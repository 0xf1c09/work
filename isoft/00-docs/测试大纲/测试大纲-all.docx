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32"/>
        </w:tabs>
        <w:rPr>
          <w:rFonts w:hint="eastAsia" w:ascii="CESI仿宋-GB13000" w:hAnsi="CESI仿宋-GB13000" w:eastAsia="CESI仿宋-GB13000" w:cs="CESI仿宋-GB13000"/>
        </w:rPr>
      </w:pPr>
      <w:bookmarkStart w:id="0" w:name="_Toc415489568"/>
      <w:bookmarkStart w:id="1" w:name="_Toc415648029"/>
      <w:bookmarkStart w:id="2" w:name="_Toc415498663"/>
      <w:bookmarkStart w:id="3" w:name="_Toc431310609"/>
      <w:bookmarkStart w:id="4" w:name="_Toc415490109"/>
      <w:bookmarkStart w:id="5" w:name="_Toc87088743"/>
      <w:bookmarkStart w:id="6" w:name="_Toc415494993"/>
      <w:bookmarkStart w:id="7" w:name="_Toc415498683"/>
      <w:bookmarkStart w:id="8" w:name="_Toc415495038"/>
      <w:bookmarkStart w:id="9" w:name="_Toc428369128"/>
      <w:r>
        <w:rPr>
          <w:rFonts w:hint="eastAsia" w:ascii="CESI仿宋-GB13000" w:hAnsi="CESI仿宋-GB13000" w:eastAsia="CESI仿宋-GB13000" w:cs="CESI仿宋-GB13000"/>
        </w:rPr>
        <w:t>测试依据</w:t>
      </w:r>
      <w:bookmarkEnd w:id="0"/>
      <w:bookmarkEnd w:id="1"/>
      <w:bookmarkEnd w:id="2"/>
      <w:bookmarkEnd w:id="3"/>
      <w:bookmarkEnd w:id="4"/>
      <w:bookmarkEnd w:id="5"/>
      <w:bookmarkEnd w:id="6"/>
      <w:bookmarkEnd w:id="7"/>
      <w:bookmarkEnd w:id="8"/>
    </w:p>
    <w:p>
      <w:pPr>
        <w:pStyle w:val="4"/>
        <w:rPr>
          <w:rFonts w:hint="eastAsia" w:ascii="CESI仿宋-GB13000" w:hAnsi="CESI仿宋-GB13000" w:eastAsia="CESI仿宋-GB13000" w:cs="CESI仿宋-GB13000"/>
        </w:rPr>
      </w:pPr>
      <w:bookmarkStart w:id="10" w:name="_Toc87088746"/>
      <w:r>
        <w:rPr>
          <w:rFonts w:hint="eastAsia" w:ascii="CESI仿宋-GB13000" w:hAnsi="CESI仿宋-GB13000" w:eastAsia="CESI仿宋-GB13000" w:cs="CESI仿宋-GB13000"/>
        </w:rPr>
        <w:t>技术指标</w:t>
      </w:r>
      <w:bookmarkEnd w:id="10"/>
    </w:p>
    <w:p>
      <w:pPr>
        <w:pStyle w:val="3"/>
        <w:ind w:firstLine="480"/>
        <w:rPr>
          <w:rFonts w:hint="eastAsia" w:ascii="CESI仿宋-GB13000" w:hAnsi="CESI仿宋-GB13000" w:eastAsia="CESI仿宋-GB13000" w:cs="CESI仿宋-GB13000"/>
        </w:rPr>
      </w:pPr>
      <w:r>
        <w:rPr>
          <w:rFonts w:hint="eastAsia" w:ascii="CESI仿宋-GB13000" w:hAnsi="CESI仿宋-GB13000" w:eastAsia="CESI仿宋-GB13000" w:cs="CESI仿宋-GB13000"/>
          <w:snapToGrid w:val="0"/>
        </w:rPr>
        <w:t>根据研制总要求的内容，技术指标包括了功能要求和性能要求两个部分。原型版实现了技术指标的核心内容。</w:t>
      </w:r>
      <w:r>
        <w:rPr>
          <w:rFonts w:hint="eastAsia" w:ascii="CESI仿宋-GB13000" w:hAnsi="CESI仿宋-GB13000" w:eastAsia="CESI仿宋-GB13000" w:cs="CESI仿宋-GB13000"/>
        </w:rPr>
        <w:t>部分技术指标以斜体表示，留待基本版阶段实现，这部分指标的测试项与测试用例在基本版阶段细化。其他指标在原型版阶段均已实现。</w:t>
      </w:r>
    </w:p>
    <w:p>
      <w:pPr>
        <w:pStyle w:val="5"/>
        <w:rPr>
          <w:rFonts w:hint="eastAsia" w:ascii="CESI仿宋-GB13000" w:hAnsi="CESI仿宋-GB13000" w:eastAsia="CESI仿宋-GB13000" w:cs="CESI仿宋-GB13000"/>
          <w:snapToGrid w:val="0"/>
        </w:rPr>
      </w:pPr>
      <w:bookmarkStart w:id="11" w:name="_Toc63181577"/>
      <w:r>
        <w:rPr>
          <w:rFonts w:hint="eastAsia" w:ascii="CESI仿宋-GB13000" w:hAnsi="CESI仿宋-GB13000" w:eastAsia="CESI仿宋-GB13000" w:cs="CESI仿宋-GB13000"/>
          <w:snapToGrid w:val="0"/>
        </w:rPr>
        <w:t>功能要求</w:t>
      </w:r>
    </w:p>
    <w:p>
      <w:pPr>
        <w:ind w:firstLine="480" w:firstLineChars="200"/>
        <w:rPr>
          <w:rFonts w:hint="eastAsia" w:ascii="CESI仿宋-GB13000" w:hAnsi="CESI仿宋-GB13000" w:eastAsia="CESI仿宋-GB13000" w:cs="CESI仿宋-GB13000"/>
          <w:b/>
          <w:sz w:val="24"/>
        </w:rPr>
      </w:pPr>
      <w:r>
        <w:rPr>
          <w:rFonts w:hint="eastAsia" w:ascii="CESI仿宋-GB13000" w:hAnsi="CESI仿宋-GB13000" w:eastAsia="CESI仿宋-GB13000" w:cs="CESI仿宋-GB13000"/>
          <w:b/>
          <w:sz w:val="24"/>
        </w:rPr>
        <w:t>1．共性要求</w:t>
      </w:r>
      <w:bookmarkEnd w:id="11"/>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snapToGrid w:val="0"/>
        </w:rPr>
        <w:t>（1）支持飞腾、龙芯、申威等国产硬件平台，其中龙芯平台支持龙芯3A4000和龙芯3B4000，飞腾平台支持FT 2000客户机和FT 2000+服务器，</w:t>
      </w:r>
      <w:r>
        <w:rPr>
          <w:rFonts w:hint="eastAsia" w:ascii="CESI仿宋-GB13000" w:hAnsi="CESI仿宋-GB13000" w:eastAsia="CESI仿宋-GB13000" w:cs="CESI仿宋-GB13000"/>
          <w:i/>
          <w:snapToGrid w:val="0"/>
          <w:color w:val="FF0000"/>
        </w:rPr>
        <w:t>申威平台支持申威6B服务器，支持申威421或者4D客户机中的至少一款；</w:t>
      </w:r>
    </w:p>
    <w:p>
      <w:pPr>
        <w:pStyle w:val="3"/>
        <w:ind w:firstLine="480"/>
        <w:rPr>
          <w:rFonts w:hint="eastAsia" w:ascii="CESI仿宋-GB13000" w:hAnsi="CESI仿宋-GB13000" w:eastAsia="CESI仿宋-GB13000" w:cs="CESI仿宋-GB13000"/>
          <w:szCs w:val="32"/>
        </w:rPr>
      </w:pPr>
      <w:r>
        <w:rPr>
          <w:rFonts w:hint="eastAsia" w:ascii="CESI仿宋-GB13000" w:hAnsi="CESI仿宋-GB13000" w:eastAsia="CESI仿宋-GB13000" w:cs="CESI仿宋-GB13000"/>
          <w:snapToGrid w:val="0"/>
        </w:rPr>
        <w:t>（2）支持统信、银河麒麟、普华等《JY关键软硬件自主可控产品名录》中的JY通用操作系统中的至少2种，支持的每种JY通用操作系统至少支持两个版本，其中麒麟操作系统支持银河麒麟桌面操作系统（GF版）V10、银河麒麟高级服务器操作系统（GF版）V10两个版本，统信操作系统支持统信桌面操作系统（JY版）、统信服务器操作系统（JY版）两个版本，普华操作系统支持普华桌面操作系统V5.0、普华服务器操作系统V5.0两个版本。</w:t>
      </w:r>
    </w:p>
    <w:p>
      <w:pPr>
        <w:ind w:firstLine="480" w:firstLineChars="200"/>
        <w:rPr>
          <w:rFonts w:hint="eastAsia" w:ascii="CESI仿宋-GB13000" w:hAnsi="CESI仿宋-GB13000" w:eastAsia="CESI仿宋-GB13000" w:cs="CESI仿宋-GB13000"/>
          <w:b/>
        </w:rPr>
      </w:pPr>
      <w:bookmarkStart w:id="12" w:name="_Toc63181578"/>
      <w:r>
        <w:rPr>
          <w:rFonts w:hint="eastAsia" w:ascii="CESI仿宋-GB13000" w:hAnsi="CESI仿宋-GB13000" w:eastAsia="CESI仿宋-GB13000" w:cs="CESI仿宋-GB13000"/>
          <w:b/>
          <w:sz w:val="24"/>
        </w:rPr>
        <w:t>2．应用框架要求</w:t>
      </w:r>
      <w:bookmarkEnd w:id="12"/>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应用框架对JS应用所需通用基础API接口进行统一规范和封装，完整覆盖JS应用所需（包括但不限于）界面交互、数据传输、数据访问、文本解析、JY加解密服务、数据库访问、日志处理、图像处理、协议处理功能，支持C/S、B/S等JS应用常用架构。包括了Javascript客户端应用框架、C++服务端应用框架、java服务端应用框架等三个框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（1）Javascript客户端应用框架要求</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1）界面交互能力，支持表单、图表、树、列表、编辑框、布局、数据绑定等常用界面控件；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2）界面集成能力，提供界面框架，包括个性化页面框架、信息浏览框架以及功能导航框架，支持在框架中集成web页面，支持以插件的方式将常用界面控件动态加载到界面框架；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3）界面驱动能力，支持数据驱动的界面展现，支持根据设备的屏幕大小自动调整界面的显示效果；</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4）本地界面融合能力，支持将web页面封装成为本地窗口,并为web页面提供创建系统菜单及系统托盘的能力，支持在web页面里对封装本地窗口的位置、大小等进行显示控制；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5）窗口之间的信息交互能力，支持web页面窗口之间、web页面与本地窗口之间的信息交互；</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6）调用本地shell命令与脚本的能力，支持在web页面里调用本地shell命令与脚本；</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7）数据传输能力，支持在界面程序中通过javascript语言调用本地数据传输库，支持基于tcp、websocket、http等协议的数据传输；</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8）数据访问能力，支持在界面程序中通过javascript语言进行持久化存储，以及对本地websql数据库进行访问；</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9）文本解析能力，支持在界面程序中通过javascript语言调用本地文本解析库，支持对ini、xml、Json等常见文本格式进行解析；</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10）日志处理能力，支持在界面程序中通过javascript语言调用本地日志处理库，支持将日志记录到本地文件；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11）图像处理能力，支持在界面程序中通过javascript和html语言进行常用的canvas图像处理；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12）协议处理能力，支持在界面程序中通过javascript语言调用本地协议处理库，支持对protobuf、xml、http等格式的数据协议进行处理；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13）规范统一的javascript高级API接口，对界面集成、数据传输、数据访问、文本解析、日志处理、图像处理、协议处理等方面的能力进行统一规范；</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14）框架支持7*24小时连续稳定运行。</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（2）C++服务端应用框架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1）模块集成能力，提供插件集成框架，支持以插件的方式对软件模块进行集成，支持动态加载插件，支持对插件的生命周期进行管理；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2）多任务处理能力，提供任务处理插件，支持基于任务队列与多线程的方式对服务请求进行处理；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3）数据传输能力，提供数据传输插件，支持基于tcp协议、http协议的数据传输；</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4）数据访问能力，提供数据访问插件，支持对sqllite等典型数据文件进行访问；</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5）文本解析能力，提供文本解析插件，支持对ini、xml、Json等常见文本格式进行解析；</w:t>
      </w:r>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i/>
          <w:snapToGrid w:val="0"/>
          <w:color w:val="FF0000"/>
        </w:rPr>
        <w:t>6）JY加解密服务能力，提供JY加解密插件，支持对内存数据进行对称加密、非对称加密、摘要、签名、验证等JY加解密操作；</w:t>
      </w:r>
    </w:p>
    <w:p>
      <w:pPr>
        <w:pStyle w:val="3"/>
        <w:ind w:firstLine="480"/>
        <w:rPr>
          <w:rFonts w:hint="eastAsia" w:ascii="CESI仿宋-GB13000" w:hAnsi="CESI仿宋-GB13000" w:eastAsia="CESI仿宋-GB13000" w:cs="CESI仿宋-GB13000"/>
          <w:i/>
          <w:snapToGrid w:val="0"/>
        </w:rPr>
      </w:pPr>
      <w:r>
        <w:rPr>
          <w:rFonts w:hint="eastAsia" w:ascii="CESI仿宋-GB13000" w:hAnsi="CESI仿宋-GB13000" w:eastAsia="CESI仿宋-GB13000" w:cs="CESI仿宋-GB13000"/>
          <w:i/>
          <w:snapToGrid w:val="0"/>
          <w:color w:val="FF0000"/>
        </w:rPr>
        <w:t>7）数据库访问能力，提供数据库访问插件，支持对达梦、金仓、神通等主流国产数据库提供接口一致的库访问能力，支持数据库连接池；</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8）日志处理能力，提供日志处理插件，支持将日志记录到本地文件，支持调试、告警、错误、正常等日志类型；</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9）协议处理能力，提供协议处理插件，支持对protobuf、xml、http等格式的数据协议进行处理；</w:t>
      </w:r>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i/>
          <w:snapToGrid w:val="0"/>
          <w:color w:val="FF0000"/>
        </w:rPr>
        <w:t>10）运维监控能力，提供运维监控插件，支持对服务的运行状态进行监控；</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11）规范统一的C++高级API接口，对模块集成、多任务处理、数据传输、数据访问、文本解析、JY加解密、数据库访问、日志处理、协议处理、运维监控等方面的能力进行规范；</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12）框架支持7*24小时连续稳定运行。</w:t>
      </w:r>
    </w:p>
    <w:p>
      <w:pPr>
        <w:pStyle w:val="3"/>
        <w:ind w:firstLine="480"/>
        <w:rPr>
          <w:rFonts w:hint="eastAsia" w:ascii="CESI仿宋-GB13000" w:hAnsi="CESI仿宋-GB13000" w:eastAsia="CESI仿宋-GB13000" w:cs="CESI仿宋-GB13000"/>
          <w:szCs w:val="32"/>
        </w:rPr>
      </w:pPr>
      <w:r>
        <w:rPr>
          <w:rFonts w:hint="eastAsia" w:ascii="CESI仿宋-GB13000" w:hAnsi="CESI仿宋-GB13000" w:eastAsia="CESI仿宋-GB13000" w:cs="CESI仿宋-GB13000"/>
          <w:snapToGrid w:val="0"/>
        </w:rPr>
        <w:t>（3）Java服务端应用框架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1）模块集成能力，支持以插件的方式对软件模块进行动态集成；</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2）流程集成能力，支持通过注解、配置文件等方式进行流程定制，能动态集成事务处理、日志记录、异常处理、权限验证等流程节点；</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3）数据传输能力，支持基于tcp协议、http协议的数据传输；</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4）数据访问能力，支持对sqllite等典型数据文件进行访问；</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5）文本解析能力，支持对ini、xml、Json等常见文本格式进行解析；</w:t>
      </w:r>
    </w:p>
    <w:p>
      <w:pPr>
        <w:pStyle w:val="3"/>
        <w:ind w:firstLine="480"/>
        <w:rPr>
          <w:rFonts w:hint="eastAsia" w:ascii="CESI仿宋-GB13000" w:hAnsi="CESI仿宋-GB13000" w:eastAsia="CESI仿宋-GB13000" w:cs="CESI仿宋-GB13000"/>
          <w:i/>
          <w:snapToGrid w:val="0"/>
        </w:rPr>
      </w:pPr>
      <w:r>
        <w:rPr>
          <w:rFonts w:hint="eastAsia" w:ascii="CESI仿宋-GB13000" w:hAnsi="CESI仿宋-GB13000" w:eastAsia="CESI仿宋-GB13000" w:cs="CESI仿宋-GB13000"/>
          <w:i/>
          <w:snapToGrid w:val="0"/>
          <w:color w:val="FF0000"/>
        </w:rPr>
        <w:t>6）数据库访问能力，支持对达梦、金仓、神通等主流国产数据库提供接口一致的库访问能力，支持数据库连接池；</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7）日志处理能力，支持将日志记录到本地文件；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8）协议处理能力，支持对protobuf、xml、http等格式的数据协议进行处理；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9）规范统一的配置和API接口，对模块集成、流程集成、数据传输、数据访问、文本解析、数据库访问、日志处理、协议处理、运维监控、模块扩展等方面的能力进行规范；</w:t>
      </w:r>
    </w:p>
    <w:p>
      <w:pPr>
        <w:pStyle w:val="3"/>
        <w:ind w:firstLine="480"/>
        <w:rPr>
          <w:rFonts w:hint="eastAsia" w:ascii="CESI仿宋-GB13000" w:hAnsi="CESI仿宋-GB13000" w:eastAsia="CESI仿宋-GB13000" w:cs="CESI仿宋-GB13000"/>
          <w:szCs w:val="32"/>
        </w:rPr>
      </w:pPr>
      <w:r>
        <w:rPr>
          <w:rFonts w:hint="eastAsia" w:ascii="CESI仿宋-GB13000" w:hAnsi="CESI仿宋-GB13000" w:eastAsia="CESI仿宋-GB13000" w:cs="CESI仿宋-GB13000"/>
          <w:snapToGrid w:val="0"/>
        </w:rPr>
        <w:t>10）框架支持7*24小时连续稳定运行。</w:t>
      </w:r>
    </w:p>
    <w:p>
      <w:pPr>
        <w:ind w:firstLine="480" w:firstLineChars="200"/>
        <w:rPr>
          <w:rFonts w:hint="eastAsia" w:ascii="CESI仿宋-GB13000" w:hAnsi="CESI仿宋-GB13000" w:eastAsia="CESI仿宋-GB13000" w:cs="CESI仿宋-GB13000"/>
          <w:b/>
        </w:rPr>
      </w:pPr>
      <w:r>
        <w:rPr>
          <w:rFonts w:hint="eastAsia" w:ascii="CESI仿宋-GB13000" w:hAnsi="CESI仿宋-GB13000" w:eastAsia="CESI仿宋-GB13000" w:cs="CESI仿宋-GB13000"/>
          <w:b/>
          <w:sz w:val="24"/>
        </w:rPr>
        <w:t>3．应用运行库要求</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应用运行库一方面可以对应用框架提供支撑，同时也可以直接对应用程序提供支撑。应用运行库主要包括图形界面、输入输出、文本处理、网络传输、安全处理、多任务处理等15类，涵盖了应用所需的基础支撑能力。每类应用运行库都需要提供不少于１个库产品，各类库的主要功能要求如下：</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（1）图形界面库，提供列表框、文本编辑、滚动条、菜单等常用控件，支持C++、Java、JavaScript语言。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（2）输入输出库，提供基础的网络IO、文件IO与数据压缩的能力，提供支持异步IO模型的编程接口，支持C、C++、Java语言。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（3）文本处理库，提供ini、xml、Json等常用文本文件修改与解析能力，提供文本的正则表达式处理能力，支持C、C++、Java语言。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（4）网络传输库，支持基于tcp、udp、http、ftp等常见传输协议的网络传输能力，提供远程过程调用能力，提供新研可靠报文传输库，支持可靠的报文流传输，支持C、C++、Java语言。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（5）安全处理库，提供数据摘要、数字签名与验证、对称加密、非对称加密等能力，支持C、C++、Java语言。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（6）多任务处理库，提供跨平台的多任务处理和调度能力，支持C、C++、Java语言，新研消息队列线程池库，提供基于线程池和任务消息队列的多线程处理能力，支持C、C++语言。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7）协议处理库，提供用户自定义数据结构基于protobuf协议的序列化与反序列化能力，提供xml、Json、http等常用协议的解析处理能力，提供自描述字典协议处理库，支持以键值对的方式对协议数据包进行动态修改，支持对协议元信息的解析，支持以二进制、xml、Json等格式进行协议的序列化和反序列化。</w:t>
      </w:r>
    </w:p>
    <w:p>
      <w:pPr>
        <w:pStyle w:val="3"/>
        <w:ind w:firstLine="480"/>
        <w:rPr>
          <w:rFonts w:hint="eastAsia" w:ascii="CESI仿宋-GB13000" w:hAnsi="CESI仿宋-GB13000" w:eastAsia="CESI仿宋-GB13000" w:cs="CESI仿宋-GB13000"/>
          <w:i/>
          <w:snapToGrid w:val="0"/>
        </w:rPr>
      </w:pPr>
      <w:r>
        <w:rPr>
          <w:rFonts w:hint="eastAsia" w:ascii="CESI仿宋-GB13000" w:hAnsi="CESI仿宋-GB13000" w:eastAsia="CESI仿宋-GB13000" w:cs="CESI仿宋-GB13000"/>
          <w:i/>
          <w:snapToGrid w:val="0"/>
          <w:color w:val="FF0000"/>
        </w:rPr>
        <w:t>（8）数据库访问库，提供达梦、金仓、神通等常用国产数据库以及文件数据库的C、C++、Java等语言的访问接口。</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（9）日志处理库，提供日志记录能力，支持多种日志级别与日志输出格式。支持C、C++、Java语言。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（10）配置解析库，提供ini、xml、json等格式配置文件的解析能力，支持C、C++、Java语言。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（11）图像处理库，提供png、jpg、bmp等多种图像格式的相互转换能力，支持图像的旋转、缩放、滤波、模糊、锐化等常见处理能力，支持C、C++语言。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（12）音频视频处理库，提供音视频的采集、分离、转换、编解码等能力，支持mpg、avi、flv等常见音视频格式。支持C、C++、Java语言。</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（13）系统诊断库，提供应用程序内存检测、函数调用栈分析、本地调试等能力，支持对C/C++程序和Java程序的诊断。</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（14）文件系统访问库，提供文件系统的文件及目录创建、更改、删除等功能的高级接口，支持C++和Java语言。</w:t>
      </w:r>
    </w:p>
    <w:p>
      <w:pPr>
        <w:pStyle w:val="3"/>
        <w:ind w:firstLine="480"/>
        <w:rPr>
          <w:rFonts w:hint="eastAsia" w:ascii="CESI仿宋-GB13000" w:hAnsi="CESI仿宋-GB13000" w:eastAsia="CESI仿宋-GB13000" w:cs="CESI仿宋-GB13000"/>
          <w:i/>
          <w:color w:val="FF0000"/>
          <w:szCs w:val="32"/>
        </w:rPr>
      </w:pPr>
      <w:r>
        <w:rPr>
          <w:rFonts w:hint="eastAsia" w:ascii="CESI仿宋-GB13000" w:hAnsi="CESI仿宋-GB13000" w:eastAsia="CESI仿宋-GB13000" w:cs="CESI仿宋-GB13000"/>
          <w:i/>
          <w:snapToGrid w:val="0"/>
          <w:color w:val="FF0000"/>
        </w:rPr>
        <w:t>（15）提供.net 4.5以上的国产平台适配优化版本，支持基于.net的典型windows服务程序的运行。</w:t>
      </w:r>
    </w:p>
    <w:p>
      <w:pPr>
        <w:pStyle w:val="3"/>
        <w:ind w:firstLine="480"/>
        <w:rPr>
          <w:rFonts w:hint="eastAsia" w:ascii="CESI仿宋-GB13000" w:hAnsi="CESI仿宋-GB13000" w:eastAsia="CESI仿宋-GB13000" w:cs="CESI仿宋-GB13000"/>
          <w:szCs w:val="32"/>
        </w:rPr>
      </w:pPr>
      <w:r>
        <w:rPr>
          <w:rFonts w:hint="eastAsia" w:ascii="CESI仿宋-GB13000" w:hAnsi="CESI仿宋-GB13000" w:eastAsia="CESI仿宋-GB13000" w:cs="CESI仿宋-GB13000"/>
          <w:snapToGrid w:val="0"/>
        </w:rPr>
        <w:t>（16）提供chromium v89以上的国产平台适配优化版本。</w:t>
      </w:r>
    </w:p>
    <w:p>
      <w:pPr>
        <w:pStyle w:val="3"/>
        <w:ind w:firstLine="480"/>
        <w:rPr>
          <w:rFonts w:hint="eastAsia" w:ascii="CESI仿宋-GB13000" w:hAnsi="CESI仿宋-GB13000" w:eastAsia="CESI仿宋-GB13000" w:cs="CESI仿宋-GB13000"/>
          <w:color w:val="FF0000"/>
          <w:szCs w:val="32"/>
        </w:rPr>
      </w:pPr>
      <w:r>
        <w:rPr>
          <w:rFonts w:hint="eastAsia" w:ascii="CESI仿宋-GB13000" w:hAnsi="CESI仿宋-GB13000" w:eastAsia="CESI仿宋-GB13000" w:cs="CESI仿宋-GB13000"/>
          <w:snapToGrid w:val="0"/>
          <w:color w:val="FF0000"/>
        </w:rPr>
        <w:t>（17）</w:t>
      </w:r>
      <w:r>
        <w:rPr>
          <w:rFonts w:hint="eastAsia" w:ascii="CESI仿宋-GB13000" w:hAnsi="CESI仿宋-GB13000" w:eastAsia="CESI仿宋-GB13000" w:cs="CESI仿宋-GB13000"/>
          <w:i/>
          <w:snapToGrid w:val="0"/>
          <w:color w:val="FF0000"/>
        </w:rPr>
        <w:t>提供dpdk v19.11以上的国产平台适配优化版本，提供spdk v20.01以上的国产平台适配优化版本，</w:t>
      </w:r>
      <w:r>
        <w:rPr>
          <w:rFonts w:hint="eastAsia" w:ascii="CESI仿宋-GB13000" w:hAnsi="CESI仿宋-GB13000" w:eastAsia="CESI仿宋-GB13000" w:cs="CESI仿宋-GB13000"/>
          <w:snapToGrid w:val="0"/>
        </w:rPr>
        <w:t>提供qt v4.8以上、v5.11以上的国产平台适配优化版本，</w:t>
      </w:r>
      <w:r>
        <w:rPr>
          <w:rFonts w:hint="eastAsia" w:ascii="CESI仿宋-GB13000" w:hAnsi="CESI仿宋-GB13000" w:eastAsia="CESI仿宋-GB13000" w:cs="CESI仿宋-GB13000"/>
          <w:i/>
          <w:snapToGrid w:val="0"/>
          <w:color w:val="FF0000"/>
        </w:rPr>
        <w:t>提供openmpi v4.1以上的国产平台适配优化版本。</w:t>
      </w:r>
    </w:p>
    <w:p>
      <w:pPr>
        <w:ind w:firstLine="480" w:firstLineChars="200"/>
        <w:rPr>
          <w:rFonts w:hint="eastAsia" w:ascii="CESI仿宋-GB13000" w:hAnsi="CESI仿宋-GB13000" w:eastAsia="CESI仿宋-GB13000" w:cs="CESI仿宋-GB13000"/>
          <w:b/>
        </w:rPr>
      </w:pPr>
      <w:bookmarkStart w:id="13" w:name="_Toc44689993"/>
      <w:r>
        <w:rPr>
          <w:rFonts w:hint="eastAsia" w:ascii="CESI仿宋-GB13000" w:hAnsi="CESI仿宋-GB13000" w:eastAsia="CESI仿宋-GB13000" w:cs="CESI仿宋-GB13000"/>
          <w:b/>
          <w:sz w:val="24"/>
        </w:rPr>
        <w:t>4．运行环境要求</w:t>
      </w:r>
      <w:bookmarkEnd w:id="13"/>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运行环境要求含应用沙箱以及系统库、系统工具需求，支持JS应用二进制跨发行版兼容运行，支持跨硬件平台的JS应用源码级兼容，提供典型的运行时框架产品，运行环境还包括java、javascript等语言运行时。</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（1）应用沙箱支持设备挂载、系统用户管理、本地库调用、进程管理等系统基本能力；</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（2）应用沙箱支持跨主机网络通信，支持管道、消息队列、信号、信号量等应用间常见IPC通信能力，支持应用之间的内存映射文件共享、文件系统共享等常见共享操作；</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（3）应用沙箱支持服务端程序和客户端程序的运行，支持客户端界面的展现；</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（4）应用沙箱支持同一款CPU芯片下，基于运行时框架接口开发的应用和多版本库跨国产操作系统发行版的二进制兼容；</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（5）应用沙箱支持当应用所需库与运行环境自带库出现版本冲突时，应用按需加载和调用自带的库版本；</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6）支持C/C++、Java、Javascript等类型的多个应用分别运行于不同的应用沙箱中，支持在不同硬件平台下JS应用源码级兼容，当多个应用的依赖库存在版本冲突时，支持各自加载所需的库版本，支持同一个应用的多个版本同机兼容运行；</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（7）支持在应用沙箱内进行库的兼容性检查和确认，确保运行时框架内部包含的应用框架、应用运行库及系统库的静态依赖关系自洽无冲突；</w:t>
      </w:r>
    </w:p>
    <w:p>
      <w:pPr>
        <w:pStyle w:val="3"/>
        <w:ind w:firstLine="480"/>
        <w:rPr>
          <w:rFonts w:hint="eastAsia" w:ascii="CESI仿宋-GB13000" w:hAnsi="CESI仿宋-GB13000" w:eastAsia="CESI仿宋-GB13000" w:cs="CESI仿宋-GB13000"/>
          <w:i/>
          <w:color w:val="FF0000"/>
          <w:szCs w:val="32"/>
        </w:rPr>
      </w:pPr>
      <w:r>
        <w:rPr>
          <w:rFonts w:hint="eastAsia" w:ascii="CESI仿宋-GB13000" w:hAnsi="CESI仿宋-GB13000" w:eastAsia="CESI仿宋-GB13000" w:cs="CESI仿宋-GB13000"/>
          <w:snapToGrid w:val="0"/>
        </w:rPr>
        <w:t>（8）提供jdk的v8、</w:t>
      </w:r>
      <w:r>
        <w:rPr>
          <w:rFonts w:hint="eastAsia" w:ascii="CESI仿宋-GB13000" w:hAnsi="CESI仿宋-GB13000" w:eastAsia="CESI仿宋-GB13000" w:cs="CESI仿宋-GB13000"/>
          <w:snapToGrid w:val="0"/>
          <w:color w:val="FF0000"/>
        </w:rPr>
        <w:t>v11</w:t>
      </w:r>
      <w:r>
        <w:rPr>
          <w:rFonts w:hint="eastAsia" w:ascii="CESI仿宋-GB13000" w:hAnsi="CESI仿宋-GB13000" w:eastAsia="CESI仿宋-GB13000" w:cs="CESI仿宋-GB13000"/>
          <w:snapToGrid w:val="0"/>
        </w:rPr>
        <w:t>的国产平台适配优化版本，提供javascript v8 8.9以上的国产平台适配优化版本，提供python语言运行时v3.8以上的国产平台适配优化版本，</w:t>
      </w:r>
      <w:r>
        <w:rPr>
          <w:rFonts w:hint="eastAsia" w:ascii="CESI仿宋-GB13000" w:hAnsi="CESI仿宋-GB13000" w:eastAsia="CESI仿宋-GB13000" w:cs="CESI仿宋-GB13000"/>
          <w:i/>
          <w:snapToGrid w:val="0"/>
          <w:color w:val="FF0000"/>
        </w:rPr>
        <w:t>提供luajit的v2.1以上的国产平台适配优化版本；</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（9）提供QT运行时框架，集成和封装了QT库、系统库和系统工具，配合应用沙箱，支持常见QT界面应用程序的运行；</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（10）提供Javascript运行时框架，集成和封装了Javascript客户端应用框架、Javascript基础库、系统库和系统工具，配合应用沙箱，支持Javascript界面应用程序的运行；</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（11）提供C++运行时框架，集成和封装了C++服务端应用框架、C++基础库、系统库和系统工具，配合应用沙箱，支持C++服务端应用程序的运行；</w:t>
      </w:r>
    </w:p>
    <w:p>
      <w:pPr>
        <w:pStyle w:val="3"/>
        <w:ind w:firstLine="480"/>
        <w:rPr>
          <w:rFonts w:hint="eastAsia" w:ascii="CESI仿宋-GB13000" w:hAnsi="CESI仿宋-GB13000" w:eastAsia="CESI仿宋-GB13000" w:cs="CESI仿宋-GB13000"/>
          <w:szCs w:val="32"/>
        </w:rPr>
      </w:pPr>
      <w:r>
        <w:rPr>
          <w:rFonts w:hint="eastAsia" w:ascii="CESI仿宋-GB13000" w:hAnsi="CESI仿宋-GB13000" w:eastAsia="CESI仿宋-GB13000" w:cs="CESI仿宋-GB13000"/>
          <w:snapToGrid w:val="0"/>
        </w:rPr>
        <w:t>（12）提供Java运行时框架，集成和封装了Java服务端应用框架、Java基础库、系统库和系统工具，配合应用沙箱，支持Java服务端应用程序的运行。</w:t>
      </w:r>
    </w:p>
    <w:p>
      <w:pPr>
        <w:ind w:firstLine="480" w:firstLineChars="200"/>
        <w:rPr>
          <w:rFonts w:hint="eastAsia" w:ascii="CESI仿宋-GB13000" w:hAnsi="CESI仿宋-GB13000" w:eastAsia="CESI仿宋-GB13000" w:cs="CESI仿宋-GB13000"/>
          <w:b/>
          <w:sz w:val="24"/>
        </w:rPr>
      </w:pPr>
      <w:bookmarkStart w:id="14" w:name="_Toc372894718"/>
      <w:bookmarkEnd w:id="14"/>
      <w:bookmarkStart w:id="15" w:name="_Toc44689994"/>
      <w:r>
        <w:rPr>
          <w:rFonts w:hint="eastAsia" w:ascii="CESI仿宋-GB13000" w:hAnsi="CESI仿宋-GB13000" w:eastAsia="CESI仿宋-GB13000" w:cs="CESI仿宋-GB13000"/>
          <w:b/>
          <w:sz w:val="24"/>
        </w:rPr>
        <w:t>5．配套工具要求</w:t>
      </w:r>
      <w:bookmarkEnd w:id="15"/>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rPr>
        <w:t>（</w:t>
      </w:r>
      <w:r>
        <w:rPr>
          <w:rFonts w:hint="eastAsia" w:ascii="CESI仿宋-GB13000" w:hAnsi="CESI仿宋-GB13000" w:eastAsia="CESI仿宋-GB13000" w:cs="CESI仿宋-GB13000"/>
          <w:snapToGrid w:val="0"/>
        </w:rPr>
        <w:t>1）规范运行时框架接口，包括应用框架、基础库的API接口，API接口的内容与国产芯片技术无关，支持跨国产平台的应用源码兼容；</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（2）支持对运行时框架依赖的操作系统镜像、基础库进行集中管理，支持对运行时框架的安装包进行集中管理，支持对运行时框架的安装包进行版本管理；</w:t>
      </w:r>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i/>
          <w:snapToGrid w:val="0"/>
          <w:color w:val="FF0000"/>
        </w:rPr>
        <w:t>（3）支持对运行时框架和基础库的发布共享与技术交流，支持对提交共享的基础库进行测试认定；</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（4）支持基于基础库进行运行时框架的按需构建与封装，支持对运行时框架的功能进行验证；</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（5）支持对应用和运行时框架进行安装、升级和卸载，支持对安装信息进行管理，</w:t>
      </w:r>
      <w:r>
        <w:rPr>
          <w:rFonts w:hint="eastAsia" w:ascii="CESI仿宋-GB13000" w:hAnsi="CESI仿宋-GB13000" w:eastAsia="CESI仿宋-GB13000" w:cs="CESI仿宋-GB13000"/>
          <w:i/>
          <w:snapToGrid w:val="0"/>
          <w:color w:val="FF0000"/>
        </w:rPr>
        <w:t>支持对应用启动的快捷方式进行管理；</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（6）支持应用基于运行时框架的启动和运行，支持多个运行时框架产品同机运行，支持同一个运行时框架产品的多版本同机运行；</w:t>
      </w:r>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i/>
          <w:snapToGrid w:val="0"/>
          <w:color w:val="FF0000"/>
        </w:rPr>
        <w:t>（7）支持对应用沙箱进行监视，包括应用沙箱中运行的进程、应用沙箱资源占用、进程运行时长、运行时库的使用情况、系统日志等信息；</w:t>
      </w:r>
    </w:p>
    <w:p>
      <w:pPr>
        <w:pStyle w:val="3"/>
        <w:ind w:firstLine="480"/>
        <w:rPr>
          <w:rFonts w:hint="eastAsia" w:ascii="CESI仿宋-GB13000" w:hAnsi="CESI仿宋-GB13000" w:eastAsia="CESI仿宋-GB13000" w:cs="CESI仿宋-GB13000"/>
          <w:i/>
          <w:snapToGrid w:val="0"/>
          <w:color w:val="FF0000"/>
        </w:rPr>
      </w:pPr>
      <w:r>
        <w:rPr>
          <w:rFonts w:hint="eastAsia" w:ascii="CESI仿宋-GB13000" w:hAnsi="CESI仿宋-GB13000" w:eastAsia="CESI仿宋-GB13000" w:cs="CESI仿宋-GB13000"/>
          <w:i/>
          <w:snapToGrid w:val="0"/>
          <w:color w:val="FF0000"/>
        </w:rPr>
        <w:t>（8）支持对应用沙箱进行控制，包括停止应用沙箱中运行的进程、终止正在运行的应用沙箱、保存应用运行状态等操作；</w:t>
      </w:r>
    </w:p>
    <w:p>
      <w:pPr>
        <w:pStyle w:val="3"/>
        <w:ind w:firstLine="480"/>
        <w:rPr>
          <w:rFonts w:hint="eastAsia" w:ascii="CESI仿宋-GB13000" w:hAnsi="CESI仿宋-GB13000" w:eastAsia="CESI仿宋-GB13000" w:cs="CESI仿宋-GB13000"/>
          <w:i/>
          <w:color w:val="FF0000"/>
        </w:rPr>
      </w:pPr>
      <w:r>
        <w:rPr>
          <w:rFonts w:hint="eastAsia" w:ascii="CESI仿宋-GB13000" w:hAnsi="CESI仿宋-GB13000" w:eastAsia="CESI仿宋-GB13000" w:cs="CESI仿宋-GB13000"/>
          <w:i/>
          <w:snapToGrid w:val="0"/>
          <w:color w:val="FF0000"/>
        </w:rPr>
        <w:t>（9）支持基于JY通用集成开发环境及QTCreator等通用集成开发环境，进行运行时框架应用的开发。</w:t>
      </w:r>
    </w:p>
    <w:p>
      <w:pPr>
        <w:pStyle w:val="5"/>
        <w:rPr>
          <w:rFonts w:hint="eastAsia" w:ascii="CESI仿宋-GB13000" w:hAnsi="CESI仿宋-GB13000" w:eastAsia="CESI仿宋-GB13000" w:cs="CESI仿宋-GB13000"/>
          <w:snapToGrid w:val="0"/>
        </w:rPr>
      </w:pPr>
      <w:bookmarkStart w:id="16" w:name="_Toc75101468"/>
      <w:bookmarkStart w:id="17" w:name="_Toc73091339"/>
      <w:r>
        <w:rPr>
          <w:rFonts w:hint="eastAsia" w:ascii="CESI仿宋-GB13000" w:hAnsi="CESI仿宋-GB13000" w:eastAsia="CESI仿宋-GB13000" w:cs="CESI仿宋-GB13000"/>
          <w:snapToGrid w:val="0"/>
        </w:rPr>
        <w:t>性能</w:t>
      </w:r>
      <w:bookmarkEnd w:id="16"/>
      <w:bookmarkEnd w:id="17"/>
      <w:r>
        <w:rPr>
          <w:rFonts w:hint="eastAsia" w:ascii="CESI仿宋-GB13000" w:hAnsi="CESI仿宋-GB13000" w:eastAsia="CESI仿宋-GB13000" w:cs="CESI仿宋-GB13000"/>
          <w:snapToGrid w:val="0"/>
        </w:rPr>
        <w:t>要求</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（1）运行时框架下SPECjvm、Octane、</w:t>
      </w:r>
      <w:r>
        <w:rPr>
          <w:rFonts w:hint="eastAsia" w:ascii="CESI仿宋-GB13000" w:hAnsi="CESI仿宋-GB13000" w:eastAsia="CESI仿宋-GB13000" w:cs="CESI仿宋-GB13000"/>
          <w:i/>
          <w:snapToGrid w:val="0"/>
          <w:color w:val="FF0000"/>
        </w:rPr>
        <w:t>L2fwd</w:t>
      </w:r>
      <w:r>
        <w:rPr>
          <w:rFonts w:hint="eastAsia" w:ascii="CESI仿宋-GB13000" w:hAnsi="CESI仿宋-GB13000" w:eastAsia="CESI仿宋-GB13000" w:cs="CESI仿宋-GB13000"/>
          <w:snapToGrid w:val="0"/>
        </w:rPr>
        <w:t>典型benchmark效率（分值/CPU整数峰值）至少在一款国产硬件平台下达到同期主流Intel平台的80%以上，Intel平台选型确定为Intel金牌5115（配置：10核CPU，2.40GHz，2019年主流机型）；</w:t>
      </w:r>
    </w:p>
    <w:p>
      <w:pPr>
        <w:pStyle w:val="3"/>
        <w:ind w:firstLine="480"/>
        <w:rPr>
          <w:rFonts w:hint="eastAsia" w:ascii="CESI仿宋-GB13000" w:hAnsi="CESI仿宋-GB13000" w:eastAsia="CESI仿宋-GB13000" w:cs="CESI仿宋-GB13000"/>
          <w:snapToGrid w:val="0"/>
        </w:rPr>
      </w:pPr>
      <w:r>
        <w:rPr>
          <w:rFonts w:hint="eastAsia" w:ascii="CESI仿宋-GB13000" w:hAnsi="CESI仿宋-GB13000" w:eastAsia="CESI仿宋-GB13000" w:cs="CESI仿宋-GB13000"/>
          <w:snapToGrid w:val="0"/>
        </w:rPr>
        <w:t>（2）应用沙箱的UnixBench效率达到同机docker容器的80%以上。</w:t>
      </w:r>
    </w:p>
    <w:p>
      <w:pPr>
        <w:pStyle w:val="2"/>
        <w:rPr>
          <w:rFonts w:hint="eastAsia" w:ascii="CESI仿宋-GB13000" w:hAnsi="CESI仿宋-GB13000" w:eastAsia="CESI仿宋-GB13000" w:cs="CESI仿宋-GB13000"/>
        </w:rPr>
      </w:pPr>
      <w:bookmarkStart w:id="18" w:name="_Toc87088752"/>
      <w:r>
        <w:rPr>
          <w:rFonts w:hint="eastAsia" w:ascii="CESI仿宋-GB13000" w:hAnsi="CESI仿宋-GB13000" w:eastAsia="CESI仿宋-GB13000" w:cs="CESI仿宋-GB13000"/>
        </w:rPr>
        <w:t>测试用例描述</w:t>
      </w:r>
      <w:bookmarkEnd w:id="9"/>
      <w:bookmarkEnd w:id="18"/>
    </w:p>
    <w:p>
      <w:pPr>
        <w:pStyle w:val="4"/>
        <w:rPr>
          <w:rFonts w:hint="eastAsia" w:ascii="CESI仿宋-GB13000" w:hAnsi="CESI仿宋-GB13000" w:eastAsia="CESI仿宋-GB13000" w:cs="CESI仿宋-GB13000"/>
        </w:rPr>
      </w:pPr>
      <w:bookmarkStart w:id="19" w:name="_Ref87019291"/>
      <w:bookmarkStart w:id="20" w:name="_Toc87088753"/>
      <w:bookmarkStart w:id="21" w:name="OLE_LINK88"/>
      <w:bookmarkStart w:id="22" w:name="OLE_LINK87"/>
      <w:r>
        <w:rPr>
          <w:rFonts w:hint="eastAsia" w:ascii="CESI仿宋-GB13000" w:hAnsi="CESI仿宋-GB13000" w:eastAsia="CESI仿宋-GB13000" w:cs="CESI仿宋-GB13000"/>
        </w:rPr>
        <w:t>共性要求</w:t>
      </w:r>
      <w:r>
        <w:rPr>
          <w:rFonts w:hint="eastAsia" w:ascii="CESI仿宋-GB13000" w:hAnsi="CESI仿宋-GB13000" w:eastAsia="CESI仿宋-GB13000" w:cs="CESI仿宋-GB13000"/>
          <w:szCs w:val="32"/>
        </w:rPr>
        <w:t>/GN_GXC</w:t>
      </w:r>
      <w:bookmarkEnd w:id="19"/>
      <w:bookmarkEnd w:id="20"/>
    </w:p>
    <w:bookmarkEnd w:id="21"/>
    <w:bookmarkEnd w:id="22"/>
    <w:p>
      <w:pPr>
        <w:pStyle w:val="5"/>
        <w:rPr>
          <w:rFonts w:hint="eastAsia" w:ascii="CESI仿宋-GB13000" w:hAnsi="CESI仿宋-GB13000" w:eastAsia="CESI仿宋-GB13000" w:cs="CESI仿宋-GB13000"/>
          <w:szCs w:val="32"/>
        </w:rPr>
      </w:pPr>
      <w:bookmarkStart w:id="23" w:name="_龙芯平台测试"/>
      <w:bookmarkEnd w:id="23"/>
      <w:bookmarkStart w:id="24" w:name="_Ref86996870"/>
      <w:bookmarkStart w:id="25" w:name="OLE_LINK70"/>
      <w:bookmarkStart w:id="26" w:name="OLE_LINK69"/>
      <w:r>
        <w:rPr>
          <w:rFonts w:hint="eastAsia" w:ascii="CESI仿宋-GB13000" w:hAnsi="CESI仿宋-GB13000" w:eastAsia="CESI仿宋-GB13000" w:cs="CESI仿宋-GB13000"/>
          <w:szCs w:val="32"/>
        </w:rPr>
        <w:t>龙芯平台测试</w:t>
      </w:r>
      <w:bookmarkEnd w:id="24"/>
    </w:p>
    <w:p>
      <w:pPr>
        <w:pStyle w:val="3"/>
        <w:numPr>
          <w:ilvl w:val="0"/>
          <w:numId w:val="13"/>
        </w:numPr>
        <w:ind w:firstLineChars="0"/>
        <w:jc w:val="center"/>
        <w:rPr>
          <w:rFonts w:hint="eastAsia" w:ascii="CESI仿宋-GB13000" w:hAnsi="CESI仿宋-GB13000" w:eastAsia="CESI仿宋-GB13000" w:cs="CESI仿宋-GB13000"/>
          <w:sz w:val="21"/>
          <w:szCs w:val="21"/>
        </w:rPr>
      </w:pPr>
      <w:bookmarkStart w:id="27" w:name="_Ref86941180"/>
      <w:r>
        <w:rPr>
          <w:rFonts w:hint="eastAsia" w:ascii="CESI仿宋-GB13000" w:hAnsi="CESI仿宋-GB13000" w:eastAsia="CESI仿宋-GB13000" w:cs="CESI仿宋-GB13000"/>
          <w:sz w:val="21"/>
          <w:szCs w:val="21"/>
        </w:rPr>
        <w:t>龙芯平台支持龙芯3A4000测试用例</w:t>
      </w:r>
      <w:bookmarkEnd w:id="2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089"/>
        <w:gridCol w:w="4796"/>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龙芯平台支持龙芯3A4000/GN_GXC_LX3A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测试运行时框架的原型版技术指标在龙芯3A4000上的支持情况。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基于龙芯3A4000，分别安装麒麟、统信桌面操作系统，执行所有原型版测试用例；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所有原型版测试用例均在龙芯3A4000上通过。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龙芯3A4000计算机就绪，部署好麒麟桌面操作系统。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在龙芯3A4000、银河麒麟桌面操作系统（GF版）V10上，运行5.2~5.5所有测试项和测试用例。</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龙芯3A4000计算机就绪，部署好统信桌面操作系统。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在龙芯3A4000、统信桌面操作系统（JY版）上，运行5.2~5.5所有测试项和测试用例。</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bookmarkEnd w:id="25"/>
      <w:bookmarkEnd w:id="26"/>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8" w:name="_Ref86941181"/>
      <w:r>
        <w:rPr>
          <w:rFonts w:hint="eastAsia" w:ascii="CESI仿宋-GB13000" w:hAnsi="CESI仿宋-GB13000" w:eastAsia="CESI仿宋-GB13000" w:cs="CESI仿宋-GB13000"/>
          <w:sz w:val="21"/>
          <w:szCs w:val="21"/>
        </w:rPr>
        <w:t>龙芯平台支持龙芯3B4000测试用例</w:t>
      </w:r>
      <w:bookmarkEnd w:id="2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398"/>
        <w:gridCol w:w="1089"/>
        <w:gridCol w:w="4578"/>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龙芯平台支持龙芯3B4000/GN_GXC_LX3B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测试运行时框架的原型版技术指标在龙芯3B4000上的支持情况。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基于龙芯3B4000，分别安装麒麟、统信服务器操作系统，执行所有原型版测试用例；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所有原型版测试用例均在龙芯3B4000上通过。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62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龙芯3B4000计算机就绪，部署好麒麟服务器操作系统。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在龙芯3B4000、银河麒麟服务器操作系统（GF版）V10上，运行5.2~5.5所有测试项和测试用例。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龙芯3B4000计算机就绪，部署好统信服务器操作系统。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在龙芯3B4000、统信服务器操作系统（JY版）上，运行5.2~5.5所有测试项和测试用例。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bookmarkStart w:id="29" w:name="_飞腾平台测试"/>
      <w:bookmarkEnd w:id="29"/>
      <w:bookmarkStart w:id="30" w:name="_Ref86996861"/>
      <w:bookmarkStart w:id="31" w:name="OLE_LINK77"/>
      <w:r>
        <w:rPr>
          <w:rFonts w:hint="eastAsia" w:ascii="CESI仿宋-GB13000" w:hAnsi="CESI仿宋-GB13000" w:eastAsia="CESI仿宋-GB13000" w:cs="CESI仿宋-GB13000"/>
        </w:rPr>
        <w:t>飞腾平台测试</w:t>
      </w:r>
      <w:bookmarkEnd w:id="30"/>
    </w:p>
    <w:p>
      <w:pPr>
        <w:pStyle w:val="3"/>
        <w:numPr>
          <w:ilvl w:val="0"/>
          <w:numId w:val="13"/>
        </w:numPr>
        <w:ind w:firstLineChars="0"/>
        <w:jc w:val="center"/>
        <w:rPr>
          <w:rFonts w:hint="eastAsia" w:ascii="CESI仿宋-GB13000" w:hAnsi="CESI仿宋-GB13000" w:eastAsia="CESI仿宋-GB13000" w:cs="CESI仿宋-GB13000"/>
          <w:sz w:val="21"/>
          <w:szCs w:val="21"/>
        </w:rPr>
      </w:pPr>
      <w:bookmarkStart w:id="32" w:name="_Ref86941165"/>
      <w:r>
        <w:rPr>
          <w:rFonts w:hint="eastAsia" w:ascii="CESI仿宋-GB13000" w:hAnsi="CESI仿宋-GB13000" w:eastAsia="CESI仿宋-GB13000" w:cs="CESI仿宋-GB13000"/>
          <w:sz w:val="21"/>
          <w:szCs w:val="21"/>
        </w:rPr>
        <w:t>飞腾平台支持FT 2000客户机测试用例</w:t>
      </w:r>
      <w:bookmarkEnd w:id="32"/>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089"/>
        <w:gridCol w:w="4796"/>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飞腾平台支持FT 2000客户机/GN_GXC_FTKHJ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测试运行时框架的原型版技术指标在FT 2000客户机上的支持情况。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基于FT 2000客户机，分别安装麒麟、统信桌面操作系统，执行所有原型版测试用例；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所有原型版测试用例均在FT 2000客户机上通过。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FT 2000客户机计算机就绪，部署好麒麟桌面操作系统。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在FT 2000客户机、银河麒麟桌面操作系统（GF版）V10上，运行5.2~5.5所有测试项和测试用例。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FT 2000客户机计算机就绪，部署好统信桌面操作系统。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在FT 2000客户机、统信桌面操作系统（JY版）上，运行5.2~5.5所有测试项和测试用例。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33" w:name="_Ref86941167"/>
      <w:r>
        <w:rPr>
          <w:rFonts w:hint="eastAsia" w:ascii="CESI仿宋-GB13000" w:hAnsi="CESI仿宋-GB13000" w:eastAsia="CESI仿宋-GB13000" w:cs="CESI仿宋-GB13000"/>
          <w:sz w:val="21"/>
          <w:szCs w:val="21"/>
        </w:rPr>
        <w:t>飞腾平台支持FT 2000+服务器测试用例</w:t>
      </w:r>
      <w:bookmarkEnd w:id="3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089"/>
        <w:gridCol w:w="4796"/>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飞腾平台支持FT 2000+服务器/GN_GXC_FTFWQ</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测试运行时框架的原型版技术指标在FT 2000+服务器上的支持情况。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基于FT 2000+服务器，分别安装麒麟、统信服务器操作系统，执行所有原型版测试用例；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所有原型版测试用例均在FT 2000+服务器上通过。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484" w:hRule="atLeast"/>
        </w:trPr>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FT 2000+服务器计算机就绪，部署好麒麟服务器操作系统。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在FT 2000+服务器、银河麒麟服务器操作系统（GF版）V10上，运行5.2~5.5所有测试项和测试用例。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FT 2000+服务器计算机就绪，部署好统信服务器操作系统。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在FT 2000+服务器、统信服务器操作系统（JY版）上，运行5.2~5.5所有测试项和测试用例。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bookmarkEnd w:id="31"/>
    </w:tbl>
    <w:p>
      <w:pPr>
        <w:pStyle w:val="5"/>
        <w:rPr>
          <w:rFonts w:hint="eastAsia" w:ascii="CESI仿宋-GB13000" w:hAnsi="CESI仿宋-GB13000" w:eastAsia="CESI仿宋-GB13000" w:cs="CESI仿宋-GB13000"/>
        </w:rPr>
      </w:pPr>
      <w:bookmarkStart w:id="34" w:name="_申威平台测试"/>
      <w:bookmarkEnd w:id="34"/>
      <w:bookmarkStart w:id="35" w:name="_Ref86996851"/>
      <w:r>
        <w:rPr>
          <w:rFonts w:hint="eastAsia" w:ascii="CESI仿宋-GB13000" w:hAnsi="CESI仿宋-GB13000" w:eastAsia="CESI仿宋-GB13000" w:cs="CESI仿宋-GB13000"/>
        </w:rPr>
        <w:t>申威平台测试</w:t>
      </w:r>
      <w:bookmarkEnd w:id="35"/>
    </w:p>
    <w:p>
      <w:pPr>
        <w:pStyle w:val="3"/>
        <w:numPr>
          <w:ilvl w:val="0"/>
          <w:numId w:val="13"/>
        </w:numPr>
        <w:ind w:firstLineChars="0"/>
        <w:jc w:val="center"/>
        <w:rPr>
          <w:rFonts w:hint="eastAsia" w:ascii="CESI仿宋-GB13000" w:hAnsi="CESI仿宋-GB13000" w:eastAsia="CESI仿宋-GB13000" w:cs="CESI仿宋-GB13000"/>
          <w:sz w:val="21"/>
          <w:szCs w:val="21"/>
        </w:rPr>
      </w:pPr>
      <w:bookmarkStart w:id="36" w:name="_Ref86941159"/>
      <w:r>
        <w:rPr>
          <w:rFonts w:hint="eastAsia" w:ascii="CESI仿宋-GB13000" w:hAnsi="CESI仿宋-GB13000" w:eastAsia="CESI仿宋-GB13000" w:cs="CESI仿宋-GB13000"/>
          <w:sz w:val="21"/>
          <w:szCs w:val="21"/>
        </w:rPr>
        <w:t>申威平台支持申威421客户机测试用例</w:t>
      </w:r>
      <w:bookmarkEnd w:id="3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089"/>
        <w:gridCol w:w="4796"/>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申威平台支持申威421客户机/GN_GXC_SWKHJ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测试运行时框架的原型版技术指标在申威421客户机上的支持情况。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基于申威421客户机，安装银河麒麟桌面操作系统、统信桌面操作系统，执行部分关键原型版测试用例；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所有原型版测试用例均在申威421客户机上通过。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申威421客户机就绪，部署好统信桌面操作系统。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在申威421客户机、银河麒麟客户机操作系统（GF版）V10上，运行5.2~5.5所有测试项和测试用例。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申威421客户机就绪，部署好统信桌面操作系统。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在申威421客户机、统信客户机操作系统（JY版）上，运行5.2~5.5所有测试项和测试用例。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37" w:name="_Toc87088754"/>
      <w:r>
        <w:rPr>
          <w:rFonts w:hint="eastAsia" w:ascii="CESI仿宋-GB13000" w:hAnsi="CESI仿宋-GB13000" w:eastAsia="CESI仿宋-GB13000" w:cs="CESI仿宋-GB13000"/>
          <w:sz w:val="21"/>
          <w:szCs w:val="21"/>
        </w:rPr>
        <w:t>申威平台支持申威6B服务器测试用例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089"/>
        <w:gridCol w:w="4796"/>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申威平台支持申威421客户机/GN_GXC_SWKHJ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测试运行时框架的原型版技术指标在申威421客户机上的支持情况。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基于申威6B服务器，安装银河麒麟服务器操作系统、统信服务器操作系统，执行部分关键原型版测试用例；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所有原型版测试用例均在申威6B服务器上通过。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申威421客户机就绪，部署好统信桌面操作系统。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在申威6B服务器、银河麒麟服务器操作系统（GF版）V10上，运行5.2~5.5所有测试项和测试用例。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申威421客户机就绪，部署好统信桌面操作系统。</w:t>
            </w:r>
          </w:p>
        </w:tc>
        <w:tc>
          <w:tcPr>
            <w:tcW w:w="3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在申威6B服务器、统信服务器操作系统（JY版）上，运行5.2~5.5所有测试项和测试用例。</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所有测试用例通过。</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ind w:firstLine="0" w:firstLineChars="0"/>
        <w:rPr>
          <w:rFonts w:hint="eastAsia" w:ascii="CESI仿宋-GB13000" w:hAnsi="CESI仿宋-GB13000" w:eastAsia="CESI仿宋-GB13000" w:cs="CESI仿宋-GB13000"/>
        </w:rPr>
      </w:pPr>
    </w:p>
    <w:p>
      <w:pPr>
        <w:pStyle w:val="4"/>
        <w:rPr>
          <w:rFonts w:hint="eastAsia" w:ascii="CESI仿宋-GB13000" w:hAnsi="CESI仿宋-GB13000" w:eastAsia="CESI仿宋-GB13000" w:cs="CESI仿宋-GB13000"/>
        </w:rPr>
      </w:pPr>
      <w:r>
        <w:rPr>
          <w:rFonts w:hint="eastAsia" w:ascii="CESI仿宋-GB13000" w:hAnsi="CESI仿宋-GB13000" w:eastAsia="CESI仿宋-GB13000" w:cs="CESI仿宋-GB13000"/>
        </w:rPr>
        <w:t>应用框架/GN_ YYKJC</w:t>
      </w:r>
      <w:bookmarkEnd w:id="37"/>
    </w:p>
    <w:p>
      <w:pPr>
        <w:pStyle w:val="5"/>
        <w:rPr>
          <w:rFonts w:hint="eastAsia" w:ascii="CESI仿宋-GB13000" w:hAnsi="CESI仿宋-GB13000" w:eastAsia="CESI仿宋-GB13000" w:cs="CESI仿宋-GB13000"/>
        </w:rPr>
      </w:pPr>
      <w:bookmarkStart w:id="38" w:name="_JavaScript客户端应用框架测试"/>
      <w:bookmarkEnd w:id="38"/>
      <w:bookmarkStart w:id="39" w:name="_Ref86996840"/>
      <w:bookmarkStart w:id="40" w:name="_Hlk15851330"/>
      <w:bookmarkStart w:id="41" w:name="OLE_LINK97"/>
      <w:bookmarkStart w:id="42" w:name="OLE_LINK93"/>
      <w:r>
        <w:rPr>
          <w:rFonts w:hint="eastAsia" w:ascii="CESI仿宋-GB13000" w:hAnsi="CESI仿宋-GB13000" w:eastAsia="CESI仿宋-GB13000" w:cs="CESI仿宋-GB13000"/>
          <w:szCs w:val="32"/>
        </w:rPr>
        <w:t>JavaScript客户端应用框架</w:t>
      </w:r>
      <w:r>
        <w:rPr>
          <w:rFonts w:hint="eastAsia" w:ascii="CESI仿宋-GB13000" w:hAnsi="CESI仿宋-GB13000" w:eastAsia="CESI仿宋-GB13000" w:cs="CESI仿宋-GB13000"/>
        </w:rPr>
        <w:t>测试</w:t>
      </w:r>
      <w:bookmarkEnd w:id="39"/>
      <w:commentRangeStart w:id="0"/>
      <w:r>
        <w:rPr>
          <w:rFonts w:hint="eastAsia" w:ascii="CESI仿宋-GB13000" w:hAnsi="CESI仿宋-GB13000" w:eastAsia="CESI仿宋-GB13000" w:cs="CESI仿宋-GB13000"/>
          <w:color w:val="FF0000"/>
        </w:rPr>
        <w:t>（贺荣）</w:t>
      </w:r>
      <w:commentRangeEnd w:id="0"/>
      <w:r>
        <w:rPr>
          <w:rStyle w:val="44"/>
          <w:rFonts w:hint="eastAsia" w:ascii="CESI仿宋-GB13000" w:hAnsi="CESI仿宋-GB13000" w:eastAsia="CESI仿宋-GB13000" w:cs="CESI仿宋-GB13000"/>
          <w:b w:val="0"/>
        </w:rPr>
        <w:commentReference w:id="0"/>
      </w:r>
    </w:p>
    <w:p>
      <w:pPr>
        <w:pStyle w:val="3"/>
        <w:numPr>
          <w:ilvl w:val="0"/>
          <w:numId w:val="13"/>
        </w:numPr>
        <w:ind w:firstLineChars="0"/>
        <w:jc w:val="center"/>
        <w:rPr>
          <w:rFonts w:hint="eastAsia" w:ascii="CESI仿宋-GB13000" w:hAnsi="CESI仿宋-GB13000" w:eastAsia="CESI仿宋-GB13000" w:cs="CESI仿宋-GB13000"/>
          <w:b/>
          <w:color w:val="FF0000"/>
          <w:sz w:val="21"/>
          <w:szCs w:val="21"/>
        </w:rPr>
      </w:pPr>
      <w:bookmarkStart w:id="43" w:name="_Ref86941104"/>
      <w:r>
        <w:rPr>
          <w:rFonts w:hint="eastAsia" w:ascii="CESI仿宋-GB13000" w:hAnsi="CESI仿宋-GB13000" w:eastAsia="CESI仿宋-GB13000" w:cs="CESI仿宋-GB13000"/>
          <w:sz w:val="21"/>
          <w:szCs w:val="21"/>
        </w:rPr>
        <w:t>界面交互功能测试用例</w:t>
      </w:r>
      <w:bookmarkEnd w:id="4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2624"/>
        <w:gridCol w:w="1746"/>
        <w:gridCol w:w="2612"/>
        <w:gridCol w:w="3272"/>
        <w:gridCol w:w="1749"/>
        <w:gridCol w:w="107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界面交互功能/GN_YYKJ_JS_JMJH</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测试软件是否支持常用界面控件。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通过访问已经集成好的常用界面控件库的页面，判断常用界面控件是否在框架中能够正常显示。</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常用界面控件能够正常在框架中显示。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3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2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2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3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正常运行，登录的用户已成功安装“常用界面控件”应用。</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用户登录</w:t>
            </w:r>
            <w:r>
              <w:rPr>
                <w:rFonts w:hint="eastAsia" w:ascii="CESI仿宋-GB13000" w:hAnsi="CESI仿宋-GB13000" w:eastAsia="CESI仿宋-GB13000" w:cs="CESI仿宋-GB13000"/>
                <w:szCs w:val="21"/>
              </w:rPr>
              <w:t>JavaScript客户端应用框架。</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62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3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用户成功访问</w:t>
            </w:r>
            <w:r>
              <w:rPr>
                <w:rFonts w:hint="eastAsia" w:ascii="CESI仿宋-GB13000" w:hAnsi="CESI仿宋-GB13000" w:eastAsia="CESI仿宋-GB13000" w:cs="CESI仿宋-GB13000"/>
                <w:szCs w:val="21"/>
              </w:rPr>
              <w:t>JavaScript客户端应用框架。</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用户点击“常用界面控件”应用</w:t>
            </w:r>
            <w:r>
              <w:rPr>
                <w:rFonts w:hint="eastAsia" w:ascii="CESI仿宋-GB13000" w:hAnsi="CESI仿宋-GB13000" w:eastAsia="CESI仿宋-GB13000" w:cs="CESI仿宋-GB13000"/>
                <w:color w:val="000000"/>
                <w:szCs w:val="21"/>
              </w:rPr>
              <w:t>。</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w:t>
            </w:r>
            <w:r>
              <w:rPr>
                <w:rFonts w:hint="eastAsia" w:ascii="CESI仿宋-GB13000" w:hAnsi="CESI仿宋-GB13000" w:eastAsia="CESI仿宋-GB13000" w:cs="CESI仿宋-GB13000"/>
                <w:szCs w:val="21"/>
              </w:rPr>
              <w:t>进入”</w:t>
            </w:r>
            <w:r>
              <w:rPr>
                <w:rFonts w:hint="eastAsia" w:ascii="CESI仿宋-GB13000" w:hAnsi="CESI仿宋-GB13000" w:eastAsia="CESI仿宋-GB13000" w:cs="CESI仿宋-GB13000"/>
                <w:color w:val="000000"/>
                <w:szCs w:val="21"/>
              </w:rPr>
              <w:t>常用界面控件”应用，可以成功展示</w:t>
            </w:r>
            <w:r>
              <w:rPr>
                <w:rFonts w:hint="eastAsia" w:ascii="CESI仿宋-GB13000" w:hAnsi="CESI仿宋-GB13000" w:eastAsia="CESI仿宋-GB13000" w:cs="CESI仿宋-GB13000"/>
                <w:szCs w:val="21"/>
              </w:rPr>
              <w:t>常用界面控件的展示效果，包括表单、图表、树、列表、编辑、布局、数据绑定等常用界面控件。</w:t>
            </w:r>
          </w:p>
        </w:tc>
        <w:tc>
          <w:tcPr>
            <w:tcW w:w="62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4" w:name="_Ref86941105"/>
      <w:r>
        <w:rPr>
          <w:rFonts w:hint="eastAsia" w:ascii="CESI仿宋-GB13000" w:hAnsi="CESI仿宋-GB13000" w:eastAsia="CESI仿宋-GB13000" w:cs="CESI仿宋-GB13000"/>
          <w:sz w:val="21"/>
          <w:szCs w:val="21"/>
        </w:rPr>
        <w:t>界面集成功能测试用例</w:t>
      </w:r>
      <w:bookmarkEnd w:id="4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839"/>
        <w:gridCol w:w="1743"/>
        <w:gridCol w:w="2835"/>
        <w:gridCol w:w="2829"/>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界面集成功能/GN_YYKJ_JS_JMJC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测试软件的界面集成能力。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1.提供界面框架，包括个性化页面框架、综合信息浏览框架以及功能导航框架。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2.支持在框架中集成web页面。</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3.支持以插件的方式将常用界面控件动态加载到界面框架。</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1.通过功能导航框架的导航，找到个性化页面框架的入口，进入到首页配置界面。</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2.在个性化设置框架的消息订阅列表中找到web页面插件和控件展示插件，拖动添加并保存设置。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3.回到综合信息浏览框架，可以看到在个性化页面框架的设置生效，综合信息浏览框架中成功集成了web页面和插件展示应用。插件展示应用动态展示了常用的图标控件。</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1.提供界面框架，可以通过功能导航框架进入个性化页面框架的消息订阅列表中，选择插件集成。集成后在综合信息浏览框架中看到集成对应的插件展示效果。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2.支持在框架中集成web页面，可以在综合信息浏览框架中看到集成了web页面。</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3.支持以插件的方式将常用界面控件动态加载到界面框架，可以在综合信息浏览框架中看到集成的控件展示插件中动态展示了页面的内容。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正常运行。框架中存在以常用控件开发的插件小程序。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用户登录</w:t>
            </w:r>
            <w:r>
              <w:rPr>
                <w:rFonts w:hint="eastAsia" w:ascii="CESI仿宋-GB13000" w:hAnsi="CESI仿宋-GB13000" w:eastAsia="CESI仿宋-GB13000" w:cs="CESI仿宋-GB13000"/>
                <w:szCs w:val="21"/>
              </w:rPr>
              <w:t>JavaScript客户端应用框架。</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与评价结果一致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点击设置。</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成功展示功能导航。</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成功展示功能导航</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成功展示功能导航框架。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在功能导航中找到个性化页面框架的首页配置入口，并点击进入。</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成功进入首页配置页面，点击消息订阅列表查看已有的小程序插件和用户的个性化设置信息。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的个性化页面框架成功展示消息订阅列表。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w:t>
            </w:r>
            <w:r>
              <w:rPr>
                <w:rFonts w:hint="eastAsia" w:ascii="CESI仿宋-GB13000" w:hAnsi="CESI仿宋-GB13000" w:eastAsia="CESI仿宋-GB13000" w:cs="CESI仿宋-GB13000"/>
                <w:color w:val="000000"/>
                <w:szCs w:val="21"/>
              </w:rPr>
              <w:t>消息订阅列表</w:t>
            </w:r>
            <w:r>
              <w:rPr>
                <w:rFonts w:hint="eastAsia" w:ascii="CESI仿宋-GB13000" w:hAnsi="CESI仿宋-GB13000" w:eastAsia="CESI仿宋-GB13000" w:cs="CESI仿宋-GB13000"/>
                <w:szCs w:val="21"/>
              </w:rPr>
              <w:t>中找到“web页面”和“控件展示”</w:t>
            </w:r>
            <w:r>
              <w:rPr>
                <w:rFonts w:hint="eastAsia" w:ascii="CESI仿宋-GB13000" w:hAnsi="CESI仿宋-GB13000" w:eastAsia="CESI仿宋-GB13000" w:cs="CESI仿宋-GB13000"/>
                <w:color w:val="000000"/>
                <w:szCs w:val="21"/>
              </w:rPr>
              <w:t>放置在显示区域，并提交保存</w:t>
            </w:r>
            <w:r>
              <w:rPr>
                <w:rFonts w:hint="eastAsia" w:ascii="CESI仿宋-GB13000" w:hAnsi="CESI仿宋-GB13000" w:eastAsia="CESI仿宋-GB13000" w:cs="CESI仿宋-GB13000"/>
                <w:szCs w:val="21"/>
              </w:rPr>
              <w:t>。</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成功添加插件小程序并保存设置。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的个性化页面框架成功</w:t>
            </w:r>
            <w:r>
              <w:rPr>
                <w:rFonts w:hint="eastAsia" w:ascii="CESI仿宋-GB13000" w:hAnsi="CESI仿宋-GB13000" w:eastAsia="CESI仿宋-GB13000" w:cs="CESI仿宋-GB13000"/>
                <w:szCs w:val="21"/>
              </w:rPr>
              <w:t>添加插件并保存设置。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重新打开综合信息浏览框架页面。</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成功看到综合信息浏览框架集成并展示了web页面插件小程序和控件展示插件小程序。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的综合</w:t>
            </w:r>
            <w:r>
              <w:rPr>
                <w:rFonts w:hint="eastAsia" w:ascii="CESI仿宋-GB13000" w:hAnsi="CESI仿宋-GB13000" w:eastAsia="CESI仿宋-GB13000" w:cs="CESI仿宋-GB13000"/>
                <w:szCs w:val="21"/>
              </w:rPr>
              <w:t>信息浏览框架展示了web页面插件和控件展示插件。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查看综合信息浏览框架。</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综合信息浏览框架能够正常显示“web页面”和“控件展示”插件小程序中的内容。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5" w:name="_Ref86941108"/>
      <w:r>
        <w:rPr>
          <w:rFonts w:hint="eastAsia" w:ascii="CESI仿宋-GB13000" w:hAnsi="CESI仿宋-GB13000" w:eastAsia="CESI仿宋-GB13000" w:cs="CESI仿宋-GB13000"/>
          <w:sz w:val="21"/>
          <w:szCs w:val="21"/>
        </w:rPr>
        <w:t>界面驱动功能测试用例</w:t>
      </w:r>
      <w:bookmarkEnd w:id="4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622"/>
        <w:gridCol w:w="1743"/>
        <w:gridCol w:w="3272"/>
        <w:gridCol w:w="2612"/>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界面驱动功能/ GN_YYKJ_JS_JMQD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测试软件是否支持界面驱动功能。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添加数据驱动界面插件小程序，确定好数据源后，软件可以实现界面驱动功能以及界面显示自适应。</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数据驱动界面能够动态展现接收到的数据。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正常运行，通知通告数据接口程序运行正常。</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管理员访问小程序订阅设置。</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成功访问小程序订阅设置。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成功访问小程序模板管理页面</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输入必填项</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点击添加频道按钮，新增频道名称为通知通告，组件名称为itemCardNotification的模板，点击确认</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成功进入小程序分类管理界面</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点击添加小程序订阅分类，输入必填项。点击确认。</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929"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通知通告数据接口程序运行正常，成功访问</w:t>
            </w:r>
            <w:r>
              <w:rPr>
                <w:rFonts w:hint="eastAsia" w:ascii="CESI仿宋-GB13000" w:hAnsi="CESI仿宋-GB13000" w:eastAsia="CESI仿宋-GB13000" w:cs="CESI仿宋-GB13000"/>
                <w:szCs w:val="21"/>
              </w:rPr>
              <w:t>小程序订阅管理界面</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通知通告数据接口地址。</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在小程序订阅管理页面，点击添加，输入订阅名称和显示标题均为通知通告，类型字段为远程接口，订阅分类选为步骤3设置的分类名称，订阅频道为通知通告，接口地址为通知通告数据接口地址，点击确认。</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正常运行，成功在小程序订阅管理页面新增</w:t>
            </w:r>
            <w:r>
              <w:rPr>
                <w:rFonts w:hint="eastAsia" w:ascii="CESI仿宋-GB13000" w:hAnsi="CESI仿宋-GB13000" w:eastAsia="CESI仿宋-GB13000" w:cs="CESI仿宋-GB13000"/>
                <w:szCs w:val="21"/>
              </w:rPr>
              <w:t>应用插件小程序。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普通用户登录访问JavaScript客户端应用框架。</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登录成功。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成功登录JavaScript客户端应用框架，功能导航框架成功展示导航。</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在功能导航中找到个性化页面框架的首页配置入口，并点击进入。</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成功进入首页配置页面，点击消息订阅列表查看已有的小程序插件和用户的个性化设置信息。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成功进入个性化页面框架的首页配置页面。</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在消息订阅列表中，选择刚刚新增的插件小程序放置在显示区域，点击保存进行控件位置的存储。</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个性化页面框架的首页配置保存成功。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回到综合信息浏览框架综合首页。</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综合首页显示刚刚新增的通知通告插件小程序，小程序中展示通知通告的最新数据。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个性化页面框架的首页配置保存成功，成功关闭JavaScript客户端应用框架。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将屏幕的分辨率分别调整为“1600*900”、“1920*1080”，刷新页面，重新打开JavaScript客户端应用框架。</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综合首页根据设备的分辨率自动调整界面的显示效果。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6" w:name="_Ref86941109"/>
      <w:r>
        <w:rPr>
          <w:rFonts w:hint="eastAsia" w:ascii="CESI仿宋-GB13000" w:hAnsi="CESI仿宋-GB13000" w:eastAsia="CESI仿宋-GB13000" w:cs="CESI仿宋-GB13000"/>
          <w:sz w:val="21"/>
          <w:szCs w:val="21"/>
        </w:rPr>
        <w:t>本地界面融合功能测试用例</w:t>
      </w:r>
      <w:bookmarkEnd w:id="4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398"/>
        <w:gridCol w:w="1309"/>
        <w:gridCol w:w="3707"/>
        <w:gridCol w:w="2829"/>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本地界面融合功能/ GN_YYKJ_JS_JMRH</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测试软件的本地界面融合功能。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1.支持将web页面封装成为本地窗口，可以创建系统菜单及系统托盘。</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2.支持在web页面里对封装本地窗口的位置、大小等进行显示控制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登录JavaScript客户端应用框架后可以创建系统菜单及系统托盘，并对窗口位置大小等显示进行控制。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成功创建系统菜单及系统托盘，并对窗口的位置大小进行控制。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JavaScript客户端应用框架，自动创建系统托盘窗口和系统菜单。</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用户成功登录JavaScript客户端应用框架。</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14"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点击</w:t>
            </w:r>
            <w:r>
              <w:rPr>
                <w:rFonts w:hint="eastAsia" w:ascii="CESI仿宋-GB13000" w:hAnsi="CESI仿宋-GB13000" w:eastAsia="CESI仿宋-GB13000" w:cs="CESI仿宋-GB13000"/>
                <w:szCs w:val="21"/>
              </w:rPr>
              <w:t>JavaScript客户端应用框架上的“最小化”图标。</w:t>
            </w:r>
          </w:p>
        </w:tc>
        <w:tc>
          <w:tcPr>
            <w:tcW w:w="100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JavaScript客户端应用框架窗口最小化成功。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用户成功登录JavaScript客户端应用框架。</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14"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JavaScript客户端应用框架最小化窗口，在窗口内的web页面可拖拽区域，执行拖拽操作。</w:t>
            </w:r>
          </w:p>
        </w:tc>
        <w:tc>
          <w:tcPr>
            <w:tcW w:w="100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成功改变</w:t>
            </w:r>
            <w:r>
              <w:rPr>
                <w:rFonts w:hint="eastAsia" w:ascii="CESI仿宋-GB13000" w:hAnsi="CESI仿宋-GB13000" w:eastAsia="CESI仿宋-GB13000" w:cs="CESI仿宋-GB13000"/>
                <w:szCs w:val="21"/>
              </w:rPr>
              <w:t>JavaScript客户端应用框架最小化显示窗口位置。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7" w:name="_Ref86941110"/>
      <w:r>
        <w:rPr>
          <w:rFonts w:hint="eastAsia" w:ascii="CESI仿宋-GB13000" w:hAnsi="CESI仿宋-GB13000" w:eastAsia="CESI仿宋-GB13000" w:cs="CESI仿宋-GB13000"/>
          <w:sz w:val="21"/>
          <w:szCs w:val="21"/>
        </w:rPr>
        <w:t>窗口之间的信息交互功能测试用例</w:t>
      </w:r>
      <w:bookmarkEnd w:id="4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615"/>
        <w:gridCol w:w="1526"/>
        <w:gridCol w:w="3047"/>
        <w:gridCol w:w="3052"/>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窗口之间的信息交互功能/ GN_YYKJ_JS_XXJH</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测试软件的窗口之间的信息交互功能。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支持web页面窗口之间进行信息交互</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2. 支持web页面与本地窗口之间进行信息交互</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访问</w:t>
            </w:r>
            <w:r>
              <w:rPr>
                <w:rFonts w:hint="eastAsia" w:ascii="CESI仿宋-GB13000" w:hAnsi="CESI仿宋-GB13000" w:eastAsia="CESI仿宋-GB13000" w:cs="CESI仿宋-GB13000"/>
                <w:szCs w:val="21"/>
              </w:rPr>
              <w:t>JavaScript客户端应用框架，打开2个web应用和一个本地应用，其中一个web应用发送的信息可以被另外两个应用接收并展示出来。</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未发送信息的web窗口和本地窗口可以展示发送信息的web窗户口发送的信息。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正常运行，登录用户成功安装相关的“web信息发送”、“web信息接收”、“本地信息接收”</w:t>
            </w:r>
            <w:r>
              <w:rPr>
                <w:rFonts w:hint="eastAsia" w:ascii="CESI仿宋-GB13000" w:hAnsi="CESI仿宋-GB13000" w:eastAsia="CESI仿宋-GB13000" w:cs="CESI仿宋-GB13000"/>
                <w:szCs w:val="21"/>
              </w:rPr>
              <w:t>应用。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成功访问框架，并查看安装列表</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w:t>
            </w:r>
            <w:r>
              <w:rPr>
                <w:rFonts w:hint="eastAsia" w:ascii="CESI仿宋-GB13000" w:hAnsi="CESI仿宋-GB13000" w:eastAsia="CESI仿宋-GB13000" w:cs="CESI仿宋-GB13000"/>
                <w:szCs w:val="21"/>
              </w:rPr>
              <w:t>可以看到</w:t>
            </w:r>
            <w:r>
              <w:rPr>
                <w:rFonts w:hint="eastAsia" w:ascii="CESI仿宋-GB13000" w:hAnsi="CESI仿宋-GB13000" w:eastAsia="CESI仿宋-GB13000" w:cs="CESI仿宋-GB13000"/>
                <w:color w:val="000000"/>
                <w:szCs w:val="21"/>
              </w:rPr>
              <w:t>相关的“web信息发送”、“web信息接收”、“本地信息接收”</w:t>
            </w:r>
            <w:r>
              <w:rPr>
                <w:rFonts w:hint="eastAsia" w:ascii="CESI仿宋-GB13000" w:hAnsi="CESI仿宋-GB13000" w:eastAsia="CESI仿宋-GB13000" w:cs="CESI仿宋-GB13000"/>
                <w:szCs w:val="21"/>
              </w:rPr>
              <w:t>应用。</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分别启动相关的3个</w:t>
            </w:r>
            <w:r>
              <w:rPr>
                <w:rFonts w:hint="eastAsia" w:ascii="CESI仿宋-GB13000" w:hAnsi="CESI仿宋-GB13000" w:eastAsia="CESI仿宋-GB13000" w:cs="CESI仿宋-GB13000"/>
                <w:color w:val="000000"/>
                <w:szCs w:val="21"/>
              </w:rPr>
              <w:t>“web信息发送”、“web信息接收”、“本地信息接收”</w:t>
            </w:r>
            <w:r>
              <w:rPr>
                <w:rFonts w:hint="eastAsia" w:ascii="CESI仿宋-GB13000" w:hAnsi="CESI仿宋-GB13000" w:eastAsia="CESI仿宋-GB13000" w:cs="CESI仿宋-GB13000"/>
                <w:szCs w:val="21"/>
              </w:rPr>
              <w:t>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成功打开2个web页应用，和一个本地应用。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成功打开2个web页应用，和一个本地应用</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在“web信息发送”应用中输入一段文字信息，点击“发送消息”。</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“web信息接收”、“本地信息接收”</w:t>
            </w:r>
            <w:r>
              <w:rPr>
                <w:rFonts w:hint="eastAsia" w:ascii="CESI仿宋-GB13000" w:hAnsi="CESI仿宋-GB13000" w:eastAsia="CESI仿宋-GB13000" w:cs="CESI仿宋-GB13000"/>
                <w:szCs w:val="21"/>
              </w:rPr>
              <w:t>应用成功显示刚刚发送的信息。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8" w:name="_Ref86941111"/>
      <w:r>
        <w:rPr>
          <w:rFonts w:hint="eastAsia" w:ascii="CESI仿宋-GB13000" w:hAnsi="CESI仿宋-GB13000" w:eastAsia="CESI仿宋-GB13000" w:cs="CESI仿宋-GB13000"/>
          <w:sz w:val="21"/>
          <w:szCs w:val="21"/>
        </w:rPr>
        <w:t>调用本地shell命令功能测试用例</w:t>
      </w:r>
      <w:bookmarkEnd w:id="4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5"/>
        <w:gridCol w:w="1529"/>
        <w:gridCol w:w="3050"/>
        <w:gridCol w:w="3052"/>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调用本地shell命令功能/ GN_YYKJ_JS_DYML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测试软件是否支持调用本地shell命令功能。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通过打开Shell调用</w:t>
            </w:r>
            <w:r>
              <w:rPr>
                <w:rFonts w:hint="eastAsia" w:ascii="CESI仿宋-GB13000" w:hAnsi="CESI仿宋-GB13000" w:eastAsia="CESI仿宋-GB13000" w:cs="CESI仿宋-GB13000"/>
                <w:color w:val="000000"/>
                <w:szCs w:val="21"/>
              </w:rPr>
              <w:t>应用，展示调用shell脚本获取到的信息</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支持调用本地shell命令功能，Shell调用</w:t>
            </w:r>
            <w:r>
              <w:rPr>
                <w:rFonts w:hint="eastAsia" w:ascii="CESI仿宋-GB13000" w:hAnsi="CESI仿宋-GB13000" w:eastAsia="CESI仿宋-GB13000" w:cs="CESI仿宋-GB13000"/>
                <w:color w:val="000000"/>
                <w:szCs w:val="21"/>
              </w:rPr>
              <w:t>应用显示调用shell脚本的返回信息</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w:t>
            </w:r>
            <w:r>
              <w:rPr>
                <w:rFonts w:hint="eastAsia" w:ascii="CESI仿宋-GB13000" w:hAnsi="CESI仿宋-GB13000" w:eastAsia="CESI仿宋-GB13000" w:cs="CESI仿宋-GB13000"/>
                <w:szCs w:val="21"/>
              </w:rPr>
              <w:t>Shell调用</w:t>
            </w:r>
            <w:r>
              <w:rPr>
                <w:rFonts w:hint="eastAsia" w:ascii="CESI仿宋-GB13000" w:hAnsi="CESI仿宋-GB13000" w:eastAsia="CESI仿宋-GB13000" w:cs="CESI仿宋-GB13000"/>
                <w:color w:val="000000"/>
                <w:szCs w:val="21"/>
              </w:rPr>
              <w:t>应用”。</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w:t>
            </w:r>
            <w:r>
              <w:rPr>
                <w:rFonts w:hint="eastAsia" w:ascii="CESI仿宋-GB13000" w:hAnsi="CESI仿宋-GB13000" w:eastAsia="CESI仿宋-GB13000" w:cs="CESI仿宋-GB13000"/>
                <w:szCs w:val="21"/>
              </w:rPr>
              <w:t>可以看到</w:t>
            </w:r>
            <w:r>
              <w:rPr>
                <w:rFonts w:hint="eastAsia" w:ascii="CESI仿宋-GB13000" w:hAnsi="CESI仿宋-GB13000" w:eastAsia="CESI仿宋-GB13000" w:cs="CESI仿宋-GB13000"/>
                <w:color w:val="000000"/>
                <w:szCs w:val="21"/>
              </w:rPr>
              <w:t>“</w:t>
            </w:r>
            <w:r>
              <w:rPr>
                <w:rFonts w:hint="eastAsia" w:ascii="CESI仿宋-GB13000" w:hAnsi="CESI仿宋-GB13000" w:eastAsia="CESI仿宋-GB13000" w:cs="CESI仿宋-GB13000"/>
                <w:szCs w:val="21"/>
              </w:rPr>
              <w:t>Shell调用</w:t>
            </w:r>
            <w:r>
              <w:rPr>
                <w:rFonts w:hint="eastAsia" w:ascii="CESI仿宋-GB13000" w:hAnsi="CESI仿宋-GB13000" w:eastAsia="CESI仿宋-GB13000" w:cs="CESI仿宋-GB13000"/>
                <w:color w:val="000000"/>
                <w:szCs w:val="21"/>
              </w:rPr>
              <w:t>”</w:t>
            </w:r>
            <w:r>
              <w:rPr>
                <w:rFonts w:hint="eastAsia" w:ascii="CESI仿宋-GB13000" w:hAnsi="CESI仿宋-GB13000" w:eastAsia="CESI仿宋-GB13000" w:cs="CESI仿宋-GB13000"/>
                <w:szCs w:val="21"/>
              </w:rPr>
              <w:t>应用</w:t>
            </w:r>
            <w:r>
              <w:rPr>
                <w:rFonts w:hint="eastAsia" w:ascii="CESI仿宋-GB13000" w:hAnsi="CESI仿宋-GB13000" w:eastAsia="CESI仿宋-GB13000" w:cs="CESI仿宋-GB13000"/>
                <w:color w:val="000000"/>
                <w:szCs w:val="21"/>
              </w:rPr>
              <w:t>。</w:t>
            </w:r>
          </w:p>
        </w:tc>
        <w:tc>
          <w:tcPr>
            <w:tcW w:w="54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在已安装的应用列表，打开“</w:t>
            </w:r>
            <w:r>
              <w:rPr>
                <w:rFonts w:hint="eastAsia" w:ascii="CESI仿宋-GB13000" w:hAnsi="CESI仿宋-GB13000" w:eastAsia="CESI仿宋-GB13000" w:cs="CESI仿宋-GB13000"/>
                <w:szCs w:val="21"/>
              </w:rPr>
              <w:t>Shell调用</w:t>
            </w:r>
            <w:r>
              <w:rPr>
                <w:rFonts w:hint="eastAsia" w:ascii="CESI仿宋-GB13000" w:hAnsi="CESI仿宋-GB13000" w:eastAsia="CESI仿宋-GB13000" w:cs="CESI仿宋-GB13000"/>
                <w:color w:val="000000"/>
                <w:szCs w:val="21"/>
              </w:rPr>
              <w:t>”应用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w:t>
            </w:r>
            <w:r>
              <w:rPr>
                <w:rFonts w:hint="eastAsia" w:ascii="CESI仿宋-GB13000" w:hAnsi="CESI仿宋-GB13000" w:eastAsia="CESI仿宋-GB13000" w:cs="CESI仿宋-GB13000"/>
                <w:szCs w:val="21"/>
              </w:rPr>
              <w:t>Shell调用”</w:t>
            </w:r>
            <w:r>
              <w:rPr>
                <w:rFonts w:hint="eastAsia" w:ascii="CESI仿宋-GB13000" w:hAnsi="CESI仿宋-GB13000" w:eastAsia="CESI仿宋-GB13000" w:cs="CESI仿宋-GB13000"/>
                <w:color w:val="000000"/>
                <w:szCs w:val="21"/>
              </w:rPr>
              <w:t>应用，并显示</w:t>
            </w:r>
            <w:r>
              <w:rPr>
                <w:rFonts w:hint="eastAsia" w:ascii="CESI仿宋-GB13000" w:hAnsi="CESI仿宋-GB13000" w:eastAsia="CESI仿宋-GB13000" w:cs="CESI仿宋-GB13000"/>
                <w:szCs w:val="21"/>
              </w:rPr>
              <w:t>Shell调用</w:t>
            </w:r>
            <w:r>
              <w:rPr>
                <w:rFonts w:hint="eastAsia" w:ascii="CESI仿宋-GB13000" w:hAnsi="CESI仿宋-GB13000" w:eastAsia="CESI仿宋-GB13000" w:cs="CESI仿宋-GB13000"/>
                <w:color w:val="000000"/>
                <w:szCs w:val="21"/>
              </w:rPr>
              <w:t>应用调用shell脚本的返回信息。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49" w:name="_Ref86941112"/>
      <w:r>
        <w:rPr>
          <w:rFonts w:hint="eastAsia" w:ascii="CESI仿宋-GB13000" w:hAnsi="CESI仿宋-GB13000" w:eastAsia="CESI仿宋-GB13000" w:cs="CESI仿宋-GB13000"/>
          <w:sz w:val="21"/>
          <w:szCs w:val="21"/>
        </w:rPr>
        <w:t>数据传输功能测试用例</w:t>
      </w:r>
      <w:bookmarkEnd w:id="49"/>
    </w:p>
    <w:tbl>
      <w:tblPr>
        <w:tblStyle w:val="36"/>
        <w:tblW w:w="5031"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18"/>
        <w:gridCol w:w="3289"/>
        <w:gridCol w:w="1306"/>
        <w:gridCol w:w="2833"/>
        <w:gridCol w:w="2972"/>
        <w:gridCol w:w="1712"/>
        <w:gridCol w:w="106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47" w:hRule="atLeast"/>
        </w:trPr>
        <w:tc>
          <w:tcPr>
            <w:tcW w:w="15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482" w:type="pct"/>
            <w:gridSpan w:val="5"/>
            <w:tcBorders>
              <w:bottom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数据传输功能/ GN_YYKJ_JS_SJCS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48" w:hRule="atLeast"/>
        </w:trPr>
        <w:tc>
          <w:tcPr>
            <w:tcW w:w="15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4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color w:val="FF0000"/>
                <w:szCs w:val="21"/>
                <w:highlight w:val="yellow"/>
              </w:rPr>
            </w:pPr>
            <w:r>
              <w:rPr>
                <w:rFonts w:hint="eastAsia" w:ascii="CESI仿宋-GB13000" w:hAnsi="CESI仿宋-GB13000" w:eastAsia="CESI仿宋-GB13000" w:cs="CESI仿宋-GB13000"/>
                <w:b/>
                <w:color w:val="FF0000"/>
                <w:szCs w:val="21"/>
                <w:highlight w:val="yellow"/>
              </w:rPr>
              <w:t>测试目的：</w:t>
            </w:r>
            <w:r>
              <w:rPr>
                <w:rFonts w:hint="eastAsia" w:ascii="CESI仿宋-GB13000" w:hAnsi="CESI仿宋-GB13000" w:eastAsia="CESI仿宋-GB13000" w:cs="CESI仿宋-GB13000"/>
                <w:color w:val="FF0000"/>
                <w:szCs w:val="21"/>
                <w:highlight w:val="yellow"/>
              </w:rPr>
              <w:t xml:space="preserve"> 测试软件的数据传输能力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FF0000"/>
                <w:szCs w:val="21"/>
                <w:highlight w:val="yellow"/>
              </w:rPr>
              <w:t>1. 支持基于websocket、http等协议的数据传输（用例中缺少了TCP）</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打开应用了本地数据传输库的程序，打开发送端发送数据。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1.支持在界面程序中通过javascript语言调用本地数据传输库进行基于websocket协议的数据传输，并在接收端接收显示信息。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2.支持在界面程序中通过javascript语言调用本地数据传输库进行基于http协议的数据传输，并在接收端接收显示信息。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1.JavaScript客户端应用框架使用websocket协议对数据进行传输的能力，可以发送并接收显示websocket协议传送的信息。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2.JavaScript客户端应用框架使用http协议对数据进行传输的能力，可以发送并接收显示http协议传送的信息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47" w:hRule="atLeast"/>
        </w:trPr>
        <w:tc>
          <w:tcPr>
            <w:tcW w:w="3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9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4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567" w:hRule="atLeast"/>
        </w:trPr>
        <w:tc>
          <w:tcPr>
            <w:tcW w:w="35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正常运行，登录用户已成功安装“信息发送”、“信息接收”</w:t>
            </w:r>
            <w:r>
              <w:rPr>
                <w:rFonts w:hint="eastAsia" w:ascii="CESI仿宋-GB13000" w:hAnsi="CESI仿宋-GB13000" w:eastAsia="CESI仿宋-GB13000" w:cs="CESI仿宋-GB13000"/>
                <w:szCs w:val="21"/>
              </w:rPr>
              <w:t>应用。</w:t>
            </w:r>
          </w:p>
        </w:tc>
        <w:tc>
          <w:tcPr>
            <w:tcW w:w="4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9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45" w:hRule="atLeast"/>
        </w:trPr>
        <w:tc>
          <w:tcPr>
            <w:tcW w:w="35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在已安装的应用列表，可以看到“信息发送”、“信息接收”</w:t>
            </w:r>
            <w:r>
              <w:rPr>
                <w:rFonts w:hint="eastAsia" w:ascii="CESI仿宋-GB13000" w:hAnsi="CESI仿宋-GB13000" w:eastAsia="CESI仿宋-GB13000" w:cs="CESI仿宋-GB13000"/>
                <w:szCs w:val="21"/>
              </w:rPr>
              <w:t>应用。</w:t>
            </w:r>
          </w:p>
        </w:tc>
        <w:tc>
          <w:tcPr>
            <w:tcW w:w="46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在已安装的应用列表中打开“信息发送”、“信息接收”</w:t>
            </w:r>
            <w:r>
              <w:rPr>
                <w:rFonts w:hint="eastAsia" w:ascii="CESI仿宋-GB13000" w:hAnsi="CESI仿宋-GB13000" w:eastAsia="CESI仿宋-GB13000" w:cs="CESI仿宋-GB13000"/>
                <w:szCs w:val="21"/>
              </w:rPr>
              <w:t>应用。</w:t>
            </w:r>
          </w:p>
        </w:tc>
        <w:tc>
          <w:tcPr>
            <w:tcW w:w="10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成功打开“信息发送”、“信息接收”</w:t>
            </w:r>
            <w:r>
              <w:rPr>
                <w:rFonts w:hint="eastAsia" w:ascii="CESI仿宋-GB13000" w:hAnsi="CESI仿宋-GB13000" w:eastAsia="CESI仿宋-GB13000" w:cs="CESI仿宋-GB13000"/>
                <w:szCs w:val="21"/>
              </w:rPr>
              <w:t>应用。</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45" w:hRule="atLeast"/>
        </w:trPr>
        <w:tc>
          <w:tcPr>
            <w:tcW w:w="35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“信息发送”、“信息接收”</w:t>
            </w:r>
            <w:r>
              <w:rPr>
                <w:rFonts w:hint="eastAsia" w:ascii="CESI仿宋-GB13000" w:hAnsi="CESI仿宋-GB13000" w:eastAsia="CESI仿宋-GB13000" w:cs="CESI仿宋-GB13000"/>
                <w:szCs w:val="21"/>
              </w:rPr>
              <w:t>应用成功打开。</w:t>
            </w:r>
          </w:p>
        </w:tc>
        <w:tc>
          <w:tcPr>
            <w:tcW w:w="4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自定义信息。</w:t>
            </w:r>
          </w:p>
        </w:tc>
        <w:tc>
          <w:tcPr>
            <w:tcW w:w="9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点击“信息发送”应用页面中的“</w:t>
            </w:r>
            <w:r>
              <w:rPr>
                <w:rFonts w:hint="eastAsia" w:ascii="CESI仿宋-GB13000" w:hAnsi="CESI仿宋-GB13000" w:eastAsia="CESI仿宋-GB13000" w:cs="CESI仿宋-GB13000"/>
                <w:szCs w:val="21"/>
              </w:rPr>
              <w:t>websocket协议</w:t>
            </w:r>
            <w:r>
              <w:rPr>
                <w:rFonts w:hint="eastAsia" w:ascii="CESI仿宋-GB13000" w:hAnsi="CESI仿宋-GB13000" w:eastAsia="CESI仿宋-GB13000" w:cs="CESI仿宋-GB13000"/>
                <w:color w:val="000000"/>
                <w:szCs w:val="21"/>
              </w:rPr>
              <w:t>发送信息”按钮，使用</w:t>
            </w:r>
            <w:r>
              <w:rPr>
                <w:rFonts w:hint="eastAsia" w:ascii="CESI仿宋-GB13000" w:hAnsi="CESI仿宋-GB13000" w:eastAsia="CESI仿宋-GB13000" w:cs="CESI仿宋-GB13000"/>
                <w:szCs w:val="21"/>
              </w:rPr>
              <w:t>websocket协议对输入的自定义信息数据报文进行传输</w:t>
            </w:r>
            <w:r>
              <w:rPr>
                <w:rFonts w:hint="eastAsia" w:ascii="CESI仿宋-GB13000" w:hAnsi="CESI仿宋-GB13000" w:eastAsia="CESI仿宋-GB13000" w:cs="CESI仿宋-GB13000"/>
                <w:color w:val="000000"/>
                <w:szCs w:val="21"/>
              </w:rPr>
              <w:t>。</w:t>
            </w:r>
          </w:p>
        </w:tc>
        <w:tc>
          <w:tcPr>
            <w:tcW w:w="10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“信息接收”应用页面展示“信息发送”应用页面中使用</w:t>
            </w:r>
            <w:r>
              <w:rPr>
                <w:rFonts w:hint="eastAsia" w:ascii="CESI仿宋-GB13000" w:hAnsi="CESI仿宋-GB13000" w:eastAsia="CESI仿宋-GB13000" w:cs="CESI仿宋-GB13000"/>
                <w:szCs w:val="21"/>
              </w:rPr>
              <w:t>websocket协议</w:t>
            </w:r>
            <w:r>
              <w:rPr>
                <w:rFonts w:hint="eastAsia" w:ascii="CESI仿宋-GB13000" w:hAnsi="CESI仿宋-GB13000" w:eastAsia="CESI仿宋-GB13000" w:cs="CESI仿宋-GB13000"/>
                <w:color w:val="000000"/>
                <w:szCs w:val="21"/>
              </w:rPr>
              <w:t>传送来的数据信息。</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45" w:hRule="atLeast"/>
        </w:trPr>
        <w:tc>
          <w:tcPr>
            <w:tcW w:w="35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“信息发送”、“信息接收”</w:t>
            </w:r>
            <w:r>
              <w:rPr>
                <w:rFonts w:hint="eastAsia" w:ascii="CESI仿宋-GB13000" w:hAnsi="CESI仿宋-GB13000" w:eastAsia="CESI仿宋-GB13000" w:cs="CESI仿宋-GB13000"/>
                <w:szCs w:val="21"/>
              </w:rPr>
              <w:t>应用成功打开。</w:t>
            </w:r>
          </w:p>
        </w:tc>
        <w:tc>
          <w:tcPr>
            <w:tcW w:w="4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自定义信息。</w:t>
            </w:r>
          </w:p>
        </w:tc>
        <w:tc>
          <w:tcPr>
            <w:tcW w:w="9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点击“信息发送”应用页面中的“</w:t>
            </w:r>
            <w:r>
              <w:rPr>
                <w:rFonts w:hint="eastAsia" w:ascii="CESI仿宋-GB13000" w:hAnsi="CESI仿宋-GB13000" w:eastAsia="CESI仿宋-GB13000" w:cs="CESI仿宋-GB13000"/>
                <w:szCs w:val="21"/>
              </w:rPr>
              <w:t>http协议</w:t>
            </w:r>
            <w:r>
              <w:rPr>
                <w:rFonts w:hint="eastAsia" w:ascii="CESI仿宋-GB13000" w:hAnsi="CESI仿宋-GB13000" w:eastAsia="CESI仿宋-GB13000" w:cs="CESI仿宋-GB13000"/>
                <w:color w:val="000000"/>
                <w:szCs w:val="21"/>
              </w:rPr>
              <w:t>发送信息”按钮，使用</w:t>
            </w:r>
            <w:r>
              <w:rPr>
                <w:rFonts w:hint="eastAsia" w:ascii="CESI仿宋-GB13000" w:hAnsi="CESI仿宋-GB13000" w:eastAsia="CESI仿宋-GB13000" w:cs="CESI仿宋-GB13000"/>
                <w:szCs w:val="21"/>
              </w:rPr>
              <w:t>http协议对输入的自定义信息数据报文进行传输</w:t>
            </w:r>
            <w:r>
              <w:rPr>
                <w:rFonts w:hint="eastAsia" w:ascii="CESI仿宋-GB13000" w:hAnsi="CESI仿宋-GB13000" w:eastAsia="CESI仿宋-GB13000" w:cs="CESI仿宋-GB13000"/>
                <w:color w:val="000000"/>
                <w:szCs w:val="21"/>
              </w:rPr>
              <w:t>。</w:t>
            </w:r>
          </w:p>
        </w:tc>
        <w:tc>
          <w:tcPr>
            <w:tcW w:w="10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“信息接收”应用页面展示“信息发送”应用页面中使用</w:t>
            </w:r>
            <w:r>
              <w:rPr>
                <w:rFonts w:hint="eastAsia" w:ascii="CESI仿宋-GB13000" w:hAnsi="CESI仿宋-GB13000" w:eastAsia="CESI仿宋-GB13000" w:cs="CESI仿宋-GB13000"/>
                <w:szCs w:val="21"/>
              </w:rPr>
              <w:t>http协议</w:t>
            </w:r>
            <w:r>
              <w:rPr>
                <w:rFonts w:hint="eastAsia" w:ascii="CESI仿宋-GB13000" w:hAnsi="CESI仿宋-GB13000" w:eastAsia="CESI仿宋-GB13000" w:cs="CESI仿宋-GB13000"/>
                <w:color w:val="000000"/>
                <w:szCs w:val="21"/>
              </w:rPr>
              <w:t>传送来的数据信息。</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4"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0" w:name="_Ref86941113"/>
      <w:r>
        <w:rPr>
          <w:rFonts w:hint="eastAsia" w:ascii="CESI仿宋-GB13000" w:hAnsi="CESI仿宋-GB13000" w:eastAsia="CESI仿宋-GB13000" w:cs="CESI仿宋-GB13000"/>
          <w:sz w:val="21"/>
          <w:szCs w:val="21"/>
        </w:rPr>
        <w:t>数据访问功能测试用例</w:t>
      </w:r>
      <w:bookmarkEnd w:id="50"/>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3270"/>
        <w:gridCol w:w="1309"/>
        <w:gridCol w:w="2615"/>
        <w:gridCol w:w="3052"/>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2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47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数据访问功能/GN_YYKJ_JS_SJFW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2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47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测试软件是否支持数据访问功能，包括用javascript语言进行持久化存储以及访问websql数据库。</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在应用中对数据数据进行持久化存储，对websql进行数据新增，关闭应用并重新打开后仍能获取到数据。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支持数据访问功能，可以用javascript语言对数据进行持久化存储，可以访问websql。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正常运行，登录用户已成功安装数据访问“数据访问”应用。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在已安装的应用列表中可以看到“数</w:t>
            </w:r>
            <w:r>
              <w:rPr>
                <w:rFonts w:hint="eastAsia" w:ascii="CESI仿宋-GB13000" w:hAnsi="CESI仿宋-GB13000" w:eastAsia="CESI仿宋-GB13000" w:cs="CESI仿宋-GB13000"/>
                <w:szCs w:val="21"/>
              </w:rPr>
              <w:t>据访问</w:t>
            </w:r>
            <w:r>
              <w:rPr>
                <w:rFonts w:hint="eastAsia" w:ascii="CESI仿宋-GB13000" w:hAnsi="CESI仿宋-GB13000" w:eastAsia="CESI仿宋-GB13000" w:cs="CESI仿宋-GB13000"/>
                <w:color w:val="000000"/>
                <w:szCs w:val="21"/>
              </w:rPr>
              <w:t>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在已安装的应用列表，打开</w:t>
            </w: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w:t>
            </w: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应用已经成功打开。</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自定义信息。</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“数据访问”应用页面的“持久化”</w:t>
            </w:r>
            <w:r>
              <w:rPr>
                <w:rFonts w:hint="eastAsia" w:ascii="CESI仿宋-GB13000" w:hAnsi="CESI仿宋-GB13000" w:eastAsia="CESI仿宋-GB13000" w:cs="CESI仿宋-GB13000"/>
                <w:color w:val="000000"/>
                <w:szCs w:val="21"/>
              </w:rPr>
              <w:t>输入框中输入信息并保存。</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提示保存成功。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应用已经成功打开。</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自定义信息。</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“数据访问”应用页面的“存储到websql”</w:t>
            </w:r>
            <w:r>
              <w:rPr>
                <w:rFonts w:hint="eastAsia" w:ascii="CESI仿宋-GB13000" w:hAnsi="CESI仿宋-GB13000" w:eastAsia="CESI仿宋-GB13000" w:cs="CESI仿宋-GB13000"/>
                <w:color w:val="000000"/>
                <w:szCs w:val="21"/>
              </w:rPr>
              <w:t>输入框中输入信息，点击“新增”进行新增数据。</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提示新增成功。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应用已经成功打开。</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点击关闭按钮，关闭应用。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成功关闭</w:t>
            </w:r>
            <w:r>
              <w:rPr>
                <w:rFonts w:hint="eastAsia" w:ascii="CESI仿宋-GB13000" w:hAnsi="CESI仿宋-GB13000" w:eastAsia="CESI仿宋-GB13000" w:cs="CESI仿宋-GB13000"/>
                <w:szCs w:val="21"/>
              </w:rPr>
              <w:t>“数据访问”应用。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成功关闭</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应用已经关闭，在已安装的应用列表中可以看到“数</w:t>
            </w:r>
            <w:r>
              <w:rPr>
                <w:rFonts w:hint="eastAsia" w:ascii="CESI仿宋-GB13000" w:hAnsi="CESI仿宋-GB13000" w:eastAsia="CESI仿宋-GB13000" w:cs="CESI仿宋-GB13000"/>
                <w:szCs w:val="21"/>
              </w:rPr>
              <w:t>据传输</w:t>
            </w:r>
            <w:r>
              <w:rPr>
                <w:rFonts w:hint="eastAsia" w:ascii="CESI仿宋-GB13000" w:hAnsi="CESI仿宋-GB13000" w:eastAsia="CESI仿宋-GB13000" w:cs="CESI仿宋-GB13000"/>
                <w:color w:val="000000"/>
                <w:szCs w:val="21"/>
              </w:rPr>
              <w:t>”应用。</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重新打开</w:t>
            </w:r>
            <w:r>
              <w:rPr>
                <w:rFonts w:hint="eastAsia" w:ascii="CESI仿宋-GB13000" w:hAnsi="CESI仿宋-GB13000" w:eastAsia="CESI仿宋-GB13000" w:cs="CESI仿宋-GB13000"/>
                <w:szCs w:val="21"/>
              </w:rPr>
              <w:t>“数据访问”应用。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w:t>
            </w: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成功打开</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应用已经成功打开。</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点击“获取持久化信息”。</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成功展示步骤3中</w:t>
            </w:r>
            <w:r>
              <w:rPr>
                <w:rFonts w:hint="eastAsia" w:ascii="CESI仿宋-GB13000" w:hAnsi="CESI仿宋-GB13000" w:eastAsia="CESI仿宋-GB13000" w:cs="CESI仿宋-GB13000"/>
                <w:szCs w:val="21"/>
              </w:rPr>
              <w:t>“持久化”</w:t>
            </w:r>
            <w:r>
              <w:rPr>
                <w:rFonts w:hint="eastAsia" w:ascii="CESI仿宋-GB13000" w:hAnsi="CESI仿宋-GB13000" w:eastAsia="CESI仿宋-GB13000" w:cs="CESI仿宋-GB13000"/>
                <w:color w:val="000000"/>
                <w:szCs w:val="21"/>
              </w:rPr>
              <w:t>输入框中输入的信息。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w:t>
            </w:r>
            <w:r>
              <w:rPr>
                <w:rFonts w:hint="eastAsia" w:ascii="CESI仿宋-GB13000" w:hAnsi="CESI仿宋-GB13000" w:eastAsia="CESI仿宋-GB13000" w:cs="CESI仿宋-GB13000"/>
                <w:color w:val="000000"/>
                <w:szCs w:val="21"/>
              </w:rPr>
              <w:t>应用已经成功打开。</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点击“获取数据库信息”去访问本地websql。</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成功获取到</w:t>
            </w:r>
            <w:r>
              <w:rPr>
                <w:rFonts w:hint="eastAsia" w:ascii="CESI仿宋-GB13000" w:hAnsi="CESI仿宋-GB13000" w:eastAsia="CESI仿宋-GB13000" w:cs="CESI仿宋-GB13000"/>
                <w:szCs w:val="21"/>
              </w:rPr>
              <w:t>存储到websql</w:t>
            </w:r>
            <w:r>
              <w:rPr>
                <w:rFonts w:hint="eastAsia" w:ascii="CESI仿宋-GB13000" w:hAnsi="CESI仿宋-GB13000" w:eastAsia="CESI仿宋-GB13000" w:cs="CESI仿宋-GB13000"/>
                <w:color w:val="000000"/>
                <w:szCs w:val="21"/>
              </w:rPr>
              <w:t>输入框中输入信息以及历史输入的信息。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1" w:name="_Ref86941118"/>
      <w:r>
        <w:rPr>
          <w:rFonts w:hint="eastAsia" w:ascii="CESI仿宋-GB13000" w:hAnsi="CESI仿宋-GB13000" w:eastAsia="CESI仿宋-GB13000" w:cs="CESI仿宋-GB13000"/>
          <w:sz w:val="21"/>
          <w:szCs w:val="21"/>
        </w:rPr>
        <w:t>文本解析功能测试用例</w:t>
      </w:r>
      <w:bookmarkEnd w:id="5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3055"/>
        <w:gridCol w:w="1309"/>
        <w:gridCol w:w="3270"/>
        <w:gridCol w:w="2612"/>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55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文本解析功能/ GN_YYKJ_JS_WBJX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55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提供文本解析能力，支持在界面程序中通过javascript语言调用本地文本解析库对ini、xml、Json等常见文本格式进行解析。</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将ini、xml、json等文件上传到调用本地文本解析库的应用中，应用可以对文件进行解析。</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程序可以正常调用本地文本解析库，对ini，xml，json等常见文本格式的文件进行解析。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正常运行，登录用户已成功安装“文本解析”应用。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成功访问</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在已安装的应用列表中可以看到“文本解析”应用。</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在已安装的应用列表，打开“文本解析”应用。</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成功打开“文本解析”应用。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成功打开应用</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“文本解析”应用已成功打开，已有</w:t>
            </w:r>
            <w:r>
              <w:rPr>
                <w:rFonts w:hint="eastAsia" w:ascii="CESI仿宋-GB13000" w:hAnsi="CESI仿宋-GB13000" w:eastAsia="CESI仿宋-GB13000" w:cs="CESI仿宋-GB13000"/>
                <w:szCs w:val="21"/>
              </w:rPr>
              <w:t>相关格式文本文件。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json文件。</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“文本解析”应用页面中，点击文件选择</w:t>
            </w:r>
            <w:r>
              <w:rPr>
                <w:rFonts w:hint="eastAsia" w:ascii="CESI仿宋-GB13000" w:hAnsi="CESI仿宋-GB13000" w:eastAsia="CESI仿宋-GB13000" w:cs="CESI仿宋-GB13000"/>
                <w:color w:val="000000"/>
                <w:szCs w:val="21"/>
              </w:rPr>
              <w:t>输入框并选择json文件，并点击上传。</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提示上传成功，页面上成功展示解析后的json的内容。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成功上传信息</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“文本解析”应用已成功打开，已有</w:t>
            </w:r>
            <w:r>
              <w:rPr>
                <w:rFonts w:hint="eastAsia" w:ascii="CESI仿宋-GB13000" w:hAnsi="CESI仿宋-GB13000" w:eastAsia="CESI仿宋-GB13000" w:cs="CESI仿宋-GB13000"/>
                <w:szCs w:val="21"/>
              </w:rPr>
              <w:t>相关格式文本文件。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xml文件。</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“文本解析”应用页面中，点击文件选择</w:t>
            </w:r>
            <w:r>
              <w:rPr>
                <w:rFonts w:hint="eastAsia" w:ascii="CESI仿宋-GB13000" w:hAnsi="CESI仿宋-GB13000" w:eastAsia="CESI仿宋-GB13000" w:cs="CESI仿宋-GB13000"/>
                <w:color w:val="000000"/>
                <w:szCs w:val="21"/>
              </w:rPr>
              <w:t>输入框并选择xml文件，并点击上传。</w:t>
            </w:r>
          </w:p>
        </w:tc>
        <w:tc>
          <w:tcPr>
            <w:tcW w:w="92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提示上传成功，页面上成功展示解析后的xml的内容。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成功上传信息</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5</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“文本解析”应用已成功打开，已有</w:t>
            </w:r>
            <w:r>
              <w:rPr>
                <w:rFonts w:hint="eastAsia" w:ascii="CESI仿宋-GB13000" w:hAnsi="CESI仿宋-GB13000" w:eastAsia="CESI仿宋-GB13000" w:cs="CESI仿宋-GB13000"/>
                <w:szCs w:val="21"/>
              </w:rPr>
              <w:t>相关格式文本文件。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ini文件。</w:t>
            </w:r>
          </w:p>
        </w:tc>
        <w:tc>
          <w:tcPr>
            <w:tcW w:w="1159"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“文本解析”应用页面中，点击文件选择</w:t>
            </w:r>
            <w:r>
              <w:rPr>
                <w:rFonts w:hint="eastAsia" w:ascii="CESI仿宋-GB13000" w:hAnsi="CESI仿宋-GB13000" w:eastAsia="CESI仿宋-GB13000" w:cs="CESI仿宋-GB13000"/>
                <w:color w:val="000000"/>
                <w:szCs w:val="21"/>
              </w:rPr>
              <w:t>输入框并选择ini文件，并点击上传。</w:t>
            </w:r>
          </w:p>
        </w:tc>
        <w:tc>
          <w:tcPr>
            <w:tcW w:w="92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提示上传成功，页面上成功展示解析后的ini的内容。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2" w:name="_Ref86941119"/>
      <w:r>
        <w:rPr>
          <w:rFonts w:hint="eastAsia" w:ascii="CESI仿宋-GB13000" w:hAnsi="CESI仿宋-GB13000" w:eastAsia="CESI仿宋-GB13000" w:cs="CESI仿宋-GB13000"/>
          <w:sz w:val="21"/>
          <w:szCs w:val="21"/>
        </w:rPr>
        <w:t>日志处理功能测试用例</w:t>
      </w:r>
      <w:bookmarkEnd w:id="52"/>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3055"/>
        <w:gridCol w:w="1526"/>
        <w:gridCol w:w="2618"/>
        <w:gridCol w:w="3050"/>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4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55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日志处理功能/ GN_YYKJ_JS_RZCL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4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55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测试软件是否具有日志处理能力，使界面程序可以通过javascript语言调用本地日志处理库将日志记录到本地文件。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打开一个使用javascript语言调用本地日志处理库的应用，将记录的日志输出到本地文件。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程序可以正常调用本地日志处理库，将日志记录到本能地文件。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正常运行，登录用户已成功“日志处理”应用。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在已安装的应用列表中可以看到“</w:t>
            </w:r>
            <w:r>
              <w:rPr>
                <w:rFonts w:hint="eastAsia" w:ascii="CESI仿宋-GB13000" w:hAnsi="CESI仿宋-GB13000" w:eastAsia="CESI仿宋-GB13000" w:cs="CESI仿宋-GB13000"/>
                <w:szCs w:val="21"/>
              </w:rPr>
              <w:t>日志处理</w:t>
            </w:r>
            <w:r>
              <w:rPr>
                <w:rFonts w:hint="eastAsia" w:ascii="CESI仿宋-GB13000" w:hAnsi="CESI仿宋-GB13000" w:eastAsia="CESI仿宋-GB13000" w:cs="CESI仿宋-GB13000"/>
                <w:color w:val="000000"/>
                <w:szCs w:val="21"/>
              </w:rPr>
              <w:t>”应用。</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在已安装的应用列表，打开“日志处理”应用。</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w:t>
            </w:r>
            <w:r>
              <w:rPr>
                <w:rFonts w:hint="eastAsia" w:ascii="CESI仿宋-GB13000" w:hAnsi="CESI仿宋-GB13000" w:eastAsia="CESI仿宋-GB13000" w:cs="CESI仿宋-GB13000"/>
                <w:szCs w:val="21"/>
              </w:rPr>
              <w:t>“日志处理”</w:t>
            </w:r>
            <w:r>
              <w:rPr>
                <w:rFonts w:hint="eastAsia" w:ascii="CESI仿宋-GB13000" w:hAnsi="CESI仿宋-GB13000" w:eastAsia="CESI仿宋-GB13000" w:cs="CESI仿宋-GB13000"/>
                <w:color w:val="000000"/>
                <w:szCs w:val="21"/>
              </w:rPr>
              <w:t>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“日志处理”</w:t>
            </w:r>
            <w:r>
              <w:rPr>
                <w:rFonts w:hint="eastAsia" w:ascii="CESI仿宋-GB13000" w:hAnsi="CESI仿宋-GB13000" w:eastAsia="CESI仿宋-GB13000" w:cs="CESI仿宋-GB13000"/>
                <w:color w:val="000000"/>
                <w:szCs w:val="21"/>
              </w:rPr>
              <w:t>应用已成功打开。</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“日志处理”应用页面中，点击“日志输出”按钮</w:t>
            </w:r>
            <w:r>
              <w:rPr>
                <w:rFonts w:hint="eastAsia" w:ascii="CESI仿宋-GB13000" w:hAnsi="CESI仿宋-GB13000" w:eastAsia="CESI仿宋-GB13000" w:cs="CESI仿宋-GB13000"/>
                <w:color w:val="000000"/>
                <w:szCs w:val="21"/>
              </w:rPr>
              <w:t>，将日志输出。</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页面上展示成功输出日志的路径，访问日志路径，可以看到日志文件中有输出的日志内容。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3" w:name="_Ref86941121"/>
      <w:r>
        <w:rPr>
          <w:rFonts w:hint="eastAsia" w:ascii="CESI仿宋-GB13000" w:hAnsi="CESI仿宋-GB13000" w:eastAsia="CESI仿宋-GB13000" w:cs="CESI仿宋-GB13000"/>
          <w:sz w:val="21"/>
          <w:szCs w:val="21"/>
        </w:rPr>
        <w:t>图像处理功能测试用例</w:t>
      </w:r>
      <w:bookmarkEnd w:id="5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398"/>
        <w:gridCol w:w="1309"/>
        <w:gridCol w:w="3270"/>
        <w:gridCol w:w="326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图像处理功能/ GN_YYKJ_JS_TXCL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测试软件是否支持图像处理功能，支持界面程序中通过javascript和html语言进行常用的canvas图像处理。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打开一个使用javascript语言和html语言进行canvas绘图的界面应用程序，可以进行正常绘图。</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具备图像处理能力，界面程序可以通过javascript和html语言进行常用的canvas图像处理。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正常运行，登录用户已成功安装“图像处理”应用。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在已安装的应用列表中可以看到“图像处理”应用。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在已安装的应用列表，打开“图像处理”应用。</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成功打开“图像处理”应用。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“图像处理”应用已成功打开。</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“图像处理”应用页面中，使用鼠标在空白画布上绘图。</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成功使用鼠标在画板上绘图。</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4" w:name="_Ref86941122"/>
      <w:r>
        <w:rPr>
          <w:rFonts w:hint="eastAsia" w:ascii="CESI仿宋-GB13000" w:hAnsi="CESI仿宋-GB13000" w:eastAsia="CESI仿宋-GB13000" w:cs="CESI仿宋-GB13000"/>
          <w:sz w:val="21"/>
          <w:szCs w:val="21"/>
        </w:rPr>
        <w:t>协议处理功能测试用例</w:t>
      </w:r>
      <w:bookmarkEnd w:id="5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835"/>
        <w:gridCol w:w="1309"/>
        <w:gridCol w:w="3270"/>
        <w:gridCol w:w="2829"/>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协议处理功能/ GN_YYKJ_JS_XYCL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color w:val="FF0000"/>
                <w:szCs w:val="21"/>
                <w:highlight w:val="yellow"/>
              </w:rPr>
              <w:t>测试目的：</w:t>
            </w:r>
            <w:r>
              <w:rPr>
                <w:rFonts w:hint="eastAsia" w:ascii="CESI仿宋-GB13000" w:hAnsi="CESI仿宋-GB13000" w:eastAsia="CESI仿宋-GB13000" w:cs="CESI仿宋-GB13000"/>
                <w:color w:val="FF0000"/>
                <w:szCs w:val="21"/>
                <w:highlight w:val="yellow"/>
              </w:rPr>
              <w:t xml:space="preserve"> 测试软件是具备协议处理能力，支持在界面程序中通过javascript语言调用本地协议处理库，支持对xml、http等格式的数据协议进行处理。（</w:t>
            </w:r>
            <w:r>
              <w:rPr>
                <w:rFonts w:hint="eastAsia" w:ascii="CESI仿宋-GB13000" w:hAnsi="CESI仿宋-GB13000" w:eastAsia="CESI仿宋-GB13000" w:cs="CESI仿宋-GB13000"/>
                <w:color w:val="FF0000"/>
                <w:highlight w:val="yellow"/>
              </w:rPr>
              <w:t>△△△（同步在需求中补充用例、用例与建模）</w:t>
            </w:r>
            <w:r>
              <w:rPr>
                <w:rFonts w:hint="eastAsia" w:ascii="CESI仿宋-GB13000" w:hAnsi="CESI仿宋-GB13000" w:eastAsia="CESI仿宋-GB13000" w:cs="CESI仿宋-GB13000"/>
                <w:color w:val="FF0000"/>
                <w:szCs w:val="21"/>
                <w:highlight w:val="yellow"/>
              </w:rPr>
              <w:t>用例中缺少了protobuf）</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打开应用了本地协议处理库的程序，发送相关协议封装的数据并进行协议解析。</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1支持在界面程序中通过javascript语言调用本地协议处理库对xml协议的数据进行解析，并显示参数信息。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2支持在界面程序中通过javascript语言调用本地协议处理库对http协议的数据进行解析，并显示参数信息。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JavaScript客户端应用框架提供通过javascript语言调用本地协议处理库对xml协议进行处理的能力，可以显示xml协议中的参数。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JavaScript客户端应用框架提供通过javascript语言调用本地协议处理库对http协议进行处理的能力，可以显示http协议中的参数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正常运行，登录用户已成功安装“协议处理”应用。</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在已安装的应用列表中可以看到“协议处理”应用。</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w:t>
            </w:r>
            <w:r>
              <w:rPr>
                <w:rFonts w:hint="eastAsia" w:ascii="CESI仿宋-GB13000" w:hAnsi="CESI仿宋-GB13000" w:eastAsia="CESI仿宋-GB13000" w:cs="CESI仿宋-GB13000"/>
                <w:color w:val="000000"/>
                <w:szCs w:val="21"/>
              </w:rPr>
              <w:t>协议处理</w:t>
            </w:r>
            <w:r>
              <w:rPr>
                <w:rFonts w:hint="eastAsia" w:ascii="CESI仿宋-GB13000" w:hAnsi="CESI仿宋-GB13000" w:eastAsia="CESI仿宋-GB13000" w:cs="CESI仿宋-GB13000"/>
                <w:szCs w:val="21"/>
              </w:rPr>
              <w:t>”应用。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成功打开应用。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r>
              <w:rPr>
                <w:rFonts w:hint="eastAsia" w:ascii="CESI仿宋-GB13000" w:hAnsi="CESI仿宋-GB13000" w:eastAsia="CESI仿宋-GB13000" w:cs="CESI仿宋-GB13000"/>
                <w:color w:val="000000"/>
                <w:szCs w:val="21"/>
              </w:rPr>
              <w:t>协议处理</w:t>
            </w:r>
            <w:r>
              <w:rPr>
                <w:rFonts w:hint="eastAsia" w:ascii="CESI仿宋-GB13000" w:hAnsi="CESI仿宋-GB13000" w:eastAsia="CESI仿宋-GB13000" w:cs="CESI仿宋-GB13000"/>
                <w:szCs w:val="21"/>
              </w:rPr>
              <w:t>”应用已成功打开。</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点击“发送http请求”。</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应用页面上显示本调用http请求结果。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r>
              <w:rPr>
                <w:rFonts w:hint="eastAsia" w:ascii="CESI仿宋-GB13000" w:hAnsi="CESI仿宋-GB13000" w:eastAsia="CESI仿宋-GB13000" w:cs="CESI仿宋-GB13000"/>
                <w:color w:val="000000"/>
                <w:szCs w:val="21"/>
              </w:rPr>
              <w:t>协议处理</w:t>
            </w:r>
            <w:r>
              <w:rPr>
                <w:rFonts w:hint="eastAsia" w:ascii="CESI仿宋-GB13000" w:hAnsi="CESI仿宋-GB13000" w:eastAsia="CESI仿宋-GB13000" w:cs="CESI仿宋-GB13000"/>
                <w:szCs w:val="21"/>
              </w:rPr>
              <w:t>”应用已成功打开。</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w:t>
            </w:r>
            <w:r>
              <w:rPr>
                <w:rFonts w:hint="eastAsia" w:ascii="CESI仿宋-GB13000" w:hAnsi="CESI仿宋-GB13000" w:eastAsia="CESI仿宋-GB13000" w:cs="CESI仿宋-GB13000"/>
                <w:szCs w:val="21"/>
              </w:rPr>
              <w:t>“</w:t>
            </w:r>
            <w:r>
              <w:rPr>
                <w:rFonts w:hint="eastAsia" w:ascii="CESI仿宋-GB13000" w:hAnsi="CESI仿宋-GB13000" w:eastAsia="CESI仿宋-GB13000" w:cs="CESI仿宋-GB13000"/>
                <w:color w:val="000000"/>
                <w:szCs w:val="21"/>
              </w:rPr>
              <w:t>协议处理</w:t>
            </w:r>
            <w:r>
              <w:rPr>
                <w:rFonts w:hint="eastAsia" w:ascii="CESI仿宋-GB13000" w:hAnsi="CESI仿宋-GB13000" w:eastAsia="CESI仿宋-GB13000" w:cs="CESI仿宋-GB13000"/>
                <w:szCs w:val="21"/>
              </w:rPr>
              <w:t>”应用页面中，点击文件选择</w:t>
            </w:r>
            <w:r>
              <w:rPr>
                <w:rFonts w:hint="eastAsia" w:ascii="CESI仿宋-GB13000" w:hAnsi="CESI仿宋-GB13000" w:eastAsia="CESI仿宋-GB13000" w:cs="CESI仿宋-GB13000"/>
                <w:color w:val="000000"/>
                <w:szCs w:val="21"/>
              </w:rPr>
              <w:t>输入框并选择xml文件，并点击上传。</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提示上传成功，页面上成功展示解析后的xml的内容。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5" w:name="_Ref86941125"/>
      <w:r>
        <w:rPr>
          <w:rFonts w:hint="eastAsia" w:ascii="CESI仿宋-GB13000" w:hAnsi="CESI仿宋-GB13000" w:eastAsia="CESI仿宋-GB13000" w:cs="CESI仿宋-GB13000"/>
          <w:sz w:val="21"/>
          <w:szCs w:val="21"/>
        </w:rPr>
        <w:t>javascript高级API接口测试用例</w:t>
      </w:r>
      <w:bookmarkEnd w:id="5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624"/>
        <w:gridCol w:w="1309"/>
        <w:gridCol w:w="2395"/>
        <w:gridCol w:w="3921"/>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javascript高级API接口/GN_YYKJ_JS_GJJK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color w:val="auto"/>
                <w:szCs w:val="21"/>
                <w:highlight w:val="none"/>
              </w:rPr>
            </w:pPr>
            <w:r>
              <w:rPr>
                <w:rFonts w:hint="eastAsia" w:ascii="CESI仿宋-GB13000" w:hAnsi="CESI仿宋-GB13000" w:eastAsia="CESI仿宋-GB13000" w:cs="CESI仿宋-GB13000"/>
                <w:b/>
                <w:color w:val="auto"/>
                <w:szCs w:val="21"/>
                <w:highlight w:val="none"/>
              </w:rPr>
              <w:t>测试目的：</w:t>
            </w:r>
            <w:r>
              <w:rPr>
                <w:rFonts w:hint="eastAsia" w:ascii="CESI仿宋-GB13000" w:hAnsi="CESI仿宋-GB13000" w:eastAsia="CESI仿宋-GB13000" w:cs="CESI仿宋-GB13000"/>
                <w:color w:val="auto"/>
                <w:szCs w:val="21"/>
                <w:highlight w:val="none"/>
              </w:rPr>
              <w:t xml:space="preserve"> 规范统一的javascript高级API接口，对界面集成、数据传输、数据访问、文本解析、日志处理、图像处理、协议处理等方面的能力进行统一规范</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lang w:eastAsia="zh-CN"/>
              </w:rPr>
              <w:t>检查</w:t>
            </w:r>
            <w:r>
              <w:rPr>
                <w:rFonts w:hint="eastAsia" w:ascii="CESI仿宋-GB13000" w:hAnsi="CESI仿宋-GB13000" w:eastAsia="CESI仿宋-GB13000" w:cs="CESI仿宋-GB13000"/>
                <w:szCs w:val="21"/>
                <w:lang w:val="en-US" w:eastAsia="zh-CN"/>
              </w:rPr>
              <w:t>javascript规范，查看是否对</w:t>
            </w:r>
            <w:r>
              <w:rPr>
                <w:rFonts w:hint="eastAsia" w:ascii="CESI仿宋-GB13000" w:hAnsi="CESI仿宋-GB13000" w:eastAsia="CESI仿宋-GB13000" w:cs="CESI仿宋-GB13000"/>
                <w:color w:val="auto"/>
                <w:szCs w:val="21"/>
                <w:highlight w:val="none"/>
              </w:rPr>
              <w:t>界面集成、数据传输、数据访问、文本解析、日志处理、图像处理、协议处理等方面的能力进行统一规范</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lang w:eastAsia="zh-CN"/>
              </w:rPr>
              <w:t>规范中对</w:t>
            </w:r>
            <w:r>
              <w:rPr>
                <w:rFonts w:hint="eastAsia" w:ascii="CESI仿宋-GB13000" w:hAnsi="CESI仿宋-GB13000" w:eastAsia="CESI仿宋-GB13000" w:cs="CESI仿宋-GB13000"/>
                <w:color w:val="auto"/>
                <w:szCs w:val="21"/>
                <w:highlight w:val="none"/>
              </w:rPr>
              <w:t>界面集成、数据传输、数据访问、文本解析、日志处理、图像处理、协议处理等方面的能力进行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3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4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38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30"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eastAsia="zh-CN"/>
              </w:rPr>
              <w:t>已经提供</w:t>
            </w:r>
            <w:r>
              <w:rPr>
                <w:rFonts w:hint="eastAsia" w:ascii="CESI仿宋-GB13000" w:hAnsi="CESI仿宋-GB13000" w:eastAsia="CESI仿宋-GB13000" w:cs="CESI仿宋-GB13000"/>
                <w:szCs w:val="21"/>
                <w:lang w:val="en-US" w:eastAsia="zh-CN"/>
              </w:rPr>
              <w:t>javascript规范</w:t>
            </w:r>
          </w:p>
        </w:tc>
        <w:tc>
          <w:tcPr>
            <w:tcW w:w="464" w:type="pct"/>
            <w:shd w:val="clear" w:color="auto" w:fill="auto"/>
          </w:tcPr>
          <w:p>
            <w:pPr>
              <w:jc w:val="cente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848"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eastAsia="zh-CN"/>
              </w:rPr>
              <w:t>检查</w:t>
            </w:r>
            <w:r>
              <w:rPr>
                <w:rFonts w:hint="eastAsia" w:ascii="CESI仿宋-GB13000" w:hAnsi="CESI仿宋-GB13000" w:eastAsia="CESI仿宋-GB13000" w:cs="CESI仿宋-GB13000"/>
                <w:color w:val="000000"/>
                <w:szCs w:val="21"/>
                <w:lang w:val="en-US" w:eastAsia="zh-CN"/>
              </w:rPr>
              <w:t>javascript规范</w:t>
            </w:r>
          </w:p>
        </w:tc>
        <w:tc>
          <w:tcPr>
            <w:tcW w:w="1389"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val="en-US" w:eastAsia="zh-CN"/>
              </w:rPr>
              <w:t>javascript规范中对</w:t>
            </w:r>
            <w:r>
              <w:rPr>
                <w:rFonts w:hint="eastAsia" w:ascii="CESI仿宋-GB13000" w:hAnsi="CESI仿宋-GB13000" w:eastAsia="CESI仿宋-GB13000" w:cs="CESI仿宋-GB13000"/>
                <w:szCs w:val="21"/>
                <w:lang w:eastAsia="zh-CN"/>
              </w:rPr>
              <w:t>对</w:t>
            </w:r>
            <w:r>
              <w:rPr>
                <w:rFonts w:hint="eastAsia" w:ascii="CESI仿宋-GB13000" w:hAnsi="CESI仿宋-GB13000" w:eastAsia="CESI仿宋-GB13000" w:cs="CESI仿宋-GB13000"/>
                <w:color w:val="auto"/>
                <w:szCs w:val="21"/>
                <w:highlight w:val="none"/>
              </w:rPr>
              <w:t>界面集成、数据传输、数据访问、文本解析、日志处理、图像处理、协议处理等方面的能力进行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bookmarkEnd w:id="40"/>
      <w:bookmarkEnd w:id="41"/>
      <w:bookmarkEnd w:id="42"/>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56" w:name="_Ref86941128"/>
      <w:r>
        <w:rPr>
          <w:rFonts w:hint="eastAsia" w:ascii="CESI仿宋-GB13000" w:hAnsi="CESI仿宋-GB13000" w:eastAsia="CESI仿宋-GB13000" w:cs="CESI仿宋-GB13000"/>
          <w:sz w:val="21"/>
          <w:szCs w:val="21"/>
        </w:rPr>
        <w:t>稳定运行功能测试用例</w:t>
      </w:r>
      <w:bookmarkEnd w:id="56"/>
    </w:p>
    <w:tbl>
      <w:tblPr>
        <w:tblStyle w:val="36"/>
        <w:tblW w:w="4996"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09"/>
        <w:gridCol w:w="2128"/>
        <w:gridCol w:w="1691"/>
        <w:gridCol w:w="3188"/>
        <w:gridCol w:w="2974"/>
        <w:gridCol w:w="1700"/>
        <w:gridCol w:w="140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61" w:hRule="atLeast"/>
        </w:trPr>
        <w:tc>
          <w:tcPr>
            <w:tcW w:w="111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8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稳定运行/GN_YYKJ_JS_WDYX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60" w:hRule="atLeast"/>
        </w:trPr>
        <w:tc>
          <w:tcPr>
            <w:tcW w:w="111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8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测试框架支持7*24小时连续稳定运行。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启动并访问javascript客户端应用框架可以正常访问，在7*24小时后再次访问，可以正常访问。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框架支持7*24小时连续稳定运行。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61" w:hRule="atLeast"/>
        </w:trPr>
        <w:tc>
          <w:tcPr>
            <w:tcW w:w="3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5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3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5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9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77" w:hRule="atLeast"/>
        </w:trPr>
        <w:tc>
          <w:tcPr>
            <w:tcW w:w="35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5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w:t>
            </w:r>
          </w:p>
        </w:tc>
        <w:tc>
          <w:tcPr>
            <w:tcW w:w="6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用户名、密码等登录信息。</w:t>
            </w:r>
          </w:p>
        </w:tc>
        <w:tc>
          <w:tcPr>
            <w:tcW w:w="11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105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9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58" w:hRule="atLeast"/>
        </w:trPr>
        <w:tc>
          <w:tcPr>
            <w:tcW w:w="35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5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已经持续运行了很长时间</w:t>
            </w:r>
          </w:p>
        </w:tc>
        <w:tc>
          <w:tcPr>
            <w:tcW w:w="60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在7*24小时后再次</w:t>
            </w:r>
            <w:r>
              <w:rPr>
                <w:rFonts w:hint="eastAsia" w:ascii="CESI仿宋-GB13000" w:hAnsi="CESI仿宋-GB13000" w:eastAsia="CESI仿宋-GB13000" w:cs="CESI仿宋-GB13000"/>
                <w:szCs w:val="21"/>
              </w:rPr>
              <w:t>访问javascript客户端应用框架。</w:t>
            </w:r>
          </w:p>
        </w:tc>
        <w:tc>
          <w:tcPr>
            <w:tcW w:w="105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p>
        </w:tc>
        <w:tc>
          <w:tcPr>
            <w:tcW w:w="60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9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bookmarkStart w:id="57" w:name="_C++服务端应用框架测试"/>
      <w:bookmarkEnd w:id="57"/>
      <w:bookmarkStart w:id="58" w:name="_Ref86996816"/>
      <w:r>
        <w:rPr>
          <w:rFonts w:hint="eastAsia" w:ascii="CESI仿宋-GB13000" w:hAnsi="CESI仿宋-GB13000" w:eastAsia="CESI仿宋-GB13000" w:cs="CESI仿宋-GB13000"/>
          <w:szCs w:val="32"/>
        </w:rPr>
        <w:t>C++服务端应用框架</w:t>
      </w:r>
      <w:r>
        <w:rPr>
          <w:rFonts w:hint="eastAsia" w:ascii="CESI仿宋-GB13000" w:hAnsi="CESI仿宋-GB13000" w:eastAsia="CESI仿宋-GB13000" w:cs="CESI仿宋-GB13000"/>
        </w:rPr>
        <w:t>测试</w:t>
      </w:r>
      <w:bookmarkEnd w:id="58"/>
      <w:r>
        <w:rPr>
          <w:rFonts w:hint="eastAsia" w:ascii="CESI仿宋-GB13000" w:hAnsi="CESI仿宋-GB13000" w:eastAsia="CESI仿宋-GB13000" w:cs="CESI仿宋-GB13000"/>
        </w:rPr>
        <w:t>（李磊）</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59" w:name="_Ref86941010"/>
      <w:bookmarkStart w:id="60" w:name="_Toc431310621"/>
      <w:bookmarkStart w:id="61" w:name="_Toc415498677"/>
      <w:bookmarkStart w:id="62" w:name="_Toc415498697"/>
      <w:bookmarkStart w:id="63" w:name="_Toc415648038"/>
      <w:bookmarkStart w:id="64" w:name="_Toc431310655"/>
      <w:r>
        <w:rPr>
          <w:rFonts w:hint="eastAsia" w:ascii="CESI仿宋-GB13000" w:hAnsi="CESI仿宋-GB13000" w:eastAsia="CESI仿宋-GB13000" w:cs="CESI仿宋-GB13000"/>
          <w:sz w:val="21"/>
          <w:szCs w:val="21"/>
        </w:rPr>
        <w:t>模块集成功能测试用例</w:t>
      </w:r>
      <w:bookmarkEnd w:id="59"/>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84"/>
        <w:gridCol w:w="1306"/>
        <w:gridCol w:w="4578"/>
        <w:gridCol w:w="1963"/>
        <w:gridCol w:w="1743"/>
        <w:gridCol w:w="129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模块集成功能/ GN_YYKJ_CPP_MKJC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测试插件集成框架的模块集成能力。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1.支持以插件的方式对软件模块进行集成，支持动态加载插件。</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2.支持对插件的生命周期进行管理。</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1.模块集成：C++服务端应用框架能都发现模块目录下的指定格式的应用模块插件，并将其加载至C++服务端应用框架中。</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2.生命周期管理：C++服务端应用框架可以对应用模块插件生命周期管理，可对应用模块插件进行加载和卸载。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3.服务注册与发现：应用模块插件可向C++服务端应用框架注册服务，亦可以从C++服务端应用框架发现所需要的服务。</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1.C++服务端应用框架可将相关的用户插件模块集成至C++服务端应用框架。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2.C++服务端应用框架可以对应用模块插件生命周期管理，可对应用模块插件进行加载和卸载。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3.应用模块插件可向C++服务端应用框架注册服务，亦可以从C++服务端应用框架发现所需要的服务。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3"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623"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6"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59"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1.软件仓库已经布置，并且仓库中已包含C++服务端应用框架镜像。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2.应用沙箱工具已正常运行。</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应用沙箱命令行命令pull，images，start。</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通过应用沙箱命令（sandboxCli）拉取C++服务端应用框架镜像（sandboxCli pull cpp_rtf_xx）；拉取完毕通过应用沙箱命令（sandboxCli images）查看拉取镜像；确定拉取成功后通过应用沙箱命令（sandboxCli start cpp_rtf_xx）启动C++服务端应用框架镜像。</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成功拉取C++服务端应用框架镜像到本地；可通过沙箱命令查看本地镜像；启动本地C++服务端应用框架成功。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应用沙箱工具已正常运行。</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应用沙箱命令行命令start，cp。</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通过tty模式进入C++服务端应用框架镜像，将应用模块插件目录拷贝至C++服务端应用框架指定目录（/opt/pluginPlatform/）下，并在应用启动配置中添加需要依赖的C++服务端应用框架模块，并生成启动应用相关目录。</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成功进入C++服务端应用框架容器中，在应用框架目录下成功生成启动应用相关目录。</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1.应用模块插件实现C++服务端应用框架相关接口，并具备相关配置文件。</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2.应用沙箱工具已正常运行。</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进入相关目录，启动用户程序。</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C++服务端应用框架发现应用启动配置项中的所需要的模块插件，并将其加载至C++应用端服务框架中，可通过相关日志查看已加载至C++服务端应用框架中的模块插件。</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C++服务端应用框架成功加载用户应用模块插件。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应用沙箱工具已正常运行。</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用户程序输入。</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C++服务端应用框架通过调用应用模块插件继承自C++服务端应用框架的纯虚函数（start，stop）对应用模块框架进行生命周期管理。可通过日志查看已加载至C++服务端应用框架中的模块插件的加载卸载。</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可成功通过start函数和stop对用户模块插件进行生命周期管理。</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应用模块插件实现C++服务端应用框架相关接口，并具备相关配置文件。</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用户程序输入。</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应用模块插件通过C++服务端应用框架提供的接口向C++服务端应用模块注册相关服务，或通过相关接口发现C++服务端应用框架相关服务。</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应用模块插件成功发现所需应用框架中的相关服务。</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9"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65" w:name="_Ref86941015"/>
      <w:r>
        <w:rPr>
          <w:rFonts w:hint="eastAsia" w:ascii="CESI仿宋-GB13000" w:hAnsi="CESI仿宋-GB13000" w:eastAsia="CESI仿宋-GB13000" w:cs="CESI仿宋-GB13000"/>
          <w:sz w:val="21"/>
          <w:szCs w:val="21"/>
        </w:rPr>
        <w:t>多任务处理功能测试用例</w:t>
      </w:r>
      <w:bookmarkEnd w:id="6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1963"/>
        <w:gridCol w:w="1752"/>
        <w:gridCol w:w="2832"/>
        <w:gridCol w:w="3487"/>
        <w:gridCol w:w="1738"/>
        <w:gridCol w:w="130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bottom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多任务处理功能/ GN_YYKJ_CPP_RWCL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top w:val="single" w:color="000000" w:sz="6" w:space="0"/>
              <w:bottom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测试C++</w:t>
            </w:r>
            <w:r>
              <w:rPr>
                <w:rFonts w:hint="eastAsia" w:ascii="CESI仿宋-GB13000" w:hAnsi="CESI仿宋-GB13000" w:eastAsia="CESI仿宋-GB13000" w:cs="CESI仿宋-GB13000"/>
                <w:szCs w:val="32"/>
              </w:rPr>
              <w:t>服务端应用框架</w:t>
            </w:r>
            <w:r>
              <w:rPr>
                <w:rFonts w:hint="eastAsia" w:ascii="CESI仿宋-GB13000" w:hAnsi="CESI仿宋-GB13000" w:eastAsia="CESI仿宋-GB13000" w:cs="CESI仿宋-GB13000"/>
                <w:szCs w:val="21"/>
              </w:rPr>
              <w:t>的多任务处理能力。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1.支持基于任务队列对服务请求进行处理。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2.支持基于多线程的方式对服务请求进行处理。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设计任务请求插件和任务处理插件，其中任务请求插件向任务处理插件发送任务请求，任务处理插件对任务请求进行处理并输出结果以及处理线程标识。</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任务请求正常处理，输出结果表示不止一个线程处理。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21"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4"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6"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62"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621"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00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621"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00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成功进入C++服务端应用框架容器</w:t>
            </w:r>
          </w:p>
        </w:tc>
        <w:tc>
          <w:tcPr>
            <w:tcW w:w="46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621"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00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任务处理插件实现C++服务端应用框架相关接口。</w:t>
            </w:r>
          </w:p>
        </w:tc>
        <w:tc>
          <w:tcPr>
            <w:tcW w:w="6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任务请求插件，任务处理插件，任务处理请求。</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任务处理插件通过之前获取的多任务模块接口，通过相关接口注册任务处理函数。</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任务请求插件向任务处理插件发送任务处理请求。</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任务请求插件成功向任务处理插件发送任务处理请求。</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任务处理请求发送成功</w:t>
            </w:r>
          </w:p>
        </w:tc>
        <w:tc>
          <w:tcPr>
            <w:tcW w:w="6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任务处理插件将任务处理完成后返回处理结果。可通过相关日志查看任务处理结果，并输出任务处理线程的标识。</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接收端处理完成后返回处理结果。</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66" w:name="_Ref86941017"/>
      <w:r>
        <w:rPr>
          <w:rFonts w:hint="eastAsia" w:ascii="CESI仿宋-GB13000" w:hAnsi="CESI仿宋-GB13000" w:eastAsia="CESI仿宋-GB13000" w:cs="CESI仿宋-GB13000"/>
          <w:sz w:val="21"/>
          <w:szCs w:val="21"/>
        </w:rPr>
        <w:t>数据传输功能测试用例</w:t>
      </w:r>
      <w:bookmarkEnd w:id="6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1969"/>
        <w:gridCol w:w="1746"/>
        <w:gridCol w:w="2829"/>
        <w:gridCol w:w="3484"/>
        <w:gridCol w:w="1738"/>
        <w:gridCol w:w="130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数据传输功能/ GN_YYKJ_CPP_SJCS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提供数据传输插件。</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1.支持基于tcp协议的数据传输。</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2.支持基于http协议的数据传输。</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通过设计发送端和接收端插件，实现对tcp、http协议数据的发送与接收。</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tcp、http接收端插件可以接收和打印发送端发送的数据。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8"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9"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3"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5"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63"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00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23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00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23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成功进入C++服务端应用框架容器</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00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23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应用模块插件实现C++服务端应用框架相关接口。</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用户程序输入。数据传输请求，数据处理程序。</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软件模块通过之前获取的数据传输模块接口，启动tcp协议的接收端和发送端，用户软件模块发送端通过传递参数以tcp协议对数据报文进行传输，用户软件模块接收端接收到报文之后向发送端返回接收结果。可通过相关日志查看任务处理结果。</w:t>
            </w:r>
          </w:p>
        </w:tc>
        <w:tc>
          <w:tcPr>
            <w:tcW w:w="12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发送端成功向接收端发送数据传输请求，接收端处理完成后返回处理结果。</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应用模块插件实现C++服务端应用框架相关接口。</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用户程序输入。数据传输请求，数据处理程序。</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软件模块通过之前获取的数据传输模块接口，启动http协议的接收端和发送端，用户软件模块发送端通过传递参数以http协议对数据报文进行传输，用户软件模块接收端接收到报文之后向发送端返回接收结果。可通过相关日志查看任务处理结果。</w:t>
            </w:r>
          </w:p>
        </w:tc>
        <w:tc>
          <w:tcPr>
            <w:tcW w:w="12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发送端成功向接收端发送数据传输请求，接收端处理完成后返回处理结果。</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spacing w:line="240" w:lineRule="auto"/>
        <w:ind w:firstLineChars="0"/>
        <w:jc w:val="center"/>
        <w:rPr>
          <w:rFonts w:hint="eastAsia" w:ascii="CESI仿宋-GB13000" w:hAnsi="CESI仿宋-GB13000" w:eastAsia="CESI仿宋-GB13000" w:cs="CESI仿宋-GB13000"/>
          <w:sz w:val="21"/>
          <w:szCs w:val="21"/>
        </w:rPr>
      </w:pPr>
      <w:bookmarkStart w:id="67" w:name="_Ref86941019"/>
      <w:r>
        <w:rPr>
          <w:rFonts w:hint="eastAsia" w:ascii="CESI仿宋-GB13000" w:hAnsi="CESI仿宋-GB13000" w:eastAsia="CESI仿宋-GB13000" w:cs="CESI仿宋-GB13000"/>
          <w:sz w:val="21"/>
          <w:szCs w:val="21"/>
        </w:rPr>
        <w:t>数据访问功能测试用例</w:t>
      </w:r>
      <w:bookmarkEnd w:id="6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1"/>
        <w:gridCol w:w="1746"/>
        <w:gridCol w:w="3270"/>
        <w:gridCol w:w="3272"/>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数据访问功能</w:t>
            </w:r>
            <w:r>
              <w:rPr>
                <w:rFonts w:hint="eastAsia" w:ascii="CESI仿宋-GB13000" w:hAnsi="CESI仿宋-GB13000" w:eastAsia="CESI仿宋-GB13000" w:cs="CESI仿宋-GB13000"/>
                <w:szCs w:val="21"/>
              </w:rPr>
              <w:t>测试/ GN_YYKJ_CPP_SJFW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提供数据访问插件：支持对sqllite等典型数据文件进行访问。</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支持对sqllite等典型数据文件进行访问：用户软件模块可通过C++服务端应用框架提供的数据访问模块对sqlite数据文件进行访问，对其进行增删查改等操作。</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通过对数据访问模块的调用可以成功对sqlite等文件进行增删查改等操作。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9"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60"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16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16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61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16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695" w:type="pct"/>
            <w:shd w:val="clear" w:color="auto" w:fill="auto"/>
          </w:tcPr>
          <w:p>
            <w:pPr>
              <w:numPr>
                <w:ilvl w:val="0"/>
                <w:numId w:val="14"/>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61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115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用户软件模块通过之前获取的数据访问模块接口，通过加载公共运行库中的sqlite库，用户软件模块加载指定sqlite文件，并对其进行解析。</w:t>
            </w:r>
          </w:p>
        </w:tc>
        <w:tc>
          <w:tcPr>
            <w:tcW w:w="1160"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数据访问模块加载sqlite文件成功。</w:t>
            </w:r>
          </w:p>
        </w:tc>
        <w:tc>
          <w:tcPr>
            <w:tcW w:w="618"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加载文件成功</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695" w:type="pct"/>
            <w:shd w:val="clear" w:color="auto" w:fill="auto"/>
          </w:tcPr>
          <w:p>
            <w:pPr>
              <w:numPr>
                <w:ilvl w:val="0"/>
                <w:numId w:val="15"/>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1.Sqlite相关文件。</w:t>
            </w:r>
          </w:p>
          <w:p>
            <w:pPr>
              <w:numPr>
                <w:ilvl w:val="0"/>
                <w:numId w:val="15"/>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2.新增的数据项。</w:t>
            </w:r>
          </w:p>
        </w:tc>
        <w:tc>
          <w:tcPr>
            <w:tcW w:w="61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115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通过sqlite处理库在sqlite文件中新增指定数据项。可通过相关日志查看任务处理结果。</w:t>
            </w:r>
          </w:p>
        </w:tc>
        <w:tc>
          <w:tcPr>
            <w:tcW w:w="1160"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在sqlite文件中新增数据项成功。</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6</w:t>
            </w:r>
          </w:p>
        </w:tc>
        <w:tc>
          <w:tcPr>
            <w:tcW w:w="695" w:type="pct"/>
            <w:shd w:val="clear" w:color="auto" w:fill="auto"/>
          </w:tcPr>
          <w:p>
            <w:pPr>
              <w:numPr>
                <w:ilvl w:val="0"/>
                <w:numId w:val="16"/>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1.Sqlite相关文件。</w:t>
            </w:r>
          </w:p>
          <w:p>
            <w:pPr>
              <w:numPr>
                <w:ilvl w:val="0"/>
                <w:numId w:val="16"/>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2.删除的数据项。</w:t>
            </w:r>
          </w:p>
        </w:tc>
        <w:tc>
          <w:tcPr>
            <w:tcW w:w="61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115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通过sqlite处理库在sqlite文件中删除指定数据项。可通过相关日志查看任务处理结果。</w:t>
            </w:r>
          </w:p>
        </w:tc>
        <w:tc>
          <w:tcPr>
            <w:tcW w:w="1160"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在sqlite文件中删除数据项成功。</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7</w:t>
            </w:r>
          </w:p>
        </w:tc>
        <w:tc>
          <w:tcPr>
            <w:tcW w:w="695" w:type="pct"/>
            <w:shd w:val="clear" w:color="auto" w:fill="auto"/>
          </w:tcPr>
          <w:p>
            <w:pPr>
              <w:numPr>
                <w:ilvl w:val="0"/>
                <w:numId w:val="17"/>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1.Sqlite相关文件。</w:t>
            </w:r>
          </w:p>
          <w:p>
            <w:pPr>
              <w:numPr>
                <w:ilvl w:val="0"/>
                <w:numId w:val="17"/>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2.查找的数据项。</w:t>
            </w:r>
          </w:p>
        </w:tc>
        <w:tc>
          <w:tcPr>
            <w:tcW w:w="61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115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通过sqlite处理库在sqlite文件中查找指定数据项。可通过相关日志查看任务处理结果。</w:t>
            </w:r>
          </w:p>
        </w:tc>
        <w:tc>
          <w:tcPr>
            <w:tcW w:w="1160"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在sqlite文件中查找数据项成功。</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8</w:t>
            </w:r>
          </w:p>
        </w:tc>
        <w:tc>
          <w:tcPr>
            <w:tcW w:w="695" w:type="pct"/>
            <w:shd w:val="clear" w:color="auto" w:fill="auto"/>
          </w:tcPr>
          <w:p>
            <w:pPr>
              <w:numPr>
                <w:ilvl w:val="0"/>
                <w:numId w:val="18"/>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1.Sqlite相关文件。</w:t>
            </w:r>
          </w:p>
          <w:p>
            <w:pPr>
              <w:numPr>
                <w:ilvl w:val="0"/>
                <w:numId w:val="18"/>
              </w:num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2.修改的数据项。</w:t>
            </w:r>
          </w:p>
        </w:tc>
        <w:tc>
          <w:tcPr>
            <w:tcW w:w="61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Sqlite相关文件。</w:t>
            </w:r>
          </w:p>
        </w:tc>
        <w:tc>
          <w:tcPr>
            <w:tcW w:w="1159"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通过sqlite处理库在sqlite文件中修改指定数据项。可通过相关日志查看任务处理结果。</w:t>
            </w:r>
          </w:p>
        </w:tc>
        <w:tc>
          <w:tcPr>
            <w:tcW w:w="1160" w:type="pct"/>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在sqlite文件中修改数据项成功。</w:t>
            </w:r>
          </w:p>
        </w:tc>
        <w:tc>
          <w:tcPr>
            <w:tcW w:w="618"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ind w:left="39"/>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68" w:name="_Ref86941023"/>
      <w:r>
        <w:rPr>
          <w:rFonts w:hint="eastAsia" w:ascii="CESI仿宋-GB13000" w:hAnsi="CESI仿宋-GB13000" w:eastAsia="CESI仿宋-GB13000" w:cs="CESI仿宋-GB13000"/>
          <w:sz w:val="21"/>
          <w:szCs w:val="21"/>
        </w:rPr>
        <w:t>文本解析功能测试用例</w:t>
      </w:r>
      <w:bookmarkEnd w:id="6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2"/>
        <w:gridCol w:w="1963"/>
        <w:gridCol w:w="1591"/>
        <w:gridCol w:w="3425"/>
        <w:gridCol w:w="3270"/>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文本解析功能/ GN_YYKJ_CPP_WBJX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提供文本解析插件：支持对ini、xml、Json等常见文本格式进行解析。</w:t>
            </w:r>
          </w:p>
          <w:p>
            <w:pPr>
              <w:ind w:left="39"/>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用户软件模块可通过C++服务端应用框架提供的文本解析模块对ini格式的文本进行处理。</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用户软件模块可通过C++服务端应用框架提供的文本解析模块对xml格式的文本进行处理。</w:t>
            </w:r>
          </w:p>
          <w:p>
            <w:pPr>
              <w:ind w:left="39"/>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3. 用户软件模块可通过C++服务端应用框架提供的文本解析模块对json格式的文本进行处理。</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客户程序可以正常调用文本解析插件，对ini，xml，Json等常见文本格式的文件进行解析和操作。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56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2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56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2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56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2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5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ini文件。</w:t>
            </w:r>
          </w:p>
        </w:tc>
        <w:tc>
          <w:tcPr>
            <w:tcW w:w="12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通过文本处理插件相关接口对ini文件中指定数据项进行增删查改等操作。可通过相关日志查看任务处理结果。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应用框架文本处理插件对ini文件中相关数据项成功进行增删查改等操作。</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5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xml文件。</w:t>
            </w:r>
          </w:p>
        </w:tc>
        <w:tc>
          <w:tcPr>
            <w:tcW w:w="12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通过文本处理插件相关接口对xml文件中指定数据项进行增删查改等操作。可通过相关日志查看任务处理结果。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应用框架文本处理插件对xml文件中相关数据项成功进行增删查改等操作。</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5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json文件。</w:t>
            </w:r>
          </w:p>
        </w:tc>
        <w:tc>
          <w:tcPr>
            <w:tcW w:w="12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通过文本处理插件相关接口对json文件中指定数据项进行增删查改等操作。可通过相关日志查看任务处理结果。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应用框架文本处理插件对json文件中相关数据项成功进行增删查改等操作。</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bl>
    <w:p>
      <w:pPr>
        <w:pStyle w:val="3"/>
        <w:ind w:left="480" w:firstLine="0" w:firstLineChars="0"/>
        <w:rPr>
          <w:rFonts w:hint="eastAsia" w:ascii="CESI仿宋-GB13000" w:hAnsi="CESI仿宋-GB13000" w:eastAsia="CESI仿宋-GB13000" w:cs="CESI仿宋-GB13000"/>
        </w:rPr>
      </w:pPr>
      <w:bookmarkStart w:id="69" w:name="_Ref86941025"/>
    </w:p>
    <w:p>
      <w:pPr>
        <w:pStyle w:val="3"/>
        <w:numPr>
          <w:ilvl w:val="0"/>
          <w:numId w:val="13"/>
        </w:numPr>
        <w:ind w:firstLineChars="0"/>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JY加解密服务测试用例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1963"/>
        <w:gridCol w:w="1591"/>
        <w:gridCol w:w="3424"/>
        <w:gridCol w:w="3271"/>
        <w:gridCol w:w="1741"/>
        <w:gridCol w:w="108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bottom w:val="single" w:color="000000" w:sz="6"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用例名称/标识</w:t>
            </w:r>
          </w:p>
        </w:tc>
        <w:tc>
          <w:tcPr>
            <w:tcW w:w="3938" w:type="pct"/>
            <w:gridSpan w:val="5"/>
            <w:tcBorders>
              <w:bottom w:val="single" w:color="000000" w:sz="6" w:space="0"/>
            </w:tcBorders>
            <w:shd w:val="clear" w:color="auto" w:fill="auto"/>
          </w:tcPr>
          <w:p>
            <w:pPr>
              <w:pStyle w:val="45"/>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JY加解密</w:t>
            </w:r>
            <w:r>
              <w:rPr>
                <w:rFonts w:hint="eastAsia" w:asciiTheme="minorEastAsia" w:hAnsiTheme="minorEastAsia" w:eastAsiaTheme="minorEastAsia" w:cstheme="minorEastAsia"/>
                <w:szCs w:val="21"/>
              </w:rPr>
              <w:t xml:space="preserve">功能/ </w:t>
            </w:r>
            <w:r>
              <w:rPr>
                <w:rFonts w:hint="eastAsia" w:asciiTheme="minorEastAsia" w:hAnsiTheme="minorEastAsia" w:eastAsiaTheme="minorEastAsia" w:cstheme="minorEastAsia"/>
                <w:szCs w:val="32"/>
                <w:lang w:eastAsia="zh-CN"/>
              </w:rPr>
              <w:t>GN_YYKJ_CPP_JYJJ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top w:val="single" w:color="000000" w:sz="6" w:space="0"/>
              <w:bottom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用例说明</w:t>
            </w:r>
          </w:p>
        </w:tc>
        <w:tc>
          <w:tcPr>
            <w:tcW w:w="3938" w:type="pct"/>
            <w:gridSpan w:val="5"/>
            <w:tcBorders>
              <w:top w:val="single" w:color="000000" w:sz="6" w:space="0"/>
              <w:bottom w:val="single" w:color="000000" w:sz="12" w:space="0"/>
            </w:tcBorders>
            <w:shd w:val="clear" w:color="auto" w:fill="auto"/>
          </w:tcPr>
          <w:p>
            <w:pPr>
              <w:ind w:left="39"/>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b/>
                <w:szCs w:val="21"/>
              </w:rPr>
              <w:t>测试目的：</w:t>
            </w:r>
            <w:r>
              <w:rPr>
                <w:rFonts w:hint="eastAsia" w:asciiTheme="minorEastAsia" w:hAnsiTheme="minorEastAsia" w:eastAsiaTheme="minorEastAsia" w:cstheme="minorEastAsia"/>
                <w:szCs w:val="21"/>
              </w:rPr>
              <w:t>提供</w:t>
            </w:r>
            <w:r>
              <w:rPr>
                <w:rFonts w:hint="eastAsia" w:asciiTheme="minorEastAsia" w:hAnsiTheme="minorEastAsia" w:eastAsiaTheme="minorEastAsia" w:cstheme="minorEastAsia"/>
                <w:szCs w:val="21"/>
                <w:lang w:val="en-US" w:eastAsia="zh-CN"/>
              </w:rPr>
              <w:t>加解密</w:t>
            </w:r>
            <w:r>
              <w:rPr>
                <w:rFonts w:hint="eastAsia" w:asciiTheme="minorEastAsia" w:hAnsiTheme="minorEastAsia" w:eastAsiaTheme="minorEastAsia" w:cstheme="minorEastAsia"/>
                <w:szCs w:val="21"/>
              </w:rPr>
              <w:t>插件：</w:t>
            </w:r>
            <w:r>
              <w:rPr>
                <w:rFonts w:hint="eastAsia" w:asciiTheme="minorEastAsia" w:hAnsiTheme="minorEastAsia" w:eastAsiaTheme="minorEastAsia" w:cstheme="minorEastAsia"/>
              </w:rPr>
              <w:t>提供JY加解密插件，支持对内存数据进行对称加密、非对称加密、摘要、签名、验证等JY加解密操作</w:t>
            </w:r>
            <w:r>
              <w:rPr>
                <w:rFonts w:hint="eastAsia" w:asciiTheme="minorEastAsia" w:hAnsiTheme="minorEastAsia" w:eastAsiaTheme="minorEastAsia" w:cstheme="minorEastAsia"/>
                <w:szCs w:val="21"/>
              </w:rPr>
              <w:t>。</w:t>
            </w:r>
          </w:p>
          <w:p>
            <w:pPr>
              <w:ind w:left="39"/>
              <w:rPr>
                <w:rFonts w:hint="eastAsia"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测试方法：</w:t>
            </w:r>
          </w:p>
          <w:p>
            <w:pPr>
              <w:ind w:left="39"/>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1. </w:t>
            </w: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color w:val="000000"/>
                <w:lang w:val="en-US" w:eastAsia="zh-CN"/>
              </w:rPr>
              <w:t>生成RSA公私钥接口，能生成公私钥</w:t>
            </w:r>
            <w:r>
              <w:rPr>
                <w:rFonts w:hint="eastAsia" w:asciiTheme="minorEastAsia" w:hAnsiTheme="minorEastAsia" w:eastAsiaTheme="minorEastAsia" w:cstheme="minorEastAsia"/>
                <w:szCs w:val="21"/>
              </w:rPr>
              <w:t>。</w:t>
            </w:r>
          </w:p>
          <w:p>
            <w:pPr>
              <w:ind w:left="39"/>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2. </w:t>
            </w:r>
            <w:r>
              <w:rPr>
                <w:rFonts w:hint="eastAsia" w:asciiTheme="minorEastAsia" w:hAnsiTheme="minorEastAsia" w:eastAsiaTheme="minorEastAsia" w:cstheme="minorEastAsia"/>
                <w:color w:val="000000"/>
                <w:lang w:val="en-US" w:eastAsia="zh-CN"/>
              </w:rPr>
              <w:t>应用程序使用已生成的公私钥,调用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color w:val="000000"/>
                <w:lang w:val="en-US" w:eastAsia="zh-CN"/>
              </w:rPr>
              <w:t>公钥加密和私钥解密接口，能对明文进行正确的加解密操作</w:t>
            </w:r>
            <w:r>
              <w:rPr>
                <w:rFonts w:hint="eastAsia" w:asciiTheme="minorEastAsia" w:hAnsiTheme="minorEastAsia" w:eastAsiaTheme="minorEastAsia" w:cstheme="minorEastAsia"/>
                <w:szCs w:val="21"/>
              </w:rPr>
              <w:t>。</w:t>
            </w:r>
          </w:p>
          <w:p>
            <w:pPr>
              <w:ind w:left="39"/>
              <w:rPr>
                <w:rFonts w:hint="eastAsia" w:asciiTheme="minorEastAsia" w:hAnsiTheme="minorEastAsia" w:eastAsiaTheme="minorEastAsia" w:cstheme="minorEastAsia"/>
                <w:b/>
                <w:szCs w:val="21"/>
              </w:rPr>
            </w:pPr>
            <w:r>
              <w:rPr>
                <w:rFonts w:hint="eastAsia" w:asciiTheme="minorEastAsia" w:hAnsiTheme="minorEastAsia" w:eastAsiaTheme="minorEastAsia" w:cstheme="minorEastAsia"/>
                <w:szCs w:val="21"/>
              </w:rPr>
              <w:t xml:space="preserve">3. </w:t>
            </w: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eastAsia="zh-CN"/>
              </w:rPr>
              <w:t>对文件</w:t>
            </w:r>
            <w:r>
              <w:rPr>
                <w:rFonts w:hint="eastAsia" w:asciiTheme="minorEastAsia" w:hAnsiTheme="minorEastAsia" w:eastAsiaTheme="minorEastAsia" w:cstheme="minorEastAsia"/>
                <w:color w:val="000000"/>
                <w:lang w:val="en-US" w:eastAsia="zh-CN"/>
              </w:rPr>
              <w:t>签名接口和验证文件签名接口，能对文件进行正确的签名操作，能验证文件的签名</w:t>
            </w:r>
            <w:r>
              <w:rPr>
                <w:rFonts w:hint="eastAsia" w:asciiTheme="minorEastAsia" w:hAnsiTheme="minorEastAsia" w:eastAsiaTheme="minorEastAsia" w:cstheme="minorEastAsia"/>
                <w:szCs w:val="21"/>
              </w:rPr>
              <w:t>。</w:t>
            </w:r>
          </w:p>
          <w:p>
            <w:pPr>
              <w:ind w:left="39"/>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b/>
                <w:szCs w:val="21"/>
              </w:rPr>
              <w:t>合格判据：</w:t>
            </w:r>
            <w:r>
              <w:rPr>
                <w:rFonts w:hint="eastAsia" w:asciiTheme="minorEastAsia" w:hAnsiTheme="minorEastAsia" w:eastAsiaTheme="minorEastAsia" w:cstheme="minorEastAsia"/>
                <w:color w:val="000000"/>
                <w:lang w:val="en-US" w:eastAsia="zh-CN"/>
              </w:rPr>
              <w:t>客户程序可以正常调用JY加解密插件，支持对内存数据进行对称加密、非对称加密、摘要、签名、验证等JY加解密操作</w:t>
            </w:r>
            <w:r>
              <w:rPr>
                <w:rFonts w:hint="eastAsia" w:asciiTheme="minorEastAsia" w:hAnsiTheme="minorEastAsia" w:eastAsiaTheme="minorEastAsia" w:cs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w:t>
            </w:r>
          </w:p>
        </w:tc>
        <w:tc>
          <w:tcPr>
            <w:tcW w:w="695"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前提和约束</w:t>
            </w:r>
          </w:p>
        </w:tc>
        <w:tc>
          <w:tcPr>
            <w:tcW w:w="563"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输入</w:t>
            </w:r>
          </w:p>
        </w:tc>
        <w:tc>
          <w:tcPr>
            <w:tcW w:w="1213"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目的和动作</w:t>
            </w:r>
          </w:p>
        </w:tc>
        <w:tc>
          <w:tcPr>
            <w:tcW w:w="1159"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预期结果</w:t>
            </w:r>
          </w:p>
        </w:tc>
        <w:tc>
          <w:tcPr>
            <w:tcW w:w="617"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评估准则</w:t>
            </w:r>
          </w:p>
        </w:tc>
        <w:tc>
          <w:tcPr>
            <w:tcW w:w="383" w:type="pct"/>
            <w:tcBorders>
              <w:top w:val="single" w:color="000000" w:sz="12" w:space="0"/>
            </w:tcBorders>
            <w:shd w:val="clear" w:color="auto" w:fill="auto"/>
          </w:tcPr>
          <w:p>
            <w:pPr>
              <w:pStyle w:val="45"/>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1</w:t>
            </w:r>
          </w:p>
        </w:tc>
        <w:tc>
          <w:tcPr>
            <w:tcW w:w="695"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1.软件仓库已经就绪。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2.应用沙箱工具已正常运行。</w:t>
            </w:r>
          </w:p>
        </w:tc>
        <w:tc>
          <w:tcPr>
            <w:tcW w:w="56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应用沙箱命令行命令pull，images，start。</w:t>
            </w:r>
          </w:p>
        </w:tc>
        <w:tc>
          <w:tcPr>
            <w:tcW w:w="121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通过应用沙箱命令（sandboxCli）拉取、查看和启动C++服务端应用框架镜像。</w:t>
            </w:r>
          </w:p>
        </w:tc>
        <w:tc>
          <w:tcPr>
            <w:tcW w:w="1159"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成功拉取C++服务端应用框架镜像到本地；可通过沙箱命令查看本地镜像；启动本地C++服务端应用框架成功。</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2</w:t>
            </w:r>
          </w:p>
        </w:tc>
        <w:tc>
          <w:tcPr>
            <w:tcW w:w="695"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启动本地C++服务端应用框架成功。</w:t>
            </w:r>
          </w:p>
        </w:tc>
        <w:tc>
          <w:tcPr>
            <w:tcW w:w="56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应用沙箱命令行命令start，cp。</w:t>
            </w:r>
          </w:p>
        </w:tc>
        <w:tc>
          <w:tcPr>
            <w:tcW w:w="121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通过tty模式进入C++服务端应用框架镜像，拷贝应用模块插件目录，并生成启动应用相关目录。</w:t>
            </w:r>
          </w:p>
        </w:tc>
        <w:tc>
          <w:tcPr>
            <w:tcW w:w="1159"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成功进入C++服务端应用框架容器中，在应用框架目录下成功生成启动应用相关目录。</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与结果一致</w:t>
            </w:r>
          </w:p>
        </w:tc>
        <w:tc>
          <w:tcPr>
            <w:tcW w:w="383"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3</w:t>
            </w:r>
          </w:p>
        </w:tc>
        <w:tc>
          <w:tcPr>
            <w:tcW w:w="695"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在应用框架目录下成功生成启动应用相关目录。</w:t>
            </w:r>
          </w:p>
        </w:tc>
        <w:tc>
          <w:tcPr>
            <w:tcW w:w="56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进入相关目录，启动用户程序。</w:t>
            </w:r>
          </w:p>
        </w:tc>
        <w:tc>
          <w:tcPr>
            <w:tcW w:w="1213"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C++服务端应用框架启动，已成功加载C++应用插件。</w:t>
            </w:r>
          </w:p>
        </w:tc>
        <w:tc>
          <w:tcPr>
            <w:tcW w:w="1159" w:type="pct"/>
            <w:shd w:val="clear" w:color="auto" w:fill="auto"/>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可通过相关日志查看到C++服务端应用框架已成功加载用户应用插件。</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与结果一致</w:t>
            </w:r>
          </w:p>
        </w:tc>
        <w:tc>
          <w:tcPr>
            <w:tcW w:w="383"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4</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Crypto动态库文件</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应用程序调用crypto库生成RSA公私钥接口，生成公私钥</w:t>
            </w:r>
            <w:r>
              <w:rPr>
                <w:rFonts w:hint="eastAsia" w:asciiTheme="minorEastAsia" w:hAnsiTheme="minorEastAsia" w:eastAsiaTheme="minorEastAsia" w:cstheme="minorEastAsia"/>
                <w:szCs w:val="21"/>
              </w:rPr>
              <w:t>。</w:t>
            </w:r>
          </w:p>
        </w:tc>
        <w:tc>
          <w:tcPr>
            <w:tcW w:w="1159"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正常生成公，私钥</w:t>
            </w:r>
            <w:r>
              <w:rPr>
                <w:rFonts w:hint="eastAsia" w:asciiTheme="minorEastAsia" w:hAnsiTheme="minorEastAsia" w:eastAsiaTheme="minorEastAsia" w:cstheme="minorEastAsia"/>
                <w:szCs w:val="21"/>
              </w:rPr>
              <w:t>。</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5</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提供被加解密的明文</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应用程序使用已生成的公私钥,调用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color w:val="000000"/>
                <w:lang w:val="en-US" w:eastAsia="zh-CN"/>
              </w:rPr>
              <w:t>公钥加密和私钥解密接口，能对明文进行正确的加解密操作</w:t>
            </w:r>
            <w:r>
              <w:rPr>
                <w:rFonts w:hint="eastAsia" w:asciiTheme="minorEastAsia" w:hAnsiTheme="minorEastAsia" w:eastAsiaTheme="minorEastAsia" w:cstheme="minorEastAsia"/>
                <w:szCs w:val="21"/>
              </w:rPr>
              <w:t>。</w:t>
            </w:r>
          </w:p>
        </w:tc>
        <w:tc>
          <w:tcPr>
            <w:tcW w:w="1159"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对明文能够进行正确的加解密操作</w:t>
            </w:r>
            <w:r>
              <w:rPr>
                <w:rFonts w:hint="eastAsia" w:asciiTheme="minorEastAsia" w:hAnsiTheme="minorEastAsia" w:eastAsiaTheme="minorEastAsia" w:cstheme="minorEastAsia"/>
                <w:szCs w:val="21"/>
              </w:rPr>
              <w:t>。</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6</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lang w:val="en-US" w:eastAsia="zh-CN"/>
              </w:rPr>
              <w:t>提供被加解密的文件</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eastAsia="zh-CN"/>
              </w:rPr>
              <w:t>对文件</w:t>
            </w:r>
            <w:r>
              <w:rPr>
                <w:rFonts w:hint="eastAsia" w:asciiTheme="minorEastAsia" w:hAnsiTheme="minorEastAsia" w:eastAsiaTheme="minorEastAsia" w:cstheme="minorEastAsia"/>
                <w:color w:val="000000"/>
                <w:lang w:val="en-US" w:eastAsia="zh-CN"/>
              </w:rPr>
              <w:t>签名接口和验证文件签名接口，能对文件进行正确的签名操作，能验证文件的签名。</w:t>
            </w:r>
          </w:p>
        </w:tc>
        <w:tc>
          <w:tcPr>
            <w:tcW w:w="1159"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能对文件进行正确的签名操作，能验证文件的签名。</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rPr>
              <w:t xml:space="preserve">步骤 </w:t>
            </w:r>
            <w:r>
              <w:rPr>
                <w:rFonts w:hint="eastAsia" w:asciiTheme="minorEastAsia" w:hAnsiTheme="minorEastAsia" w:eastAsiaTheme="minorEastAsia" w:cstheme="minorEastAsia"/>
                <w:szCs w:val="21"/>
                <w:lang w:val="en-US" w:eastAsia="zh-CN"/>
              </w:rPr>
              <w:t>7</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提供被加解密的明文文件</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base64加密和解密接口，能对明文进行正确的加解密操作。</w:t>
            </w:r>
          </w:p>
        </w:tc>
        <w:tc>
          <w:tcPr>
            <w:tcW w:w="1159"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szCs w:val="32"/>
                <w:lang w:val="en-US" w:eastAsia="zh-CN"/>
              </w:rPr>
              <w:t>能对明文进行正确的加解密操作。</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步骤 </w:t>
            </w:r>
            <w:r>
              <w:rPr>
                <w:rFonts w:hint="eastAsia" w:asciiTheme="minorEastAsia" w:hAnsiTheme="minorEastAsia" w:eastAsiaTheme="minorEastAsia" w:cstheme="minorEastAsia"/>
                <w:szCs w:val="21"/>
                <w:lang w:val="en-US" w:eastAsia="zh-CN"/>
              </w:rPr>
              <w:t>8</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提供被加解密的明文文件</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eastAsia="zh-CN"/>
              </w:rPr>
              <w:t>十六进制加</w:t>
            </w:r>
            <w:r>
              <w:rPr>
                <w:rFonts w:hint="eastAsia" w:asciiTheme="minorEastAsia" w:hAnsiTheme="minorEastAsia" w:eastAsiaTheme="minorEastAsia" w:cstheme="minorEastAsia"/>
                <w:szCs w:val="32"/>
                <w:lang w:val="en-US" w:eastAsia="zh-CN"/>
              </w:rPr>
              <w:t>密和解密接口，能对明文进行正确的加解密操作。</w:t>
            </w:r>
          </w:p>
        </w:tc>
        <w:tc>
          <w:tcPr>
            <w:tcW w:w="1159"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szCs w:val="32"/>
                <w:lang w:val="en-US" w:eastAsia="zh-CN"/>
              </w:rPr>
              <w:t>能对明文进行正确的加解密操作。</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步骤 </w:t>
            </w:r>
            <w:r>
              <w:rPr>
                <w:rFonts w:hint="eastAsia" w:asciiTheme="minorEastAsia" w:hAnsiTheme="minorEastAsia" w:eastAsiaTheme="minorEastAsia" w:cstheme="minorEastAsia"/>
                <w:szCs w:val="21"/>
                <w:lang w:val="en-US" w:eastAsia="zh-CN"/>
              </w:rPr>
              <w:t>9</w:t>
            </w:r>
          </w:p>
        </w:tc>
        <w:tc>
          <w:tcPr>
            <w:tcW w:w="695"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000000"/>
                <w:lang w:val="en-US" w:eastAsia="zh-CN"/>
              </w:rPr>
              <w:t>提供被加解密的明文文件</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color w:val="000000"/>
                <w:lang w:val="en-US" w:eastAsia="zh-CN"/>
              </w:rPr>
              <w:t>应用程序调用</w:t>
            </w: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gzip相关接口，能对文件进行正确的压缩和解压操作。</w:t>
            </w:r>
          </w:p>
        </w:tc>
        <w:tc>
          <w:tcPr>
            <w:tcW w:w="1159"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szCs w:val="32"/>
                <w:lang w:val="en-US" w:eastAsia="zh-CN"/>
              </w:rPr>
              <w:t>能对文件进行正确的压缩和解压操作。</w:t>
            </w:r>
          </w:p>
        </w:tc>
        <w:tc>
          <w:tcPr>
            <w:tcW w:w="617" w:type="pct"/>
            <w:shd w:val="clear" w:color="auto" w:fill="auto"/>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rPr>
              <w:t xml:space="preserve">步骤 </w:t>
            </w:r>
            <w:r>
              <w:rPr>
                <w:rFonts w:hint="eastAsia" w:asciiTheme="minorEastAsia" w:hAnsiTheme="minorEastAsia" w:eastAsiaTheme="minorEastAsia" w:cstheme="minorEastAsia"/>
                <w:szCs w:val="21"/>
                <w:lang w:val="en-US" w:eastAsia="zh-CN"/>
              </w:rPr>
              <w:t>10</w:t>
            </w:r>
          </w:p>
        </w:tc>
        <w:tc>
          <w:tcPr>
            <w:tcW w:w="695" w:type="pct"/>
            <w:shd w:val="clear" w:color="auto" w:fill="auto"/>
          </w:tcPr>
          <w:p>
            <w:pPr>
              <w:rPr>
                <w:rFonts w:hint="eastAsia" w:asciiTheme="minorEastAsia" w:hAnsiTheme="minorEastAsia" w:eastAsiaTheme="minorEastAsia" w:cstheme="minorEastAsia"/>
                <w:szCs w:val="32"/>
              </w:rPr>
            </w:pPr>
            <w:r>
              <w:rPr>
                <w:rFonts w:hint="eastAsia" w:asciiTheme="minorEastAsia" w:hAnsiTheme="minorEastAsia" w:eastAsiaTheme="minorEastAsia" w:cstheme="minorEastAsia"/>
                <w:szCs w:val="32"/>
              </w:rPr>
              <w:t>Crypto库</w:t>
            </w:r>
            <w:r>
              <w:rPr>
                <w:rFonts w:hint="eastAsia" w:asciiTheme="minorEastAsia" w:hAnsiTheme="minorEastAsia" w:eastAsiaTheme="minorEastAsia" w:cstheme="minorEastAsia"/>
                <w:szCs w:val="32"/>
                <w:lang w:val="en-US" w:eastAsia="zh-CN"/>
              </w:rPr>
              <w:t>能被正常调用</w:t>
            </w:r>
            <w:r>
              <w:rPr>
                <w:rFonts w:hint="eastAsia" w:asciiTheme="minorEastAsia" w:hAnsiTheme="minorEastAsia" w:eastAsiaTheme="minorEastAsia" w:cstheme="minorEastAsia"/>
                <w:szCs w:val="21"/>
              </w:rPr>
              <w:t>。</w:t>
            </w:r>
          </w:p>
        </w:tc>
        <w:tc>
          <w:tcPr>
            <w:tcW w:w="563"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color w:val="000000"/>
                <w:lang w:val="en-US" w:eastAsia="zh-CN"/>
              </w:rPr>
              <w:t>提供被调用的数据</w:t>
            </w:r>
            <w:r>
              <w:rPr>
                <w:rFonts w:hint="eastAsia" w:asciiTheme="minorEastAsia" w:hAnsiTheme="minorEastAsia" w:eastAsiaTheme="minorEastAsia" w:cstheme="minorEastAsia"/>
                <w:szCs w:val="21"/>
              </w:rPr>
              <w:t>。</w:t>
            </w:r>
          </w:p>
        </w:tc>
        <w:tc>
          <w:tcPr>
            <w:tcW w:w="1213" w:type="pct"/>
            <w:shd w:val="clear" w:color="auto" w:fill="auto"/>
          </w:tcPr>
          <w:p>
            <w:pPr>
              <w:rPr>
                <w:rFonts w:hint="eastAsia" w:asciiTheme="minorEastAsia" w:hAnsiTheme="minorEastAsia" w:eastAsiaTheme="minorEastAsia" w:cstheme="minorEastAsia"/>
                <w:color w:val="000000"/>
                <w:lang w:val="en-US" w:eastAsia="zh-CN"/>
              </w:rPr>
            </w:pPr>
            <w:r>
              <w:rPr>
                <w:rFonts w:hint="eastAsia" w:asciiTheme="minorEastAsia" w:hAnsiTheme="minorEastAsia" w:eastAsiaTheme="minorEastAsia" w:cstheme="minorEastAsia"/>
                <w:color w:val="000000"/>
                <w:lang w:val="en-US" w:eastAsia="zh-CN"/>
              </w:rPr>
              <w:t>应用进程调用JY加解密库摘要接口，针对同一段数据多次调用该接口，可以得到同样的摘要。</w:t>
            </w:r>
          </w:p>
        </w:tc>
        <w:tc>
          <w:tcPr>
            <w:tcW w:w="1159" w:type="pct"/>
            <w:shd w:val="clear" w:color="auto" w:fill="auto"/>
            <w:vAlign w:val="top"/>
          </w:tcPr>
          <w:p>
            <w:pPr>
              <w:rPr>
                <w:rFonts w:hint="eastAsia" w:asciiTheme="minorEastAsia" w:hAnsiTheme="minorEastAsia" w:eastAsiaTheme="minorEastAsia" w:cstheme="minorEastAsia"/>
                <w:kern w:val="2"/>
                <w:sz w:val="21"/>
                <w:szCs w:val="32"/>
                <w:lang w:val="en-US" w:eastAsia="zh-CN" w:bidi="ar-SA"/>
              </w:rPr>
            </w:pPr>
            <w:r>
              <w:rPr>
                <w:rFonts w:hint="eastAsia" w:asciiTheme="minorEastAsia" w:hAnsiTheme="minorEastAsia" w:eastAsiaTheme="minorEastAsia" w:cstheme="minorEastAsia"/>
                <w:color w:val="000000"/>
                <w:lang w:val="en-US" w:eastAsia="zh-CN"/>
              </w:rPr>
              <w:t>针对同一段数据多次调用该接口，可以得到同样的摘要。</w:t>
            </w:r>
          </w:p>
        </w:tc>
        <w:tc>
          <w:tcPr>
            <w:tcW w:w="617" w:type="pct"/>
            <w:shd w:val="clear" w:color="auto" w:fill="auto"/>
            <w:vAlign w:val="top"/>
          </w:tcPr>
          <w:p>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Cs w:val="21"/>
              </w:rPr>
              <w:t>与预期结果一致</w:t>
            </w:r>
          </w:p>
        </w:tc>
        <w:tc>
          <w:tcPr>
            <w:tcW w:w="383" w:type="pct"/>
            <w:shd w:val="clear" w:color="auto" w:fill="auto"/>
          </w:tcPr>
          <w:p>
            <w:pPr>
              <w:jc w:val="center"/>
              <w:rPr>
                <w:rFonts w:hint="eastAsia" w:asciiTheme="minorEastAsia" w:hAnsiTheme="minorEastAsia" w:eastAsiaTheme="minorEastAsia" w:cstheme="minorEastAsia"/>
                <w:szCs w:val="21"/>
              </w:rPr>
            </w:pPr>
          </w:p>
        </w:tc>
      </w:tr>
    </w:tbl>
    <w:p>
      <w:pPr>
        <w:pStyle w:val="3"/>
        <w:numPr>
          <w:ilvl w:val="0"/>
          <w:numId w:val="13"/>
        </w:numPr>
        <w:ind w:firstLineChars="0"/>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数据库访问能力测试用例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2"/>
        <w:gridCol w:w="1963"/>
        <w:gridCol w:w="1591"/>
        <w:gridCol w:w="3425"/>
        <w:gridCol w:w="3270"/>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 xml:space="preserve">数据库访问功能/ </w:t>
            </w:r>
            <w:r>
              <w:rPr>
                <w:rFonts w:hint="eastAsia" w:ascii="CESI仿宋-GB13000" w:hAnsi="CESI仿宋-GB13000" w:eastAsia="CESI仿宋-GB13000" w:cs="CESI仿宋-GB13000"/>
                <w:szCs w:val="32"/>
              </w:rPr>
              <w:t>GN_YYKJ_CPP_SJKF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rPr>
              <w:t>提供数据库访问插件，支持对达梦、金仓、神通等主流国产数据库提供接口一致的库访问能力，支持数据库连接池</w:t>
            </w:r>
            <w:r>
              <w:rPr>
                <w:rFonts w:hint="eastAsia" w:ascii="CESI仿宋-GB13000" w:hAnsi="CESI仿宋-GB13000" w:eastAsia="CESI仿宋-GB13000" w:cs="CESI仿宋-GB13000"/>
                <w:szCs w:val="21"/>
              </w:rPr>
              <w:t>。</w:t>
            </w:r>
          </w:p>
          <w:p>
            <w:pPr>
              <w:ind w:left="39"/>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用户软件模块可通过C++服务端应用框架提供的统一接口，对达梦数据库进行访问，操作。</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用户软件模块可通过C++服务端应用框架提供的统一接口，对金仓数据库进行访问，操作。</w:t>
            </w:r>
          </w:p>
          <w:p>
            <w:pPr>
              <w:ind w:left="39"/>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3. 用户软件模块可通过C++服务端应用框架提供的统一接口，对神通数据库进行访问，操作。</w:t>
            </w:r>
          </w:p>
          <w:p>
            <w:pPr>
              <w:ind w:left="39"/>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提供达梦、金仓、神通等常用国产数据库以及文件数据库的C、C++等语言的访问接口。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032" w:type="dxa"/>
            <w:shd w:val="clear" w:color="auto" w:fill="auto"/>
            <w:vAlign w:val="top"/>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1</w:t>
            </w:r>
          </w:p>
        </w:tc>
        <w:tc>
          <w:tcPr>
            <w:tcW w:w="1963"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1.软件仓库已经就绪。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2.应用沙箱工具已正常运行。</w:t>
            </w:r>
          </w:p>
        </w:tc>
        <w:tc>
          <w:tcPr>
            <w:tcW w:w="1591"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应用沙箱命令行命令pull，images，start。</w:t>
            </w:r>
          </w:p>
        </w:tc>
        <w:tc>
          <w:tcPr>
            <w:tcW w:w="3425"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通过应用沙箱命令（sandboxCli）拉取、查看和启动C++服务端应用框架镜像。</w:t>
            </w:r>
          </w:p>
        </w:tc>
        <w:tc>
          <w:tcPr>
            <w:tcW w:w="3270"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成功拉取C++服务端应用框架镜像到本地；可通过沙箱命令查看本地镜像；启动本地C++服务端应用框架成功。</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32" w:type="dxa"/>
            <w:shd w:val="clear" w:color="auto" w:fill="auto"/>
            <w:vAlign w:val="top"/>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2</w:t>
            </w:r>
          </w:p>
        </w:tc>
        <w:tc>
          <w:tcPr>
            <w:tcW w:w="1963"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启动本地C++服务端应用框架成功。</w:t>
            </w:r>
          </w:p>
        </w:tc>
        <w:tc>
          <w:tcPr>
            <w:tcW w:w="1591"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应用沙箱命令行命令start，cp。</w:t>
            </w:r>
          </w:p>
        </w:tc>
        <w:tc>
          <w:tcPr>
            <w:tcW w:w="3425"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通过tty模式进入C++服务端应用框架镜像，拷贝应用模块插件目录，并生成启动应用相关目录。</w:t>
            </w:r>
          </w:p>
        </w:tc>
        <w:tc>
          <w:tcPr>
            <w:tcW w:w="3270"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成功进入C++服务端应用框架容器中，在应用框架目录下成功生成启动应用相关目录。</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32" w:type="dxa"/>
            <w:shd w:val="clear" w:color="auto" w:fill="auto"/>
            <w:vAlign w:val="top"/>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 3</w:t>
            </w:r>
          </w:p>
        </w:tc>
        <w:tc>
          <w:tcPr>
            <w:tcW w:w="1963"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在应用框架目录下成功生成启动应用相关目录。</w:t>
            </w:r>
          </w:p>
        </w:tc>
        <w:tc>
          <w:tcPr>
            <w:tcW w:w="1591"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进入相关目录，启动用户程序。</w:t>
            </w:r>
          </w:p>
        </w:tc>
        <w:tc>
          <w:tcPr>
            <w:tcW w:w="3425"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C++服务端应用框架启动，已成功加载C++应用插件。</w:t>
            </w:r>
          </w:p>
        </w:tc>
        <w:tc>
          <w:tcPr>
            <w:tcW w:w="3270" w:type="dxa"/>
            <w:shd w:val="clear" w:color="auto" w:fill="auto"/>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可通过相关日志查看到C++服务端应用框架已成功加载用户应用插件。</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32"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4</w:t>
            </w:r>
          </w:p>
        </w:tc>
        <w:tc>
          <w:tcPr>
            <w:tcW w:w="1963"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金仓数据启动成功</w:t>
            </w:r>
            <w:r>
              <w:rPr>
                <w:rFonts w:hint="eastAsia" w:asciiTheme="minorEastAsia" w:hAnsiTheme="minorEastAsia" w:eastAsiaTheme="minorEastAsia" w:cstheme="minorEastAsia"/>
                <w:szCs w:val="21"/>
              </w:rPr>
              <w:t>。</w:t>
            </w:r>
          </w:p>
        </w:tc>
        <w:tc>
          <w:tcPr>
            <w:tcW w:w="1591"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Unixodbc以及金仓数据库驱动程序启动成功</w:t>
            </w:r>
            <w:r>
              <w:rPr>
                <w:rFonts w:hint="eastAsia" w:asciiTheme="minorEastAsia" w:hAnsiTheme="minorEastAsia" w:eastAsiaTheme="minorEastAsia" w:cstheme="minorEastAsia"/>
                <w:szCs w:val="21"/>
              </w:rPr>
              <w:t>。</w:t>
            </w:r>
          </w:p>
        </w:tc>
        <w:tc>
          <w:tcPr>
            <w:tcW w:w="3425"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通过c++服务端应用框架接口注册， 连接金仓数据库</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对数据库进行增删改查操作。</w:t>
            </w:r>
            <w:r>
              <w:rPr>
                <w:rFonts w:hint="eastAsia" w:asciiTheme="minorEastAsia" w:hAnsiTheme="minorEastAsia" w:eastAsiaTheme="minorEastAsia" w:cstheme="minorEastAsia"/>
                <w:color w:val="000000"/>
                <w:lang w:val="en-US" w:eastAsia="zh-CN"/>
              </w:rPr>
              <w:t>设置数据库连接参数，数据库连接池初始化成功。</w:t>
            </w:r>
          </w:p>
        </w:tc>
        <w:tc>
          <w:tcPr>
            <w:tcW w:w="3270"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连接金仓数据库成功，可以正确创建数据表， 可以对数据库进行正删改查操作</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 xml:space="preserve"> 可以对</w:t>
            </w:r>
            <w:r>
              <w:rPr>
                <w:rFonts w:hint="eastAsia" w:asciiTheme="minorEastAsia" w:hAnsiTheme="minorEastAsia" w:eastAsiaTheme="minorEastAsia" w:cstheme="minorEastAsia"/>
                <w:color w:val="000000"/>
                <w:lang w:val="en-US" w:eastAsia="zh-CN"/>
              </w:rPr>
              <w:t>数据库连接池初始化成功。</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032"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5</w:t>
            </w:r>
          </w:p>
        </w:tc>
        <w:tc>
          <w:tcPr>
            <w:tcW w:w="1963"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达梦数据启动成功</w:t>
            </w:r>
            <w:r>
              <w:rPr>
                <w:rFonts w:hint="eastAsia" w:asciiTheme="minorEastAsia" w:hAnsiTheme="minorEastAsia" w:eastAsiaTheme="minorEastAsia" w:cstheme="minorEastAsia"/>
                <w:szCs w:val="21"/>
              </w:rPr>
              <w:t>。</w:t>
            </w:r>
          </w:p>
        </w:tc>
        <w:tc>
          <w:tcPr>
            <w:tcW w:w="1591"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Unixodbc以及达梦数据库驱动程序启动成功</w:t>
            </w:r>
            <w:r>
              <w:rPr>
                <w:rFonts w:hint="eastAsia" w:asciiTheme="minorEastAsia" w:hAnsiTheme="minorEastAsia" w:eastAsiaTheme="minorEastAsia" w:cstheme="minorEastAsia"/>
                <w:szCs w:val="21"/>
              </w:rPr>
              <w:t>。</w:t>
            </w:r>
          </w:p>
        </w:tc>
        <w:tc>
          <w:tcPr>
            <w:tcW w:w="3425"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通过c++服务端应用框架接口注册， 连接达梦数据库</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对数据库进行增删改查操作。</w:t>
            </w:r>
            <w:r>
              <w:rPr>
                <w:rFonts w:hint="eastAsia" w:asciiTheme="minorEastAsia" w:hAnsiTheme="minorEastAsia" w:eastAsiaTheme="minorEastAsia" w:cstheme="minorEastAsia"/>
                <w:color w:val="000000"/>
                <w:lang w:val="en-US" w:eastAsia="zh-CN"/>
              </w:rPr>
              <w:t>设置数据库连接参数，数据库连接池初始化成功。</w:t>
            </w:r>
          </w:p>
        </w:tc>
        <w:tc>
          <w:tcPr>
            <w:tcW w:w="3270"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连接达梦数据库成功，可以正确创建数据表， 可以对数据库进行正删改查操作</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 xml:space="preserve"> 可以对</w:t>
            </w:r>
            <w:r>
              <w:rPr>
                <w:rFonts w:hint="eastAsia" w:asciiTheme="minorEastAsia" w:hAnsiTheme="minorEastAsia" w:eastAsiaTheme="minorEastAsia" w:cstheme="minorEastAsia"/>
                <w:color w:val="000000"/>
                <w:lang w:val="en-US" w:eastAsia="zh-CN"/>
              </w:rPr>
              <w:t>数据库连接池初始化成功。</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32"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 6</w:t>
            </w:r>
          </w:p>
        </w:tc>
        <w:tc>
          <w:tcPr>
            <w:tcW w:w="1963"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神通数据库启动成功</w:t>
            </w:r>
            <w:r>
              <w:rPr>
                <w:rFonts w:hint="eastAsia" w:asciiTheme="minorEastAsia" w:hAnsiTheme="minorEastAsia" w:eastAsiaTheme="minorEastAsia" w:cstheme="minorEastAsia"/>
                <w:szCs w:val="21"/>
              </w:rPr>
              <w:t>。</w:t>
            </w:r>
          </w:p>
        </w:tc>
        <w:tc>
          <w:tcPr>
            <w:tcW w:w="1591"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Unixodbc以及神通数据库驱动程序启动成功</w:t>
            </w:r>
            <w:r>
              <w:rPr>
                <w:rFonts w:hint="eastAsia" w:asciiTheme="minorEastAsia" w:hAnsiTheme="minorEastAsia" w:eastAsiaTheme="minorEastAsia" w:cstheme="minorEastAsia"/>
                <w:szCs w:val="21"/>
              </w:rPr>
              <w:t>。</w:t>
            </w:r>
          </w:p>
        </w:tc>
        <w:tc>
          <w:tcPr>
            <w:tcW w:w="3425"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通过c++服务端应用框架接口注册， 连接神通数据库</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对数据库进行增删改查操作。</w:t>
            </w:r>
            <w:r>
              <w:rPr>
                <w:rFonts w:hint="eastAsia" w:asciiTheme="minorEastAsia" w:hAnsiTheme="minorEastAsia" w:eastAsiaTheme="minorEastAsia" w:cstheme="minorEastAsia"/>
                <w:color w:val="000000"/>
                <w:lang w:val="en-US" w:eastAsia="zh-CN"/>
              </w:rPr>
              <w:t>设置数据库连接参数，数据库连接池初始化成功。</w:t>
            </w:r>
          </w:p>
        </w:tc>
        <w:tc>
          <w:tcPr>
            <w:tcW w:w="3270" w:type="dxa"/>
            <w:shd w:val="clear" w:color="auto" w:fill="auto"/>
            <w:vAlign w:val="top"/>
          </w:tcPr>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连接神通数据库成功，可以正确创建数据表， 可以对数据库进行正删改查操作</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 xml:space="preserve"> 可以对</w:t>
            </w:r>
            <w:r>
              <w:rPr>
                <w:rFonts w:hint="eastAsia" w:asciiTheme="minorEastAsia" w:hAnsiTheme="minorEastAsia" w:eastAsiaTheme="minorEastAsia" w:cstheme="minorEastAsia"/>
                <w:color w:val="000000"/>
                <w:lang w:val="en-US" w:eastAsia="zh-CN"/>
              </w:rPr>
              <w:t>数据库连接池初始化成功。</w:t>
            </w:r>
          </w:p>
        </w:tc>
        <w:tc>
          <w:tcPr>
            <w:tcW w:w="1741" w:type="dxa"/>
            <w:shd w:val="clear" w:color="auto" w:fill="auto"/>
            <w:vAlign w:val="top"/>
          </w:tcPr>
          <w:p>
            <w:pPr>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日志处理功能测试用例</w:t>
      </w:r>
      <w:bookmarkEnd w:id="69"/>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29"/>
        <w:gridCol w:w="1961"/>
        <w:gridCol w:w="1755"/>
        <w:gridCol w:w="3267"/>
        <w:gridCol w:w="326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4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日志处理功能/ GN_YYKJ_CPP_RZCL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4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提供日志处理插件，支持将日志记录到本地文件，支持调试、告警、错误、正常等日志类型</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1.用户软件模块可通过C++服务端应用框架提供的日志处理模块进行日志记录。</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2.用户软件模块可通过C++服务端应用框架提供的日志处理模块对调试级日志进行记录。</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3.用户软件模块可通过C++服务端应用框架提供的日志处理模块对警告级日志进行记录。</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4.用户软件模块可通过C++服务端应用框架提供的日志处理模块对错误级日志进行记录。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5.用户软件模块可通过C++服务端应用框架提供的日志处理模块对信息级日志进行记录。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rPr>
              <w:t>客户程序可以成功调用日志功能模块，支持将日志记录到本地文件，支持调试、告警、错误、信息等日志类型。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2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已成功加载C++应用插件。</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日志文件信息。</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通过日志处理插件相关接口新增日志文件。</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成功生成日志文件。</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日志文件已存在。</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调试级日志信息。</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通过日志处理插件相关接口在日志文件新增调试级日志。</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日志文件成功记录调试级日志。</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日志记录成功</w:t>
            </w:r>
          </w:p>
        </w:tc>
        <w:tc>
          <w:tcPr>
            <w:tcW w:w="384"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6</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日志文件已存在。</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警告级日志信息。</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通过日志处理插件相关接口在日志文件新增警告级日志。</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日志文件成功记录警告级日志。</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7</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日志文件已存在。</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错误级日志信息。</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通过日志处理插件相关接口在日志文件新增错误级日志。</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日志文件成功记录错误级日志。</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8</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日志文件已存在。</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信息级日志信息</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通过日志处理插件相关接口在日志文件新增信息级日志。</w:t>
            </w:r>
          </w:p>
        </w:tc>
        <w:tc>
          <w:tcPr>
            <w:tcW w:w="11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日志文件成功记录信息级日志。</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0" w:name="_Ref86941032"/>
      <w:r>
        <w:rPr>
          <w:rFonts w:hint="eastAsia" w:ascii="CESI仿宋-GB13000" w:hAnsi="CESI仿宋-GB13000" w:eastAsia="CESI仿宋-GB13000" w:cs="CESI仿宋-GB13000"/>
          <w:sz w:val="21"/>
          <w:szCs w:val="21"/>
        </w:rPr>
        <w:t>协议处理功能测试用例</w:t>
      </w:r>
      <w:bookmarkEnd w:id="70"/>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2406"/>
        <w:gridCol w:w="1523"/>
        <w:gridCol w:w="3707"/>
        <w:gridCol w:w="3270"/>
        <w:gridCol w:w="1306"/>
        <w:gridCol w:w="86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协议处理功能/ GN_YYKJ_CPP_XYCL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提供协议处理插件，支持对protobuf、xml、http等格式的数据协议进行处理。</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1.用户软件模块可通过C++服务端应用框架提供的协议处理模块对protobuf格式的数据协议进行处理。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2.用户软件模块可通过C++服务端应用框架提供的协议处理模块对xml格式的数据协议进行处理。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3.用户软件模块可通过C++服务端应用框架提供的协议处理模块对http格式的数据协议进行处理。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客户程序可以正常调用协议处理插件的API接口，成功对protobuf、xml、http等格式的数据协议进行处理。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应用沙箱命令pull，images，start。</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应用沙箱命令start，cp。</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 xml:space="preserve">C++ </w:t>
            </w:r>
            <w:r>
              <w:rPr>
                <w:rFonts w:hint="eastAsia" w:ascii="CESI仿宋-GB13000" w:hAnsi="CESI仿宋-GB13000" w:eastAsia="CESI仿宋-GB13000" w:cs="CESI仿宋-GB13000"/>
                <w:szCs w:val="21"/>
              </w:rPr>
              <w:t>protobuf</w:t>
            </w:r>
            <w:r>
              <w:rPr>
                <w:rFonts w:hint="eastAsia" w:ascii="CESI仿宋-GB13000" w:hAnsi="CESI仿宋-GB13000" w:eastAsia="CESI仿宋-GB13000" w:cs="CESI仿宋-GB13000"/>
              </w:rPr>
              <w:t>协议数据</w:t>
            </w:r>
            <w:r>
              <w:rPr>
                <w:rFonts w:hint="eastAsia" w:ascii="CESI仿宋-GB13000" w:hAnsi="CESI仿宋-GB13000" w:eastAsia="CESI仿宋-GB13000" w:cs="CESI仿宋-GB13000"/>
                <w:szCs w:val="21"/>
              </w:rPr>
              <w:t>发送端与接收端测试应用启动， protobuf格式数据准备好。</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protobuf格式数据。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发送端发送protobuf格式数据，接收端通过协议处理插件接收到protobuf格式数据，并对protobuf格式文件进行解析操作。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发送端成功发送protobuf格式协议数据，接收端接收并成功解析。</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 xml:space="preserve">C++ </w:t>
            </w:r>
            <w:r>
              <w:rPr>
                <w:rFonts w:hint="eastAsia" w:ascii="CESI仿宋-GB13000" w:hAnsi="CESI仿宋-GB13000" w:eastAsia="CESI仿宋-GB13000" w:cs="CESI仿宋-GB13000"/>
                <w:szCs w:val="21"/>
              </w:rPr>
              <w:t>xml</w:t>
            </w:r>
            <w:r>
              <w:rPr>
                <w:rFonts w:hint="eastAsia" w:ascii="CESI仿宋-GB13000" w:hAnsi="CESI仿宋-GB13000" w:eastAsia="CESI仿宋-GB13000" w:cs="CESI仿宋-GB13000"/>
              </w:rPr>
              <w:t>协议数据</w:t>
            </w:r>
            <w:r>
              <w:rPr>
                <w:rFonts w:hint="eastAsia" w:ascii="CESI仿宋-GB13000" w:hAnsi="CESI仿宋-GB13000" w:eastAsia="CESI仿宋-GB13000" w:cs="CESI仿宋-GB13000"/>
                <w:szCs w:val="21"/>
              </w:rPr>
              <w:t>发送端与接收端测试应用启动， xml格式数据准备好。</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xml格式数据。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发送端发送xml格式数据，接收端通过协议处理插件接收到xml格式数据，并对xml格式文件进行解析操作。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发送端成功发送xml格式协议数据，接收端接收并成功解析。</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06"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步骤6</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 xml:space="preserve">C++ </w:t>
            </w:r>
            <w:r>
              <w:rPr>
                <w:rFonts w:hint="eastAsia" w:ascii="CESI仿宋-GB13000" w:hAnsi="CESI仿宋-GB13000" w:eastAsia="CESI仿宋-GB13000" w:cs="CESI仿宋-GB13000"/>
                <w:szCs w:val="21"/>
              </w:rPr>
              <w:t>http</w:t>
            </w:r>
            <w:r>
              <w:rPr>
                <w:rFonts w:hint="eastAsia" w:ascii="CESI仿宋-GB13000" w:hAnsi="CESI仿宋-GB13000" w:eastAsia="CESI仿宋-GB13000" w:cs="CESI仿宋-GB13000"/>
              </w:rPr>
              <w:t>协议数据</w:t>
            </w:r>
            <w:r>
              <w:rPr>
                <w:rFonts w:hint="eastAsia" w:ascii="CESI仿宋-GB13000" w:hAnsi="CESI仿宋-GB13000" w:eastAsia="CESI仿宋-GB13000" w:cs="CESI仿宋-GB13000"/>
                <w:szCs w:val="21"/>
              </w:rPr>
              <w:t>发送端与接收端测试应用启动， http格式数据准备好。</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http格式数据。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发送端发送http格式数据，接收端通过协议处理插件接收到http格式数据，并对http格式文件进行解析操作。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发送端成功发送xml格式协议数据，接收端接收并成功解析。</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06"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1" w:name="_Ref86941034"/>
      <w:r>
        <w:rPr>
          <w:rFonts w:hint="eastAsia" w:ascii="CESI仿宋-GB13000" w:hAnsi="CESI仿宋-GB13000" w:eastAsia="CESI仿宋-GB13000" w:cs="CESI仿宋-GB13000"/>
          <w:sz w:val="21"/>
          <w:szCs w:val="21"/>
        </w:rPr>
        <w:t xml:space="preserve"> 运维监控能力测试用例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2406"/>
        <w:gridCol w:w="1523"/>
        <w:gridCol w:w="3707"/>
        <w:gridCol w:w="3270"/>
        <w:gridCol w:w="1306"/>
        <w:gridCol w:w="86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运维监控功能/</w:t>
            </w:r>
            <w:r>
              <w:rPr>
                <w:rFonts w:hint="eastAsia" w:ascii="CESI仿宋-GB13000" w:hAnsi="CESI仿宋-GB13000" w:eastAsia="CESI仿宋-GB13000" w:cs="CESI仿宋-GB13000"/>
                <w:szCs w:val="32"/>
              </w:rPr>
              <w:t>GN_YYKJ_CPP_YWJK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提供运维监控插件，支持各个插件进行监控， 收集插件运行状态信息。</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1.用户软件模块可通过C++服务端应用框架提供的http 协议获取c++服务端应用框架中各插件的运行状态信息。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2.用户软件模块可通过C++服务端应用框架提供的http 协议设置c++服务端应用框架中各插件的监控命令。</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3.用户软件模块可通过C++服务端应用框架提供的http 协议获取c++服务端应用框架中各种处理的接口。</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客户程序可以正常调用协议获取插件的运行状态信息。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应用沙箱命令pull，images，start。</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应用沙箱命令start，cp。</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在应用框架目录下成功生成启动应用相关目录。</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进入相关目录，启动用户程序。</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C++服务端应用框架启动，已成功加载C++应用插件。</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可通过相关日志查看到C++服务端应用框架已成功加载用户应用插件。</w:t>
            </w:r>
          </w:p>
        </w:tc>
        <w:tc>
          <w:tcPr>
            <w:tcW w:w="4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0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 运维监控插件， http server插件正常启动，运行</w:t>
            </w:r>
            <w:r>
              <w:rPr>
                <w:rFonts w:hint="eastAsia" w:ascii="CESI仿宋-GB13000" w:hAnsi="CESI仿宋-GB13000" w:eastAsia="CESI仿宋-GB13000" w:cs="CESI仿宋-GB13000"/>
                <w:szCs w:val="21"/>
              </w:rPr>
              <w:t>。</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输入http server默认url 网址。</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通过默认url网址获取运维监控插件的相关url。</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通过默认url成功获取运维监控模块的对应url。</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 运维监控url成功获取。</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输入获取运维监控运行状态的url。</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发送端发送json格式的url获取运维监控插件的监控数据。</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发送端成功发送url格式协议数据，获取到运维监控插件的运行状态数据。</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06"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步骤6</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通过控制url 向运维插件发送控制命令</w:t>
            </w:r>
            <w:r>
              <w:rPr>
                <w:rFonts w:hint="eastAsia" w:ascii="CESI仿宋-GB13000" w:hAnsi="CESI仿宋-GB13000" w:eastAsia="CESI仿宋-GB13000" w:cs="CESI仿宋-GB13000"/>
                <w:szCs w:val="21"/>
              </w:rPr>
              <w:t>。</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http格式数据。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通过控制url发送json格式的控制数据给监控插件， 控制被监控插件做相应的控制操作。</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成功发送json格式协议数据，触发被监控插件做相应的控制操作。</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06"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C++高级API接口测试用例</w:t>
      </w:r>
      <w:bookmarkEnd w:id="7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624"/>
        <w:gridCol w:w="1309"/>
        <w:gridCol w:w="2395"/>
        <w:gridCol w:w="3921"/>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lang w:val="en-US" w:eastAsia="zh-CN"/>
              </w:rPr>
              <w:t>C++</w:t>
            </w:r>
            <w:r>
              <w:rPr>
                <w:rFonts w:hint="eastAsia" w:ascii="CESI仿宋-GB13000" w:hAnsi="CESI仿宋-GB13000" w:eastAsia="CESI仿宋-GB13000" w:cs="CESI仿宋-GB13000"/>
                <w:szCs w:val="21"/>
              </w:rPr>
              <w:t>高级API接口/GN_YYKJ_</w:t>
            </w:r>
            <w:r>
              <w:rPr>
                <w:rFonts w:hint="eastAsia" w:ascii="CESI仿宋-GB13000" w:hAnsi="CESI仿宋-GB13000" w:eastAsia="CESI仿宋-GB13000" w:cs="CESI仿宋-GB13000"/>
                <w:szCs w:val="21"/>
                <w:lang w:val="en-US" w:eastAsia="zh-CN"/>
              </w:rPr>
              <w:t>CPP</w:t>
            </w:r>
            <w:r>
              <w:rPr>
                <w:rFonts w:hint="eastAsia" w:ascii="CESI仿宋-GB13000" w:hAnsi="CESI仿宋-GB13000" w:eastAsia="CESI仿宋-GB13000" w:cs="CESI仿宋-GB13000"/>
                <w:szCs w:val="21"/>
              </w:rPr>
              <w:t>_GJJK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color w:val="auto"/>
                <w:szCs w:val="21"/>
                <w:highlight w:val="none"/>
              </w:rPr>
            </w:pPr>
            <w:r>
              <w:rPr>
                <w:rFonts w:hint="eastAsia" w:ascii="CESI仿宋-GB13000" w:hAnsi="CESI仿宋-GB13000" w:eastAsia="CESI仿宋-GB13000" w:cs="CESI仿宋-GB13000"/>
                <w:b/>
                <w:color w:val="auto"/>
                <w:szCs w:val="21"/>
                <w:highlight w:val="none"/>
              </w:rPr>
              <w:t>测试目的：</w:t>
            </w:r>
            <w:r>
              <w:rPr>
                <w:rFonts w:hint="eastAsia" w:ascii="CESI仿宋-GB13000" w:hAnsi="CESI仿宋-GB13000" w:eastAsia="CESI仿宋-GB13000" w:cs="CESI仿宋-GB13000"/>
                <w:color w:val="auto"/>
                <w:szCs w:val="21"/>
                <w:highlight w:val="none"/>
              </w:rPr>
              <w:t xml:space="preserve"> 规范统一的</w:t>
            </w:r>
            <w:r>
              <w:rPr>
                <w:rFonts w:hint="eastAsia" w:ascii="CESI仿宋-GB13000" w:hAnsi="CESI仿宋-GB13000" w:eastAsia="CESI仿宋-GB13000" w:cs="CESI仿宋-GB13000"/>
                <w:color w:val="auto"/>
                <w:szCs w:val="21"/>
                <w:highlight w:val="none"/>
                <w:lang w:val="en-US" w:eastAsia="zh-CN"/>
              </w:rPr>
              <w:t>C++</w:t>
            </w:r>
            <w:r>
              <w:rPr>
                <w:rFonts w:hint="eastAsia" w:ascii="CESI仿宋-GB13000" w:hAnsi="CESI仿宋-GB13000" w:eastAsia="CESI仿宋-GB13000" w:cs="CESI仿宋-GB13000"/>
                <w:color w:val="auto"/>
                <w:szCs w:val="21"/>
                <w:highlight w:val="none"/>
              </w:rPr>
              <w:t>高级API接口，对模块集成、多任务处理、数据传输、数据访问、文本解析、JY加解密、数据库访问、日志处理、协议处理、运维监控等方面的能力进行统一规范</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lang w:eastAsia="zh-CN"/>
              </w:rPr>
              <w:t>检查</w:t>
            </w:r>
            <w:r>
              <w:rPr>
                <w:rFonts w:hint="eastAsia" w:ascii="CESI仿宋-GB13000" w:hAnsi="CESI仿宋-GB13000" w:eastAsia="CESI仿宋-GB13000" w:cs="CESI仿宋-GB13000"/>
                <w:szCs w:val="21"/>
                <w:lang w:val="en-US" w:eastAsia="zh-CN"/>
              </w:rPr>
              <w:t>C++规范，查看是否对模块集成、多任务处理、数据传输、数据访问、文本解析、JY加解密、数据库访问、日志处理、协议处理、运维监控</w:t>
            </w:r>
            <w:r>
              <w:rPr>
                <w:rFonts w:hint="eastAsia" w:ascii="CESI仿宋-GB13000" w:hAnsi="CESI仿宋-GB13000" w:eastAsia="CESI仿宋-GB13000" w:cs="CESI仿宋-GB13000"/>
                <w:color w:val="auto"/>
                <w:szCs w:val="21"/>
                <w:highlight w:val="none"/>
              </w:rPr>
              <w:t>等方面的能力进行统一规范</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lang w:eastAsia="zh-CN"/>
              </w:rPr>
              <w:t>规范中</w:t>
            </w:r>
            <w:r>
              <w:rPr>
                <w:rFonts w:hint="eastAsia" w:ascii="CESI仿宋-GB13000" w:hAnsi="CESI仿宋-GB13000" w:eastAsia="CESI仿宋-GB13000" w:cs="CESI仿宋-GB13000"/>
                <w:color w:val="auto"/>
                <w:szCs w:val="21"/>
                <w:highlight w:val="none"/>
              </w:rPr>
              <w:t>对模块集成、多任务处理、数据传输、数据访问、文本解析、JY加解密、数据库访问、日志处理、协议处理、运维监控等方面的能力进行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3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4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38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30"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eastAsia="zh-CN"/>
              </w:rPr>
              <w:t>已经提供</w:t>
            </w:r>
            <w:r>
              <w:rPr>
                <w:rFonts w:hint="eastAsia" w:ascii="CESI仿宋-GB13000" w:hAnsi="CESI仿宋-GB13000" w:eastAsia="CESI仿宋-GB13000" w:cs="CESI仿宋-GB13000"/>
                <w:szCs w:val="21"/>
                <w:lang w:val="en-US" w:eastAsia="zh-CN"/>
              </w:rPr>
              <w:t>C++规范</w:t>
            </w:r>
          </w:p>
        </w:tc>
        <w:tc>
          <w:tcPr>
            <w:tcW w:w="464" w:type="pct"/>
            <w:shd w:val="clear" w:color="auto" w:fill="auto"/>
          </w:tcPr>
          <w:p>
            <w:pPr>
              <w:jc w:val="cente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848"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eastAsia="zh-CN"/>
              </w:rPr>
              <w:t>检查</w:t>
            </w:r>
            <w:r>
              <w:rPr>
                <w:rFonts w:hint="eastAsia" w:ascii="CESI仿宋-GB13000" w:hAnsi="CESI仿宋-GB13000" w:eastAsia="CESI仿宋-GB13000" w:cs="CESI仿宋-GB13000"/>
                <w:color w:val="000000"/>
                <w:szCs w:val="21"/>
                <w:lang w:val="en-US" w:eastAsia="zh-CN"/>
              </w:rPr>
              <w:t>C++规范</w:t>
            </w:r>
          </w:p>
        </w:tc>
        <w:tc>
          <w:tcPr>
            <w:tcW w:w="1389"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val="en-US" w:eastAsia="zh-CN"/>
              </w:rPr>
              <w:t>C++规范中对模块集成、多任务处理、数据传输、数据访问、文本解析、JY加解密、数据库访问、日志处理、协议处理、运维监控</w:t>
            </w:r>
            <w:r>
              <w:rPr>
                <w:rFonts w:hint="eastAsia" w:ascii="CESI仿宋-GB13000" w:hAnsi="CESI仿宋-GB13000" w:eastAsia="CESI仿宋-GB13000" w:cs="CESI仿宋-GB13000"/>
                <w:color w:val="auto"/>
                <w:szCs w:val="21"/>
                <w:highlight w:val="none"/>
              </w:rPr>
              <w:t>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0"/>
        </w:numPr>
        <w:ind w:left="480" w:leftChars="0"/>
        <w:jc w:val="both"/>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bookmarkStart w:id="72" w:name="_Ref86941038"/>
      <w:r>
        <w:rPr>
          <w:rFonts w:hint="eastAsia" w:ascii="CESI仿宋-GB13000" w:hAnsi="CESI仿宋-GB13000" w:eastAsia="CESI仿宋-GB13000" w:cs="CESI仿宋-GB13000"/>
          <w:sz w:val="21"/>
          <w:szCs w:val="21"/>
        </w:rPr>
        <w:t>稳定运行功能测试用例</w:t>
      </w:r>
      <w:bookmarkEnd w:id="72"/>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1963"/>
        <w:gridCol w:w="1749"/>
        <w:gridCol w:w="3052"/>
        <w:gridCol w:w="3487"/>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稳定运行功能/ GN_YYKJ_CPP_WDYX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支持C++运行时框架在7*24小时的连续运行过程中，可以持续提供稳定的服务；保证系统长期运行的稳定性和健壮性。</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编写模拟C++客户端稳定性测试程序不断发送网路调用请求，编写C++服务端稳定性测试程序，基于数据传输、协议处理与多任务处理等插件不断处理客户端发送来的请求，确保其长期运行不宕机，内存无泄漏。</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rPr>
              <w:t>C++服务端</w:t>
            </w:r>
            <w:r>
              <w:rPr>
                <w:rFonts w:hint="eastAsia" w:ascii="CESI仿宋-GB13000" w:hAnsi="CESI仿宋-GB13000" w:eastAsia="CESI仿宋-GB13000" w:cs="CESI仿宋-GB13000"/>
                <w:szCs w:val="21"/>
              </w:rPr>
              <w:t>稳定性测试程序不崩溃，内存占用没有直线上升，程序持续输出任务处理信息。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2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1.软件仓库已经就绪。</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2.应用沙箱工具已正常运行。</w:t>
            </w:r>
          </w:p>
        </w:tc>
        <w:tc>
          <w:tcPr>
            <w:tcW w:w="62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应用沙箱命令行命令pull，images，start。</w:t>
            </w:r>
          </w:p>
        </w:tc>
        <w:tc>
          <w:tcPr>
            <w:tcW w:w="108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通过应用沙箱命令（sandboxCli）拉取、查看和启动C++服务端应用框架镜像。</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成功拉取C++服务端应用框架镜像到本地；可通过沙箱命令查看本地镜像；启动本地C++服务端应用框架成功。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启动本地C++服务端应用框架成功。</w:t>
            </w:r>
          </w:p>
        </w:tc>
        <w:tc>
          <w:tcPr>
            <w:tcW w:w="62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应用沙箱命令行命令start，cp。</w:t>
            </w:r>
          </w:p>
        </w:tc>
        <w:tc>
          <w:tcPr>
            <w:tcW w:w="108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通过tty模式进入C++服务端应用框架镜像，拷贝应用模块插件目录，并生成启动应用相关目录。</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成功进入C++服务端应用框架容器中，在应用框架目录下成功生成启动应用相关目录。</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在应用框架目录下成功生成启动</w:t>
            </w:r>
            <w:r>
              <w:rPr>
                <w:rFonts w:hint="eastAsia" w:ascii="CESI仿宋-GB13000" w:hAnsi="CESI仿宋-GB13000" w:eastAsia="CESI仿宋-GB13000" w:cs="CESI仿宋-GB13000"/>
                <w:szCs w:val="21"/>
              </w:rPr>
              <w:t>服务端稳定性测试</w:t>
            </w:r>
            <w:r>
              <w:rPr>
                <w:rFonts w:hint="eastAsia" w:ascii="CESI仿宋-GB13000" w:hAnsi="CESI仿宋-GB13000" w:eastAsia="CESI仿宋-GB13000" w:cs="CESI仿宋-GB13000"/>
              </w:rPr>
              <w:t>程序相关目录。</w:t>
            </w:r>
          </w:p>
        </w:tc>
        <w:tc>
          <w:tcPr>
            <w:tcW w:w="62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进入相关目录，启动</w:t>
            </w:r>
            <w:r>
              <w:rPr>
                <w:rFonts w:hint="eastAsia" w:ascii="CESI仿宋-GB13000" w:hAnsi="CESI仿宋-GB13000" w:eastAsia="CESI仿宋-GB13000" w:cs="CESI仿宋-GB13000"/>
                <w:szCs w:val="21"/>
              </w:rPr>
              <w:t>服务端稳定性测试</w:t>
            </w:r>
            <w:r>
              <w:rPr>
                <w:rFonts w:hint="eastAsia" w:ascii="CESI仿宋-GB13000" w:hAnsi="CESI仿宋-GB13000" w:eastAsia="CESI仿宋-GB13000" w:cs="CESI仿宋-GB13000"/>
              </w:rPr>
              <w:t>程序。</w:t>
            </w:r>
          </w:p>
        </w:tc>
        <w:tc>
          <w:tcPr>
            <w:tcW w:w="108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C++服务端</w:t>
            </w:r>
            <w:r>
              <w:rPr>
                <w:rFonts w:hint="eastAsia" w:ascii="CESI仿宋-GB13000" w:hAnsi="CESI仿宋-GB13000" w:eastAsia="CESI仿宋-GB13000" w:cs="CESI仿宋-GB13000"/>
                <w:szCs w:val="21"/>
              </w:rPr>
              <w:t>稳定性测试程序</w:t>
            </w:r>
            <w:r>
              <w:rPr>
                <w:rFonts w:hint="eastAsia" w:ascii="CESI仿宋-GB13000" w:hAnsi="CESI仿宋-GB13000" w:eastAsia="CESI仿宋-GB13000" w:cs="CESI仿宋-GB13000"/>
              </w:rPr>
              <w:t>启动。</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可通过相关日志查看到C++服务端</w:t>
            </w:r>
            <w:r>
              <w:rPr>
                <w:rFonts w:hint="eastAsia" w:ascii="CESI仿宋-GB13000" w:hAnsi="CESI仿宋-GB13000" w:eastAsia="CESI仿宋-GB13000" w:cs="CESI仿宋-GB13000"/>
                <w:szCs w:val="21"/>
              </w:rPr>
              <w:t>稳定性测试程序</w:t>
            </w:r>
            <w:r>
              <w:rPr>
                <w:rFonts w:hint="eastAsia" w:ascii="CESI仿宋-GB13000" w:hAnsi="CESI仿宋-GB13000" w:eastAsia="CESI仿宋-GB13000" w:cs="CESI仿宋-GB13000"/>
              </w:rPr>
              <w:t>启动。</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696" w:type="pct"/>
            <w:shd w:val="clear" w:color="auto" w:fill="auto"/>
          </w:tcPr>
          <w:p>
            <w:pPr>
              <w:pStyle w:val="45"/>
              <w:adjustRightInd w:val="0"/>
              <w:snapToGrid w:val="0"/>
              <w:spacing w:line="300" w:lineRule="auto"/>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客户端测试程序已经就绪。</w:t>
            </w:r>
          </w:p>
        </w:tc>
        <w:tc>
          <w:tcPr>
            <w:tcW w:w="62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客户端稳定性测试程序。</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运行客户端稳定性测试程序，调用数据传输、协议处理与多任务处理运行时框架 API接口，反复处理网络请求，查看系统内存占用率等信息。</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内存占用没有直线上升，服务端稳定性测试程序持续输出任务处理信息。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6" w:type="pct"/>
            <w:shd w:val="clear" w:color="auto" w:fill="auto"/>
          </w:tcPr>
          <w:p>
            <w:pPr>
              <w:pStyle w:val="45"/>
              <w:adjustRightInd w:val="0"/>
              <w:snapToGrid w:val="0"/>
              <w:spacing w:line="300" w:lineRule="auto"/>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rPr>
              <w:t>C++服务端</w:t>
            </w:r>
            <w:r>
              <w:rPr>
                <w:rFonts w:hint="eastAsia" w:ascii="CESI仿宋-GB13000" w:hAnsi="CESI仿宋-GB13000" w:eastAsia="CESI仿宋-GB13000" w:cs="CESI仿宋-GB13000"/>
                <w:szCs w:val="21"/>
              </w:rPr>
              <w:t>稳定性测试程序一直在运行。</w:t>
            </w:r>
          </w:p>
        </w:tc>
        <w:tc>
          <w:tcPr>
            <w:tcW w:w="62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客户端稳定性测试程序。</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反复执行步骤4。</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C++服务端</w:t>
            </w:r>
            <w:r>
              <w:rPr>
                <w:rFonts w:hint="eastAsia" w:ascii="CESI仿宋-GB13000" w:hAnsi="CESI仿宋-GB13000" w:eastAsia="CESI仿宋-GB13000" w:cs="CESI仿宋-GB13000"/>
                <w:szCs w:val="21"/>
              </w:rPr>
              <w:t>稳定性测试程序不崩溃，内存占用没有直线上升，程序持续输出任务处理信息。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szCs w:val="32"/>
        </w:rPr>
      </w:pPr>
      <w:bookmarkStart w:id="73" w:name="_Ref86996798"/>
      <w:bookmarkStart w:id="74" w:name="_Toc87088755"/>
      <w:r>
        <w:rPr>
          <w:rFonts w:hint="eastAsia" w:ascii="CESI仿宋-GB13000" w:hAnsi="CESI仿宋-GB13000" w:eastAsia="CESI仿宋-GB13000" w:cs="CESI仿宋-GB13000"/>
          <w:szCs w:val="32"/>
        </w:rPr>
        <w:t>Java服务端应用框架测试</w:t>
      </w:r>
      <w:bookmarkEnd w:id="73"/>
      <w:r>
        <w:rPr>
          <w:rFonts w:hint="eastAsia" w:ascii="CESI仿宋-GB13000" w:hAnsi="CESI仿宋-GB13000" w:eastAsia="CESI仿宋-GB13000" w:cs="CESI仿宋-GB13000"/>
          <w:szCs w:val="32"/>
        </w:rPr>
        <w:t>（王强）</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75" w:name="_Ref86940954"/>
      <w:r>
        <w:rPr>
          <w:rFonts w:hint="eastAsia" w:ascii="CESI仿宋-GB13000" w:hAnsi="CESI仿宋-GB13000" w:eastAsia="CESI仿宋-GB13000" w:cs="CESI仿宋-GB13000"/>
          <w:sz w:val="21"/>
          <w:szCs w:val="21"/>
        </w:rPr>
        <w:t>模块集成功能测试用例</w:t>
      </w:r>
      <w:bookmarkEnd w:id="7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2844"/>
        <w:gridCol w:w="1743"/>
        <w:gridCol w:w="3707"/>
        <w:gridCol w:w="2615"/>
        <w:gridCol w:w="1086"/>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模块集成测试/ GN_YYKJ_JAVA_MKJC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color w:val="000000"/>
              </w:rPr>
              <w:t xml:space="preserve"> </w:t>
            </w:r>
            <w:r>
              <w:rPr>
                <w:rFonts w:hint="eastAsia" w:ascii="CESI仿宋-GB13000" w:hAnsi="CESI仿宋-GB13000" w:eastAsia="CESI仿宋-GB13000" w:cs="CESI仿宋-GB13000"/>
                <w:szCs w:val="32"/>
              </w:rPr>
              <w:t>支持以插件的方式对软件模块进行动态集成</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rPr>
              <w:t>提供Spring相关的Starter插件和基础库，通过加载到应用运行环境进行模块化集成。</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000000"/>
              </w:rPr>
              <w:t xml:space="preserve"> 能够根据应用需要从运行时框架中提取相应的应用模块，组成满足应用需要的运行时环境</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38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100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1.Java服务端 应用框架已经在运行时框架中具备；</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2.在开发机上部署沙箱工具和服务。</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测试应用所需要的功能模块。</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选择SpringCloud应用所需要的Spring Starter和基础库，把它们定义在应用工程pom.xml中。并在沙箱中对应用进行编译。</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测试应用能够成功编译。</w:t>
            </w:r>
          </w:p>
        </w:tc>
        <w:tc>
          <w:tcPr>
            <w:tcW w:w="38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100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应用沙箱工具已正常运行。</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应用沙箱命令行命令启动应用。</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修改应用的配置文件，将测试应用在沙箱中启动。</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测试应用能够成功运行，相关联的软件模块能够分别启动没有异常。</w:t>
            </w:r>
          </w:p>
        </w:tc>
        <w:tc>
          <w:tcPr>
            <w:tcW w:w="38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100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应用已经正常启动。</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根据应用的设计需要进行相关模块检测。</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查看日志检测应用使用应用框架所提供的各个模块启动状态，逐步测试每个模块的正确性。</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应用动态集成的模块能够正常工作。</w:t>
            </w:r>
          </w:p>
        </w:tc>
        <w:tc>
          <w:tcPr>
            <w:tcW w:w="385"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6" w:name="_Ref86940956"/>
      <w:r>
        <w:rPr>
          <w:rFonts w:hint="eastAsia" w:ascii="CESI仿宋-GB13000" w:hAnsi="CESI仿宋-GB13000" w:eastAsia="CESI仿宋-GB13000" w:cs="CESI仿宋-GB13000"/>
          <w:sz w:val="21"/>
          <w:szCs w:val="21"/>
        </w:rPr>
        <w:t>流程集成功能测试用例</w:t>
      </w:r>
      <w:bookmarkEnd w:id="7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1"/>
        <w:gridCol w:w="1966"/>
        <w:gridCol w:w="3487"/>
        <w:gridCol w:w="283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938" w:type="pct"/>
            <w:gridSpan w:val="5"/>
            <w:tcBorders>
              <w:bottom w:val="single" w:color="000000" w:sz="6" w:space="0"/>
            </w:tcBorders>
            <w:shd w:val="clear" w:color="auto" w:fill="auto"/>
            <w:vAlign w:val="center"/>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流程集成功能/GN_YYKJ_JAVA_LCJC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938" w:type="pct"/>
            <w:gridSpan w:val="5"/>
            <w:tcBorders>
              <w:top w:val="single" w:color="000000" w:sz="6" w:space="0"/>
              <w:bottom w:val="single" w:color="000000" w:sz="12" w:space="0"/>
            </w:tcBorders>
            <w:shd w:val="clear" w:color="auto" w:fill="auto"/>
            <w:vAlign w:val="center"/>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32"/>
              </w:rPr>
              <w:t xml:space="preserve"> 测试运行时框架持通过注解、配置文件等方式进行流程定制，能动态集成事务处理、日志记录、异常处理、权限验证等流程节点</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32"/>
              </w:rPr>
              <w:t>基于运行时框架提供的Spring应用框架搭建测试应用，测试其通过配置或者注解的方式能够进行事务处理，日志处理，异常处理和权限验证等操作。</w:t>
            </w:r>
          </w:p>
          <w:p>
            <w:pPr>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rPr>
              <w:t>通过运行时框架提供的应用运行框架和基础库，能够实现测试应用的流程集成</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695"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97"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236"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005"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2"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步骤1</w:t>
            </w:r>
          </w:p>
        </w:tc>
        <w:tc>
          <w:tcPr>
            <w:tcW w:w="695" w:type="pct"/>
            <w:shd w:val="clear" w:color="auto" w:fill="auto"/>
            <w:vAlign w:val="center"/>
          </w:tcPr>
          <w:p>
            <w:pPr>
              <w:pStyle w:val="76"/>
              <w:ind w:firstLine="0" w:firstLineChars="0"/>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运行时框架已经提供。</w:t>
            </w:r>
          </w:p>
        </w:tc>
        <w:tc>
          <w:tcPr>
            <w:tcW w:w="697"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应用沙箱命令行命令启动应用命令。</w:t>
            </w:r>
          </w:p>
        </w:tc>
        <w:tc>
          <w:tcPr>
            <w:tcW w:w="1236"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修改spring配置文件，开启事务，看到相关的数据库访问操作已经在事务中管理。</w:t>
            </w:r>
          </w:p>
        </w:tc>
        <w:tc>
          <w:tcPr>
            <w:tcW w:w="1005"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事务的开启可以通过配置来实现。</w:t>
            </w:r>
          </w:p>
        </w:tc>
        <w:tc>
          <w:tcPr>
            <w:tcW w:w="618"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382"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5" w:type="pct"/>
            <w:shd w:val="clear" w:color="auto" w:fill="auto"/>
            <w:vAlign w:val="center"/>
          </w:tcPr>
          <w:p>
            <w:pPr>
              <w:pStyle w:val="76"/>
              <w:ind w:firstLine="0" w:firstLineChars="0"/>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测试应用成功运行。</w:t>
            </w:r>
          </w:p>
        </w:tc>
        <w:tc>
          <w:tcPr>
            <w:tcW w:w="697"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配置修改。</w:t>
            </w:r>
          </w:p>
        </w:tc>
        <w:tc>
          <w:tcPr>
            <w:tcW w:w="1236"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修改spring配置文件，重启应用，调整日志的输出级别和其他特性。</w:t>
            </w:r>
          </w:p>
        </w:tc>
        <w:tc>
          <w:tcPr>
            <w:tcW w:w="1005"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日志的调整可以通过配置来实现。</w:t>
            </w:r>
          </w:p>
        </w:tc>
        <w:tc>
          <w:tcPr>
            <w:tcW w:w="618"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382"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5" w:type="pct"/>
            <w:shd w:val="clear" w:color="auto" w:fill="auto"/>
            <w:vAlign w:val="center"/>
          </w:tcPr>
          <w:p>
            <w:pPr>
              <w:pStyle w:val="76"/>
              <w:ind w:firstLine="0" w:firstLineChars="0"/>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测试应用成功运行。</w:t>
            </w:r>
          </w:p>
        </w:tc>
        <w:tc>
          <w:tcPr>
            <w:tcW w:w="697"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修改配置开关。</w:t>
            </w:r>
          </w:p>
        </w:tc>
        <w:tc>
          <w:tcPr>
            <w:tcW w:w="1236"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修改spring配置文件关于异常处理部分，重启应用，可以打印显示某些异常信息，并进行特殊处理。</w:t>
            </w:r>
          </w:p>
        </w:tc>
        <w:tc>
          <w:tcPr>
            <w:tcW w:w="1005"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通过配置开关能够对异常进行特殊处理。</w:t>
            </w:r>
          </w:p>
        </w:tc>
        <w:tc>
          <w:tcPr>
            <w:tcW w:w="618"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382"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vAlign w:val="center"/>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695" w:type="pct"/>
            <w:shd w:val="clear" w:color="auto" w:fill="auto"/>
            <w:vAlign w:val="center"/>
          </w:tcPr>
          <w:p>
            <w:pPr>
              <w:pStyle w:val="76"/>
              <w:ind w:firstLine="0" w:firstLineChars="0"/>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测试应用成功运行。</w:t>
            </w:r>
          </w:p>
        </w:tc>
        <w:tc>
          <w:tcPr>
            <w:tcW w:w="697"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权限认证配置修改。</w:t>
            </w:r>
          </w:p>
        </w:tc>
        <w:tc>
          <w:tcPr>
            <w:tcW w:w="1236"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开启权限认证配置，重启测试应用，使满足指定条件的服务方法调用时必须经过权限认证。</w:t>
            </w:r>
          </w:p>
        </w:tc>
        <w:tc>
          <w:tcPr>
            <w:tcW w:w="1005" w:type="pct"/>
            <w:shd w:val="clear" w:color="auto" w:fill="auto"/>
            <w:vAlign w:val="center"/>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相关的服务方法可以通过配置文件开启权限验证。</w:t>
            </w:r>
          </w:p>
        </w:tc>
        <w:tc>
          <w:tcPr>
            <w:tcW w:w="618"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382" w:type="pct"/>
            <w:shd w:val="clear" w:color="auto" w:fill="auto"/>
            <w:vAlign w:val="center"/>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7" w:name="_Ref86940958"/>
      <w:r>
        <w:rPr>
          <w:rFonts w:hint="eastAsia" w:ascii="CESI仿宋-GB13000" w:hAnsi="CESI仿宋-GB13000" w:eastAsia="CESI仿宋-GB13000" w:cs="CESI仿宋-GB13000"/>
          <w:sz w:val="21"/>
          <w:szCs w:val="21"/>
        </w:rPr>
        <w:t>数据传输功能测试用例</w:t>
      </w:r>
      <w:bookmarkEnd w:id="7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3058"/>
        <w:gridCol w:w="1529"/>
        <w:gridCol w:w="3052"/>
        <w:gridCol w:w="261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48" w:type="pct"/>
            <w:gridSpan w:val="2"/>
            <w:tcBorders>
              <w:bottom w:val="single" w:color="000000" w:sz="6"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552" w:type="pct"/>
            <w:gridSpan w:val="5"/>
            <w:tcBorders>
              <w:bottom w:val="single" w:color="000000" w:sz="6" w:space="0"/>
            </w:tcBorders>
            <w:shd w:val="clear" w:color="auto" w:fill="auto"/>
            <w:vAlign w:val="center"/>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数据传输功能/GN_YYKJ_JAVA_SJCS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48" w:type="pct"/>
            <w:gridSpan w:val="2"/>
            <w:tcBorders>
              <w:top w:val="single" w:color="000000" w:sz="6" w:space="0"/>
              <w:bottom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552" w:type="pct"/>
            <w:gridSpan w:val="5"/>
            <w:tcBorders>
              <w:top w:val="single" w:color="000000" w:sz="6" w:space="0"/>
              <w:bottom w:val="single" w:color="000000" w:sz="12" w:space="0"/>
            </w:tcBorders>
            <w:shd w:val="clear" w:color="auto" w:fill="auto"/>
            <w:vAlign w:val="center"/>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32"/>
              </w:rPr>
              <w:t>支持基于tcp协议、http协议的数据传输</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1.支持基于tcp协议的数据传输：用户软件模块可通过Java服务端应用框架提供的数据传输基础库以tcp协议进行数据传输。</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2.支持基于http协议的数据传输：用户软件模块可通过Java服务端应用框架提供的数据传输基础库以http协议进行数据传输。</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JAVA服务端应用框架可以支持tcp协议对数据进行传输。</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JAVA服务端应用框架可以支持http协议对数据进行传输。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84"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2"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2"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8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1.Java运行时框架及其内部的应用框架已经具备；</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2.应用沙箱工具和服务已经在测试机上安装。</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在应用框架中确定提供tcp服务的模块。</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测试应用集成基于tcp服务的模块，向外提供一个tcp的服务。将测试应用进行编译。</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测试应用能够正确集成tcp服务模块，能够正确编译。</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8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测试应用已经正确编译。</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应用沙箱命令启动测试应用。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配置相关的tcp端口和服务信息，使用沙箱正确启动测试应用。</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成功在沙箱中启动基于应用框架的测试应用，并且检测提供的tcp服务正常。</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成功在沙箱中启动基于应用框架的测试应用</w:t>
            </w:r>
          </w:p>
        </w:tc>
        <w:tc>
          <w:tcPr>
            <w:tcW w:w="382"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8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1.Java运行时框架及其内部的应用框架已经具备；</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2.应用沙箱工具和服务已经在测试机上安装。</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在应用框架中确定提供http服务的模块。</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测试应用集成基于http服务的模块，向外提供一个http的Restful服务。将测试应用进行编译。</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测试应用能够正确集成http服务模块，能够正确编译。</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vAlign w:val="center"/>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8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测试应用已经正确编译。</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应用沙箱命令启动测试应用。</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配置相关的http端口和服务信息，使用沙箱正确启动测试应用，进行调用检测http的服务。</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成功在沙箱中启动基于应用框架的测试应用，并且检测提供的http服务正常。</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8" w:name="_Ref86940960"/>
      <w:r>
        <w:rPr>
          <w:rFonts w:hint="eastAsia" w:ascii="CESI仿宋-GB13000" w:hAnsi="CESI仿宋-GB13000" w:eastAsia="CESI仿宋-GB13000" w:cs="CESI仿宋-GB13000"/>
          <w:sz w:val="21"/>
          <w:szCs w:val="21"/>
        </w:rPr>
        <w:t>数据访问功能测试用例</w:t>
      </w:r>
      <w:bookmarkEnd w:id="7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1"/>
        <w:gridCol w:w="1529"/>
        <w:gridCol w:w="3704"/>
        <w:gridCol w:w="283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数据访问功能/GN_YYKJ_JAVA_SJFW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zCs w:val="32"/>
              </w:rPr>
              <w:t>支持对</w:t>
            </w:r>
            <w:r>
              <w:rPr>
                <w:rFonts w:hint="eastAsia" w:ascii="CESI仿宋-GB13000" w:hAnsi="CESI仿宋-GB13000" w:eastAsia="CESI仿宋-GB13000" w:cs="CESI仿宋-GB13000"/>
                <w:szCs w:val="21"/>
              </w:rPr>
              <w:t>SQLite</w:t>
            </w:r>
            <w:r>
              <w:rPr>
                <w:rFonts w:hint="eastAsia" w:ascii="CESI仿宋-GB13000" w:hAnsi="CESI仿宋-GB13000" w:eastAsia="CESI仿宋-GB13000" w:cs="CESI仿宋-GB13000"/>
                <w:szCs w:val="32"/>
              </w:rPr>
              <w:t>等典型数据文件进行访问</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b/>
                <w:color w:val="FF0000"/>
                <w:szCs w:val="21"/>
              </w:rPr>
              <w:t xml:space="preserve"> </w:t>
            </w:r>
            <w:r>
              <w:rPr>
                <w:rFonts w:hint="eastAsia" w:ascii="CESI仿宋-GB13000" w:hAnsi="CESI仿宋-GB13000" w:eastAsia="CESI仿宋-GB13000" w:cs="CESI仿宋-GB13000"/>
                <w:szCs w:val="21"/>
              </w:rPr>
              <w:t>支持对SQLite等典型数据文件进行访问：用户软件模块可通过Java服务端应用框架提供的数据访问模块对SQLite数据文件进行访问，对其进行增删查改等操作。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通过对数据访问模块的调用可以成功对SQLite数据库文件进行增删查改等操作。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Sqlite数据库已经启动；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应用框架提供数据库访问的ORMapping处理库。</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在测试应用中集成数据库操作的库和操作脚本。</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在测试应用中使用应用框架提供的对象关系映射库MyBatis操作，将SQLite操作的相关语句映射成与具体数据库无关的Java操作对象。</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然后在沙箱中对应用进行编译。</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使用对象关系配置可以将Java对象与具体的增删改查等SQLite语句映射。能够保证应用能够正确在沙箱中编译成功。</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测试应用形成沙箱镜像。</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启动应用的沙箱操作命令。</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使用沙箱命令在测试机器上把数据库操作的测试应用在沙箱中启动。</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测试应用在沙箱中正确启动。</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测试应用正确启动</w:t>
            </w:r>
          </w:p>
        </w:tc>
        <w:tc>
          <w:tcPr>
            <w:tcW w:w="382" w:type="pct"/>
            <w:shd w:val="clear" w:color="auto" w:fill="auto"/>
            <w:vAlign w:val="center"/>
          </w:tcPr>
          <w:p>
            <w:pP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提供插入相关的SQLLite映射语句。</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调用插入操作方法。</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通过Java对象的插入方法处理在SQLite文件中新增指定数据项。可通过相关日志查看任务处理结果。</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相关记录在SQLite数据库中插入。</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提供删除相关的SQLLite映射语句。</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调用删除操作方法。</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通过Java对象的删除方法处理在SQLite文件中删除指定数据项。可通过相关日志查看任务处理结果。</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相关记录在SQLite数据库中删除。</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提供修改相关的SQLLite映射语句。</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调用修改操作方法。</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通过Java对象的修改方法处理在SQLite文件中修改指定数据项。可通过相关日志查看任务处理结果。</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相关记录在SQLite数据库中变更。</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提供查询相关的SQLLite映射语句。</w:t>
            </w:r>
          </w:p>
        </w:tc>
        <w:tc>
          <w:tcPr>
            <w:tcW w:w="5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调用查询操作方法</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通过Java对象的查询方法处理在SQLite文件中查询指定数据项。可通过相关日志查看任务处理结果。</w:t>
            </w:r>
          </w:p>
        </w:tc>
        <w:tc>
          <w:tcPr>
            <w:tcW w:w="100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在SQLite数据库中相关记录能够被检索和日志打印界面显示。</w:t>
            </w:r>
          </w:p>
        </w:tc>
        <w:tc>
          <w:tcPr>
            <w:tcW w:w="617"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79" w:name="_Ref86940961"/>
      <w:r>
        <w:rPr>
          <w:rFonts w:hint="eastAsia" w:ascii="CESI仿宋-GB13000" w:hAnsi="CESI仿宋-GB13000" w:eastAsia="CESI仿宋-GB13000" w:cs="CESI仿宋-GB13000"/>
          <w:sz w:val="21"/>
          <w:szCs w:val="21"/>
        </w:rPr>
        <w:t>文本解析功能测试用例</w:t>
      </w:r>
      <w:bookmarkEnd w:id="79"/>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6"/>
        <w:gridCol w:w="1303"/>
        <w:gridCol w:w="4141"/>
        <w:gridCol w:w="2401"/>
        <w:gridCol w:w="1752"/>
        <w:gridCol w:w="106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9"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1"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文本解析功能/GN_YYKJ_JAVA_WBJX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9"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1"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提供文本解析基础库，支持对ini、xml、Json等常见文本格式进行解析。</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测试应用可通过Java服务端应用框架提供的文本解析库对ini格式的文本进行处理。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用户软件模块可通过Java服务端应用框架提供的文本解析库对xml格式的文本进行处理。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 用户软件模块可通过 Java服务端应用框架提供的文本解库块对Json格式的文本进行处理。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客户程序可以正常调用文本解析插件，对ini，xml，Json等常见文本格式的文件进行解析和操作。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2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7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1.Nexus仓库已经布置，并且仓库中已包含Java服务端应用框架镜像；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2.应用沙箱工具已正常运行</w:t>
            </w:r>
          </w:p>
        </w:tc>
        <w:tc>
          <w:tcPr>
            <w:tcW w:w="46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应用沙箱命令行命令进行测试应用的编译。</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在测试应用工程中集成文本文件解析的相关的基础库，这些基础库通过应用框架提供。提供测试方法使用对应的库分别完成对ini, xml和json文件内指定数据项的增删改和文件的查询操作。对应用进行编译构建，形成沙箱镜像。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应用框架能够提供文本文件解析所需要的基础库和配置能力，测试应用能够正确在沙箱中进行编译。</w:t>
            </w:r>
          </w:p>
        </w:tc>
        <w:tc>
          <w:tcPr>
            <w:tcW w:w="621"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9"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在测试机上应用沙箱工具已正常运行。</w:t>
            </w:r>
          </w:p>
        </w:tc>
        <w:tc>
          <w:tcPr>
            <w:tcW w:w="46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沙箱启动命令。</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配置相关的文本文件目录，使用沙箱命令启动测试应用程序。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应用能够正确启动，并可以支持执行下述的步骤。</w:t>
            </w:r>
          </w:p>
        </w:tc>
        <w:tc>
          <w:tcPr>
            <w:tcW w:w="621"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应用正确启动</w:t>
            </w:r>
          </w:p>
        </w:tc>
        <w:tc>
          <w:tcPr>
            <w:tcW w:w="379"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46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ini文件。</w:t>
            </w:r>
          </w:p>
        </w:tc>
        <w:tc>
          <w:tcPr>
            <w:tcW w:w="1468"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测试程序中调用通过文本处理库相关接口对ini文件中指定数据项进行增删查改等操作。可通过相关日志查看任务处理结果。</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应用框架文本处理插件对ini文件中相关数据项成功进行增删查改等操作。</w:t>
            </w:r>
          </w:p>
        </w:tc>
        <w:tc>
          <w:tcPr>
            <w:tcW w:w="621"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9"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46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xml文件。</w:t>
            </w:r>
          </w:p>
        </w:tc>
        <w:tc>
          <w:tcPr>
            <w:tcW w:w="1468"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测试程序中调用通过文本处理xmlParser库相关接口对xml文件中指定数据项进行增删查改等操作。可通过相关日志查看任务处理结果。</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应用框架文本处理插件对xml文件中相关数据项成功进行增删查改等操作。</w:t>
            </w:r>
          </w:p>
        </w:tc>
        <w:tc>
          <w:tcPr>
            <w:tcW w:w="621"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79" w:type="pct"/>
            <w:shd w:val="clear" w:color="auto" w:fill="auto"/>
            <w:vAlign w:val="center"/>
          </w:tcPr>
          <w:p>
            <w:pP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相关格式文本文件。</w:t>
            </w:r>
          </w:p>
        </w:tc>
        <w:tc>
          <w:tcPr>
            <w:tcW w:w="46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json文件</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测试程序中调用通过文本处理Json库相关接口对json文件中指定数据项进行增删查改等操作。可通过相关日志查看任务处理结果。</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应用框架文本处理插件对json文件中相关数据项成功进行增删查改等操作。</w:t>
            </w:r>
          </w:p>
        </w:tc>
        <w:tc>
          <w:tcPr>
            <w:tcW w:w="621"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79" w:type="pct"/>
            <w:shd w:val="clear" w:color="auto" w:fill="auto"/>
            <w:vAlign w:val="center"/>
          </w:tcPr>
          <w:p>
            <w:pP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0" w:name="_Ref86940963"/>
      <w:r>
        <w:rPr>
          <w:rFonts w:hint="eastAsia" w:ascii="CESI仿宋-GB13000" w:hAnsi="CESI仿宋-GB13000" w:eastAsia="CESI仿宋-GB13000" w:cs="CESI仿宋-GB13000"/>
          <w:sz w:val="21"/>
          <w:szCs w:val="21"/>
        </w:rPr>
        <w:t>数据库访问功能测试用例</w:t>
      </w:r>
      <w:bookmarkEnd w:id="80"/>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1526"/>
        <w:gridCol w:w="3487"/>
        <w:gridCol w:w="283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数据库访问功能/GN_YYKJ_JAVA_SJFW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32"/>
              </w:rPr>
              <w:t>支持对达梦、金仓、神通等主流国产数据库提供接口一致的库访问能力，支持数据库连接池</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32"/>
              </w:rPr>
              <w:t>统一使用Java服务端应用框架所提供的数据访问库包括MyBatis和DBUtils等工具，编写完整的数据库增删改查的操作程序；切换不同的国产数据库数据源，测试相关的数据库操作可以在不同的国产数据源中都能正确执行成功。</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32"/>
              </w:rPr>
              <w:t>使用应用框架提供的基础库开发的测试应用可以在不同的国产数据源中都能正确执行成功。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6" w:type="pct"/>
            <w:tcBorders>
              <w:top w:val="single" w:color="000000" w:sz="12" w:space="0"/>
            </w:tcBorders>
            <w:shd w:val="clear" w:color="auto" w:fill="auto"/>
          </w:tcPr>
          <w:p>
            <w:pPr>
              <w:pStyle w:val="45"/>
              <w:ind w:firstLine="48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5" w:type="pct"/>
            <w:tcBorders>
              <w:top w:val="single" w:color="000000" w:sz="12" w:space="0"/>
            </w:tcBorders>
            <w:shd w:val="clear" w:color="auto" w:fill="auto"/>
          </w:tcPr>
          <w:p>
            <w:pPr>
              <w:pStyle w:val="45"/>
              <w:ind w:firstLine="48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相关的国产数据库已经安装运行成功。</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建表SQL语句。</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准备工作，在不同的国产数据库中创建需要的数据库表结构。</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在相应的数据库中能够成功创建出库表结构。</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准备好测试应用，在测试机器上安装好沙箱工具，保持测试机与数据库网络通畅。</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调用沙箱命令。</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在外部配置达梦数据源，使用沙箱命令启动基于应用沙箱的测试应用，使应用的数据源切换到达梦数据库。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应用启动成功，应用连接达梦数据库成功。</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应用启动成功</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测试应用正常启动。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运行应用的测试脚本。</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在测试应用中批量运行对数据库进行增删改查操作的测试方法，确保各个方法运行正常。</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测试方法运行正常，相应的数据库操作体现到达梦数据库内的记录修改中。</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测试机与数据库网络畅通。</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调用沙箱命令。</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在外部配置金仓数据源，使用沙箱命令启动基于应用沙箱的测试应用，使应用的数据源切换到金仓数据库。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应用启动成功，应用连接金仓数据库成功。</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测试应用正常启动。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运行应用的测试脚本。</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在测试应用中批量运行对数据库进行增删改查操作的测试方法，确保各个方法运行正常。</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测试方法运行正常，相应的数据库操作体现到金仓数据库内的记录修改中。</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测试机与数据库网络畅通。</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调用沙箱命令。</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在外部配置</w:t>
            </w:r>
            <w:r>
              <w:rPr>
                <w:rFonts w:hint="eastAsia" w:ascii="CESI仿宋-GB13000" w:hAnsi="CESI仿宋-GB13000" w:eastAsia="CESI仿宋-GB13000" w:cs="CESI仿宋-GB13000"/>
                <w:szCs w:val="32"/>
              </w:rPr>
              <w:t>神通</w:t>
            </w:r>
            <w:r>
              <w:rPr>
                <w:rFonts w:hint="eastAsia" w:ascii="CESI仿宋-GB13000" w:hAnsi="CESI仿宋-GB13000" w:eastAsia="CESI仿宋-GB13000" w:cs="CESI仿宋-GB13000"/>
                <w:szCs w:val="21"/>
              </w:rPr>
              <w:t>数据源，使用沙箱命令启动基于应用沙箱的测试应用，使应用的数据源切换到</w:t>
            </w:r>
            <w:r>
              <w:rPr>
                <w:rFonts w:hint="eastAsia" w:ascii="CESI仿宋-GB13000" w:hAnsi="CESI仿宋-GB13000" w:eastAsia="CESI仿宋-GB13000" w:cs="CESI仿宋-GB13000"/>
                <w:szCs w:val="32"/>
              </w:rPr>
              <w:t>神通</w:t>
            </w:r>
            <w:r>
              <w:rPr>
                <w:rFonts w:hint="eastAsia" w:ascii="CESI仿宋-GB13000" w:hAnsi="CESI仿宋-GB13000" w:eastAsia="CESI仿宋-GB13000" w:cs="CESI仿宋-GB13000"/>
                <w:szCs w:val="21"/>
              </w:rPr>
              <w:t>数据库。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应用启动成功，应用连接</w:t>
            </w:r>
            <w:r>
              <w:rPr>
                <w:rFonts w:hint="eastAsia" w:ascii="CESI仿宋-GB13000" w:hAnsi="CESI仿宋-GB13000" w:eastAsia="CESI仿宋-GB13000" w:cs="CESI仿宋-GB13000"/>
                <w:szCs w:val="32"/>
              </w:rPr>
              <w:t>神通</w:t>
            </w:r>
            <w:r>
              <w:rPr>
                <w:rFonts w:hint="eastAsia" w:ascii="CESI仿宋-GB13000" w:hAnsi="CESI仿宋-GB13000" w:eastAsia="CESI仿宋-GB13000" w:cs="CESI仿宋-GB13000"/>
                <w:szCs w:val="21"/>
              </w:rPr>
              <w:t>数据库成功。</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测试应用正常启动。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运行应用的测试脚本。</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在测试应用中批量运行对数据库进行增删改查操作的测试方法，确保各个方法运行正常。</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测试方法运行正常，相应的数据库操作体现到</w:t>
            </w:r>
            <w:r>
              <w:rPr>
                <w:rFonts w:hint="eastAsia" w:ascii="CESI仿宋-GB13000" w:hAnsi="CESI仿宋-GB13000" w:eastAsia="CESI仿宋-GB13000" w:cs="CESI仿宋-GB13000"/>
                <w:szCs w:val="32"/>
              </w:rPr>
              <w:t>神通</w:t>
            </w:r>
            <w:r>
              <w:rPr>
                <w:rFonts w:hint="eastAsia" w:ascii="CESI仿宋-GB13000" w:hAnsi="CESI仿宋-GB13000" w:eastAsia="CESI仿宋-GB13000" w:cs="CESI仿宋-GB13000"/>
                <w:szCs w:val="21"/>
              </w:rPr>
              <w:t>数据库内的记录修改中。</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步骤8</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配置Druid数据库连接池</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运行连接池测试脚本</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在测试应用中从连接池中获取数据连接，批量运行对数据库进行增删改查操作的测试方法，确保各个方法运行正常。</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测试方法运行正常，相应的数据库操作体现到</w:t>
            </w:r>
            <w:r>
              <w:rPr>
                <w:rFonts w:hint="eastAsia" w:ascii="CESI仿宋-GB13000" w:hAnsi="CESI仿宋-GB13000" w:eastAsia="CESI仿宋-GB13000" w:cs="CESI仿宋-GB13000"/>
                <w:szCs w:val="32"/>
              </w:rPr>
              <w:t>Sqlite</w:t>
            </w:r>
            <w:r>
              <w:rPr>
                <w:rFonts w:hint="eastAsia" w:ascii="CESI仿宋-GB13000" w:hAnsi="CESI仿宋-GB13000" w:eastAsia="CESI仿宋-GB13000" w:cs="CESI仿宋-GB13000"/>
                <w:szCs w:val="21"/>
              </w:rPr>
              <w:t>库内的记录修改中。</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1" w:name="_Ref86940964"/>
      <w:r>
        <w:rPr>
          <w:rFonts w:hint="eastAsia" w:ascii="CESI仿宋-GB13000" w:hAnsi="CESI仿宋-GB13000" w:eastAsia="CESI仿宋-GB13000" w:cs="CESI仿宋-GB13000"/>
          <w:sz w:val="21"/>
          <w:szCs w:val="21"/>
        </w:rPr>
        <w:t>日志处理功能测试用例</w:t>
      </w:r>
      <w:bookmarkEnd w:id="8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523"/>
        <w:gridCol w:w="3490"/>
        <w:gridCol w:w="2804"/>
        <w:gridCol w:w="1992"/>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日志处理功能/GN_YYKJ_JAVA_RZCL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color w:val="000000"/>
              </w:rPr>
            </w:pPr>
            <w:r>
              <w:rPr>
                <w:rFonts w:hint="eastAsia" w:ascii="CESI仿宋-GB13000" w:hAnsi="CESI仿宋-GB13000" w:eastAsia="CESI仿宋-GB13000" w:cs="CESI仿宋-GB13000"/>
                <w:b/>
              </w:rPr>
              <w:t xml:space="preserve">测试目的: </w:t>
            </w:r>
            <w:r>
              <w:rPr>
                <w:rFonts w:hint="eastAsia" w:ascii="CESI仿宋-GB13000" w:hAnsi="CESI仿宋-GB13000" w:eastAsia="CESI仿宋-GB13000" w:cs="CESI仿宋-GB13000"/>
                <w:color w:val="000000"/>
              </w:rPr>
              <w:t>支持将日志记录到本地文件。</w:t>
            </w:r>
          </w:p>
          <w:p>
            <w:pPr>
              <w:pStyle w:val="45"/>
              <w:rPr>
                <w:rFonts w:hint="eastAsia" w:ascii="CESI仿宋-GB13000" w:hAnsi="CESI仿宋-GB13000" w:eastAsia="CESI仿宋-GB13000" w:cs="CESI仿宋-GB13000"/>
                <w:color w:val="000000"/>
              </w:rPr>
            </w:pPr>
            <w:r>
              <w:rPr>
                <w:rFonts w:hint="eastAsia" w:ascii="CESI仿宋-GB13000" w:hAnsi="CESI仿宋-GB13000" w:eastAsia="CESI仿宋-GB13000" w:cs="CESI仿宋-GB13000"/>
                <w:b/>
              </w:rPr>
              <w:t xml:space="preserve">测试方法: </w:t>
            </w:r>
            <w:r>
              <w:rPr>
                <w:rFonts w:hint="eastAsia" w:ascii="CESI仿宋-GB13000" w:hAnsi="CESI仿宋-GB13000" w:eastAsia="CESI仿宋-GB13000" w:cs="CESI仿宋-GB13000"/>
                <w:color w:val="000000"/>
              </w:rPr>
              <w:t>用户应用通过使用运行时框架提供的日志库生成日志；用户通过日志配置文件调整日志的输出级别，文件位置和文件大小。</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rPr>
              <w:t xml:space="preserve">合格判据: </w:t>
            </w:r>
            <w:r>
              <w:rPr>
                <w:rFonts w:hint="eastAsia" w:ascii="CESI仿宋-GB13000" w:hAnsi="CESI仿宋-GB13000" w:eastAsia="CESI仿宋-GB13000" w:cs="CESI仿宋-GB13000"/>
                <w:color w:val="000000"/>
                <w:szCs w:val="24"/>
              </w:rPr>
              <w:t>客户程序可以成功调用日志库，支持将日志记录到本地文件，支持调试、告警、错误、信息等日志类型。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773" w:type="pct"/>
            <w:shd w:val="clear" w:color="auto" w:fill="auto"/>
          </w:tcPr>
          <w:p>
            <w:pPr>
              <w:pStyle w:val="76"/>
              <w:ind w:firstLine="0" w:firstLineChars="0"/>
              <w:rPr>
                <w:rFonts w:hint="eastAsia" w:ascii="CESI仿宋-GB13000" w:hAnsi="CESI仿宋-GB13000" w:eastAsia="CESI仿宋-GB13000" w:cs="CESI仿宋-GB13000"/>
              </w:rPr>
            </w:pPr>
            <w:r>
              <w:rPr>
                <w:rFonts w:hint="eastAsia" w:ascii="CESI仿宋-GB13000" w:hAnsi="CESI仿宋-GB13000" w:eastAsia="CESI仿宋-GB13000" w:cs="CESI仿宋-GB13000"/>
              </w:rPr>
              <w:t>提供支持日志测试的用户应用。</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应用沙箱命令行命令启动应用命令。</w:t>
            </w:r>
          </w:p>
        </w:tc>
        <w:tc>
          <w:tcPr>
            <w:tcW w:w="123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通过应用沙箱命令启动带有日志输出的测试应用，该应用依赖运行时框架。</w:t>
            </w:r>
          </w:p>
        </w:tc>
        <w:tc>
          <w:tcPr>
            <w:tcW w:w="99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应用启动成功，相关的日志文件和日志信息能够生成。</w:t>
            </w:r>
          </w:p>
        </w:tc>
        <w:tc>
          <w:tcPr>
            <w:tcW w:w="706"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应用启动成功。</w:t>
            </w:r>
          </w:p>
        </w:tc>
        <w:tc>
          <w:tcPr>
            <w:tcW w:w="382"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773" w:type="pct"/>
            <w:shd w:val="clear" w:color="auto" w:fill="auto"/>
          </w:tcPr>
          <w:p>
            <w:pPr>
              <w:pStyle w:val="76"/>
              <w:ind w:firstLine="0" w:firstLineChars="0"/>
              <w:rPr>
                <w:rFonts w:hint="eastAsia" w:ascii="CESI仿宋-GB13000" w:hAnsi="CESI仿宋-GB13000" w:eastAsia="CESI仿宋-GB13000" w:cs="CESI仿宋-GB13000"/>
              </w:rPr>
            </w:pPr>
            <w:r>
              <w:rPr>
                <w:rFonts w:hint="eastAsia" w:ascii="CESI仿宋-GB13000" w:hAnsi="CESI仿宋-GB13000" w:eastAsia="CESI仿宋-GB13000" w:cs="CESI仿宋-GB13000"/>
              </w:rPr>
              <w:t>应用成功运行。</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读取应用相关的配置文件。</w:t>
            </w:r>
          </w:p>
        </w:tc>
        <w:tc>
          <w:tcPr>
            <w:tcW w:w="123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查看应用的日志生成文件，看到指定目录下的日志文件已经生成，并切输出了不同级别的日志信息。</w:t>
            </w:r>
          </w:p>
        </w:tc>
        <w:tc>
          <w:tcPr>
            <w:tcW w:w="99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可以查看到相关的日志。</w:t>
            </w:r>
          </w:p>
        </w:tc>
        <w:tc>
          <w:tcPr>
            <w:tcW w:w="706"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773" w:type="pct"/>
            <w:shd w:val="clear" w:color="auto" w:fill="auto"/>
          </w:tcPr>
          <w:p>
            <w:pPr>
              <w:pStyle w:val="76"/>
              <w:ind w:firstLine="0" w:firstLineChars="0"/>
              <w:rPr>
                <w:rFonts w:hint="eastAsia" w:ascii="CESI仿宋-GB13000" w:hAnsi="CESI仿宋-GB13000" w:eastAsia="CESI仿宋-GB13000" w:cs="CESI仿宋-GB13000"/>
              </w:rPr>
            </w:pPr>
            <w:r>
              <w:rPr>
                <w:rFonts w:hint="eastAsia" w:ascii="CESI仿宋-GB13000" w:hAnsi="CESI仿宋-GB13000" w:eastAsia="CESI仿宋-GB13000" w:cs="CESI仿宋-GB13000"/>
              </w:rPr>
              <w:t>应用成功运行，且已经输出日志信息。</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调整日志配置文件</w:t>
            </w:r>
          </w:p>
        </w:tc>
        <w:tc>
          <w:tcPr>
            <w:tcW w:w="123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修改配置文件中的输出日志文件名称；输出日志的级别从DEBUG到TRACE。</w:t>
            </w:r>
          </w:p>
        </w:tc>
        <w:tc>
          <w:tcPr>
            <w:tcW w:w="99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相关的配置文件设置成功。</w:t>
            </w:r>
          </w:p>
        </w:tc>
        <w:tc>
          <w:tcPr>
            <w:tcW w:w="706"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配置文件设置成功。</w:t>
            </w:r>
          </w:p>
        </w:tc>
        <w:tc>
          <w:tcPr>
            <w:tcW w:w="382"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773" w:type="pct"/>
            <w:shd w:val="clear" w:color="auto" w:fill="auto"/>
          </w:tcPr>
          <w:p>
            <w:pPr>
              <w:pStyle w:val="76"/>
              <w:ind w:firstLine="0" w:firstLineChars="0"/>
              <w:rPr>
                <w:rFonts w:hint="eastAsia" w:ascii="CESI仿宋-GB13000" w:hAnsi="CESI仿宋-GB13000" w:eastAsia="CESI仿宋-GB13000" w:cs="CESI仿宋-GB13000"/>
              </w:rPr>
            </w:pPr>
            <w:r>
              <w:rPr>
                <w:rFonts w:hint="eastAsia" w:ascii="CESI仿宋-GB13000" w:hAnsi="CESI仿宋-GB13000" w:eastAsia="CESI仿宋-GB13000" w:cs="CESI仿宋-GB13000"/>
              </w:rPr>
              <w:t>配置文件已经修改成功。</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停止应用再次启动。</w:t>
            </w:r>
          </w:p>
        </w:tc>
        <w:tc>
          <w:tcPr>
            <w:tcW w:w="123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使用新的日志配置文件重新启动应用。</w:t>
            </w:r>
          </w:p>
        </w:tc>
        <w:tc>
          <w:tcPr>
            <w:tcW w:w="99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应用重启成功，相关的日志生成。</w:t>
            </w:r>
          </w:p>
        </w:tc>
        <w:tc>
          <w:tcPr>
            <w:tcW w:w="706"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应用重启成功。</w:t>
            </w:r>
          </w:p>
        </w:tc>
        <w:tc>
          <w:tcPr>
            <w:tcW w:w="382"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773" w:type="pct"/>
            <w:shd w:val="clear" w:color="auto" w:fill="auto"/>
          </w:tcPr>
          <w:p>
            <w:pPr>
              <w:pStyle w:val="76"/>
              <w:ind w:firstLine="0" w:firstLineChars="0"/>
              <w:rPr>
                <w:rFonts w:hint="eastAsia" w:ascii="CESI仿宋-GB13000" w:hAnsi="CESI仿宋-GB13000" w:eastAsia="CESI仿宋-GB13000" w:cs="CESI仿宋-GB13000"/>
              </w:rPr>
            </w:pPr>
            <w:r>
              <w:rPr>
                <w:rFonts w:hint="eastAsia" w:ascii="CESI仿宋-GB13000" w:hAnsi="CESI仿宋-GB13000" w:eastAsia="CESI仿宋-GB13000" w:cs="CESI仿宋-GB13000"/>
              </w:rPr>
              <w:t>应用重启成功。</w:t>
            </w:r>
          </w:p>
        </w:tc>
        <w:tc>
          <w:tcPr>
            <w:tcW w:w="54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查看日志文件。</w:t>
            </w:r>
          </w:p>
        </w:tc>
        <w:tc>
          <w:tcPr>
            <w:tcW w:w="123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在新配置的目录下查看日志文件和日志内容。</w:t>
            </w:r>
          </w:p>
        </w:tc>
        <w:tc>
          <w:tcPr>
            <w:tcW w:w="99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能够找到日志文件，并且日志信息按照配置打印相应级别的日志。</w:t>
            </w:r>
          </w:p>
        </w:tc>
        <w:tc>
          <w:tcPr>
            <w:tcW w:w="706"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vAlign w:val="center"/>
          </w:tcPr>
          <w:p>
            <w:pPr>
              <w:rPr>
                <w:rFonts w:hint="eastAsia" w:ascii="CESI仿宋-GB13000" w:hAnsi="CESI仿宋-GB13000" w:eastAsia="CESI仿宋-GB13000" w:cs="CESI仿宋-GB13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2" w:name="_Ref86940966"/>
      <w:r>
        <w:rPr>
          <w:rFonts w:hint="eastAsia" w:ascii="CESI仿宋-GB13000" w:hAnsi="CESI仿宋-GB13000" w:eastAsia="CESI仿宋-GB13000" w:cs="CESI仿宋-GB13000"/>
          <w:sz w:val="21"/>
          <w:szCs w:val="21"/>
        </w:rPr>
        <w:t>协议处理功能测试用例</w:t>
      </w:r>
      <w:bookmarkEnd w:id="82"/>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84"/>
        <w:gridCol w:w="1526"/>
        <w:gridCol w:w="4358"/>
        <w:gridCol w:w="2175"/>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协议处理功能/GN_YYKJ_JAVA_XYCL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zCs w:val="32"/>
              </w:rPr>
              <w:t>支持对protobuf、xml、http等格式的数据协议进行处理</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用户软件模块可通过Java服务端应用框架提供的grpc处理基础库对protobuf格式的数据协议进行处理。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用户软件模块可通过Java服务端应用框架提供的xmlparser处理基础库对xml格式的数据协议进行处理。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 用户软件模块可通过Java服务端应用框架提供的servlet/http接口对http/html格式的数据协议进行处理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测试应用程序可以正常调用协议处理基础库的API接口，成功对protobuf、xml、http等格式的数据协议进行处理。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1.Nexus仓库已经布置，并且仓库中已包含Java服务端应用框架镜像。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2.应用沙箱工具已正常运行。</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应用沙箱命令行命令进行测试应用的编译。</w:t>
            </w:r>
          </w:p>
        </w:tc>
        <w:tc>
          <w:tcPr>
            <w:tcW w:w="154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在测试应用工程中集成不同格式数据协议处理的基础库，这些基础库可以通过应用框架提供。使用对应的库分别完成对</w:t>
            </w:r>
            <w:r>
              <w:rPr>
                <w:rFonts w:hint="eastAsia" w:ascii="CESI仿宋-GB13000" w:hAnsi="CESI仿宋-GB13000" w:eastAsia="CESI仿宋-GB13000" w:cs="CESI仿宋-GB13000"/>
                <w:szCs w:val="32"/>
              </w:rPr>
              <w:t>protobuf</w:t>
            </w:r>
            <w:r>
              <w:rPr>
                <w:rFonts w:hint="eastAsia" w:ascii="CESI仿宋-GB13000" w:hAnsi="CESI仿宋-GB13000" w:eastAsia="CESI仿宋-GB13000" w:cs="CESI仿宋-GB13000"/>
                <w:szCs w:val="21"/>
              </w:rPr>
              <w:t>, xml和</w:t>
            </w:r>
            <w:r>
              <w:rPr>
                <w:rFonts w:hint="eastAsia" w:ascii="CESI仿宋-GB13000" w:hAnsi="CESI仿宋-GB13000" w:eastAsia="CESI仿宋-GB13000" w:cs="CESI仿宋-GB13000"/>
                <w:szCs w:val="32"/>
              </w:rPr>
              <w:t>http</w:t>
            </w:r>
            <w:r>
              <w:rPr>
                <w:rFonts w:hint="eastAsia" w:ascii="CESI仿宋-GB13000" w:hAnsi="CESI仿宋-GB13000" w:eastAsia="CESI仿宋-GB13000" w:cs="CESI仿宋-GB13000"/>
                <w:szCs w:val="21"/>
              </w:rPr>
              <w:t>数据格式的内容进行解析和构造处理。对测试应用进行编译构建，形成沙箱镜像。</w:t>
            </w:r>
          </w:p>
        </w:tc>
        <w:tc>
          <w:tcPr>
            <w:tcW w:w="77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应用框架能够提供相应数据协议处理所需要的基础库和配置能力，测试应用能够正确在沙箱中进行编译。</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在测试机上应用沙箱工具已正常运行。</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沙箱启动命令。</w:t>
            </w:r>
          </w:p>
        </w:tc>
        <w:tc>
          <w:tcPr>
            <w:tcW w:w="154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配置相关的协议文件的目录，使用沙箱命令启动测试应用程序。</w:t>
            </w:r>
          </w:p>
        </w:tc>
        <w:tc>
          <w:tcPr>
            <w:tcW w:w="77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应用能够正确启动，并可以支持执行下述的步骤</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Protobuf格式协议的发送方和接收方程序准备好</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protobuf格式的协议数据。</w:t>
            </w:r>
          </w:p>
        </w:tc>
        <w:tc>
          <w:tcPr>
            <w:tcW w:w="1545"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测试应用软件通过协议处理库加载protobuf格式请求内容，在日志中显示，并构成protobuf格式的响应内容。</w:t>
            </w:r>
          </w:p>
        </w:tc>
        <w:tc>
          <w:tcPr>
            <w:tcW w:w="77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成功加载和解析protobuf格式的内容，并生成相应的应答格式内容。</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xml格式协议的发送方和接收方程序准备好</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xml格式格式的协议数据。</w:t>
            </w:r>
          </w:p>
        </w:tc>
        <w:tc>
          <w:tcPr>
            <w:tcW w:w="1545"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测试应用软件通过协议处理基础库加载xml格式协议数据，并对xml格式协议数据进行增删查改等操作。</w:t>
            </w:r>
          </w:p>
        </w:tc>
        <w:tc>
          <w:tcPr>
            <w:tcW w:w="77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成功加载xml格式文件，并对其进行相关操作成功。</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vAlign w:val="center"/>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http格式协议的发送方和接收方程序准备好</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http格式格式的协议数据。</w:t>
            </w:r>
          </w:p>
        </w:tc>
        <w:tc>
          <w:tcPr>
            <w:tcW w:w="154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用户软件通过协议处理插件加载http/html格式协议数据，并对http格式协议数据进行请求读取和页面生成操作。</w:t>
            </w:r>
          </w:p>
        </w:tc>
        <w:tc>
          <w:tcPr>
            <w:tcW w:w="77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成功读取和生成http格式页面文件，并对其进行相关操作成功。</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vAlign w:val="center"/>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3" w:name="_Ref86940967"/>
      <w:r>
        <w:rPr>
          <w:rFonts w:hint="eastAsia" w:ascii="CESI仿宋-GB13000" w:hAnsi="CESI仿宋-GB13000" w:eastAsia="CESI仿宋-GB13000" w:cs="CESI仿宋-GB13000"/>
          <w:sz w:val="21"/>
          <w:szCs w:val="21"/>
        </w:rPr>
        <w:t>配置和API接口功能测试用例</w:t>
      </w:r>
      <w:bookmarkEnd w:id="8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624"/>
        <w:gridCol w:w="1309"/>
        <w:gridCol w:w="2395"/>
        <w:gridCol w:w="3921"/>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配置和API接口功能/GN_YYKJ_</w:t>
            </w:r>
            <w:r>
              <w:rPr>
                <w:rFonts w:hint="eastAsia" w:ascii="CESI仿宋-GB13000" w:hAnsi="CESI仿宋-GB13000" w:eastAsia="CESI仿宋-GB13000" w:cs="CESI仿宋-GB13000"/>
                <w:szCs w:val="21"/>
                <w:lang w:val="en-US" w:eastAsia="zh-CN"/>
              </w:rPr>
              <w:t>JAVA</w:t>
            </w:r>
            <w:r>
              <w:rPr>
                <w:rFonts w:hint="eastAsia" w:ascii="CESI仿宋-GB13000" w:hAnsi="CESI仿宋-GB13000" w:eastAsia="CESI仿宋-GB13000" w:cs="CESI仿宋-GB13000"/>
                <w:szCs w:val="21"/>
              </w:rPr>
              <w:t>_GJJK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color w:val="auto"/>
                <w:szCs w:val="21"/>
                <w:highlight w:val="none"/>
              </w:rPr>
            </w:pPr>
            <w:r>
              <w:rPr>
                <w:rFonts w:hint="eastAsia" w:ascii="CESI仿宋-GB13000" w:hAnsi="CESI仿宋-GB13000" w:eastAsia="CESI仿宋-GB13000" w:cs="CESI仿宋-GB13000"/>
                <w:b/>
                <w:color w:val="auto"/>
                <w:szCs w:val="21"/>
                <w:highlight w:val="none"/>
              </w:rPr>
              <w:t>测试目的：</w:t>
            </w:r>
            <w:r>
              <w:rPr>
                <w:rFonts w:hint="eastAsia" w:ascii="CESI仿宋-GB13000" w:hAnsi="CESI仿宋-GB13000" w:eastAsia="CESI仿宋-GB13000" w:cs="CESI仿宋-GB13000"/>
                <w:color w:val="auto"/>
                <w:szCs w:val="21"/>
                <w:highlight w:val="none"/>
              </w:rPr>
              <w:t xml:space="preserve"> 规范统一的配置和API接口，对模块集成、流程集成、数据传输、数据访问、文本解析、数据库访问、日志处理、协议处理、运维监控、模块扩展等方面的能力进行规范</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lang w:eastAsia="zh-CN"/>
              </w:rPr>
              <w:t>检查</w:t>
            </w:r>
            <w:r>
              <w:rPr>
                <w:rFonts w:hint="eastAsia" w:ascii="CESI仿宋-GB13000" w:hAnsi="CESI仿宋-GB13000" w:eastAsia="CESI仿宋-GB13000" w:cs="CESI仿宋-GB13000"/>
                <w:szCs w:val="21"/>
                <w:lang w:val="en-US" w:eastAsia="zh-CN"/>
              </w:rPr>
              <w:t>JAVA规范，查看是否对</w:t>
            </w:r>
            <w:r>
              <w:rPr>
                <w:rFonts w:hint="eastAsia" w:ascii="CESI仿宋-GB13000" w:hAnsi="CESI仿宋-GB13000" w:eastAsia="CESI仿宋-GB13000" w:cs="CESI仿宋-GB13000"/>
                <w:color w:val="auto"/>
                <w:szCs w:val="21"/>
                <w:highlight w:val="none"/>
              </w:rPr>
              <w:t>对模块集成、流程集成、数据传输、数据访问、文本解析、数据库访问、日志处理、协议处理、运维监控、模块扩展等方面的能力进行统一规范</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lang w:eastAsia="zh-CN"/>
              </w:rPr>
              <w:t>规范中</w:t>
            </w:r>
            <w:r>
              <w:rPr>
                <w:rFonts w:hint="eastAsia" w:ascii="CESI仿宋-GB13000" w:hAnsi="CESI仿宋-GB13000" w:eastAsia="CESI仿宋-GB13000" w:cs="CESI仿宋-GB13000"/>
                <w:color w:val="auto"/>
                <w:szCs w:val="21"/>
                <w:highlight w:val="none"/>
              </w:rPr>
              <w:t>对模块集成、流程集成、数据传输、数据访问、文本解析、数据库访问、日志处理、协议处理、运维监控、模块扩展等方面的能力进行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3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4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38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30"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eastAsia="zh-CN"/>
              </w:rPr>
              <w:t>已经提供</w:t>
            </w:r>
            <w:r>
              <w:rPr>
                <w:rFonts w:hint="eastAsia" w:ascii="CESI仿宋-GB13000" w:hAnsi="CESI仿宋-GB13000" w:eastAsia="CESI仿宋-GB13000" w:cs="CESI仿宋-GB13000"/>
                <w:szCs w:val="21"/>
                <w:lang w:val="en-US" w:eastAsia="zh-CN"/>
              </w:rPr>
              <w:t>JAVA规范</w:t>
            </w:r>
          </w:p>
        </w:tc>
        <w:tc>
          <w:tcPr>
            <w:tcW w:w="464" w:type="pct"/>
            <w:shd w:val="clear" w:color="auto" w:fill="auto"/>
          </w:tcPr>
          <w:p>
            <w:pPr>
              <w:jc w:val="cente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848"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eastAsia="zh-CN"/>
              </w:rPr>
              <w:t>检查</w:t>
            </w:r>
            <w:r>
              <w:rPr>
                <w:rFonts w:hint="eastAsia" w:ascii="CESI仿宋-GB13000" w:hAnsi="CESI仿宋-GB13000" w:eastAsia="CESI仿宋-GB13000" w:cs="CESI仿宋-GB13000"/>
                <w:color w:val="000000"/>
                <w:szCs w:val="21"/>
                <w:lang w:val="en-US" w:eastAsia="zh-CN"/>
              </w:rPr>
              <w:t>JAVA规范</w:t>
            </w:r>
          </w:p>
        </w:tc>
        <w:tc>
          <w:tcPr>
            <w:tcW w:w="1389"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color w:val="000000"/>
                <w:szCs w:val="21"/>
                <w:lang w:val="en-US" w:eastAsia="zh-CN"/>
              </w:rPr>
              <w:t>JAVA规范中</w:t>
            </w:r>
            <w:r>
              <w:rPr>
                <w:rFonts w:hint="eastAsia" w:ascii="CESI仿宋-GB13000" w:hAnsi="CESI仿宋-GB13000" w:eastAsia="CESI仿宋-GB13000" w:cs="CESI仿宋-GB13000"/>
                <w:color w:val="auto"/>
                <w:szCs w:val="21"/>
                <w:highlight w:val="none"/>
              </w:rPr>
              <w:t>对模块集成、流程集成、数据传输、数据访问、文本解析、数据库访问、日志处理、协议处理、运维监控、模块扩展等方面的能力进行</w:t>
            </w:r>
            <w:r>
              <w:rPr>
                <w:rFonts w:hint="eastAsia" w:ascii="CESI仿宋-GB13000" w:hAnsi="CESI仿宋-GB13000" w:eastAsia="CESI仿宋-GB13000" w:cs="CESI仿宋-GB13000"/>
                <w:color w:val="auto"/>
                <w:szCs w:val="21"/>
                <w:highlight w:val="none"/>
                <w:lang w:eastAsia="zh-CN"/>
              </w:rPr>
              <w:t>了</w:t>
            </w:r>
            <w:r>
              <w:rPr>
                <w:rFonts w:hint="eastAsia" w:ascii="CESI仿宋-GB13000" w:hAnsi="CESI仿宋-GB13000" w:eastAsia="CESI仿宋-GB13000" w:cs="CESI仿宋-GB13000"/>
                <w:color w:val="auto"/>
                <w:szCs w:val="21"/>
                <w:highlight w:val="none"/>
              </w:rPr>
              <w:t>统一规范</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4" w:name="_Ref86940968"/>
      <w:r>
        <w:rPr>
          <w:rFonts w:hint="eastAsia" w:ascii="CESI仿宋-GB13000" w:hAnsi="CESI仿宋-GB13000" w:eastAsia="CESI仿宋-GB13000" w:cs="CESI仿宋-GB13000"/>
          <w:sz w:val="21"/>
          <w:szCs w:val="21"/>
        </w:rPr>
        <w:t>稳定运行功能测试用例</w:t>
      </w:r>
      <w:bookmarkEnd w:id="8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8"/>
        <w:gridCol w:w="1963"/>
        <w:gridCol w:w="3270"/>
        <w:gridCol w:w="2621"/>
        <w:gridCol w:w="1741"/>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稳定运行功能/GN_YYKJ_JAVA_WDYX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 xml:space="preserve"> JAVA运行时框架程序连续稳定运行7*24小时</w:t>
            </w:r>
          </w:p>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 xml:space="preserve">测试方法: </w:t>
            </w:r>
            <w:r>
              <w:rPr>
                <w:rFonts w:hint="eastAsia" w:ascii="CESI仿宋-GB13000" w:hAnsi="CESI仿宋-GB13000" w:eastAsia="CESI仿宋-GB13000" w:cs="CESI仿宋-GB13000"/>
              </w:rPr>
              <w:t>保持基于Java服务端应用框架的测试应用服务长期运行,期间不间断地调用定时任务调用服务端提供的服务，确保服务运行期间每次调用都能成功。</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rPr>
              <w:t xml:space="preserve">合格判据: </w:t>
            </w:r>
            <w:r>
              <w:rPr>
                <w:rFonts w:hint="eastAsia" w:ascii="CESI仿宋-GB13000" w:hAnsi="CESI仿宋-GB13000" w:eastAsia="CESI仿宋-GB13000" w:cs="CESI仿宋-GB13000"/>
              </w:rPr>
              <w:t>Java 运行时框架程序可以连续稳定运行7*24小时，相关的服务能够稳定提供服务。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测试机器上已经安装应用沙箱工具并启动沙箱服务。</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应用沙箱命令行命令。</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启动基于运行时应用框架的测试应用服务，保持长时间运行。</w:t>
            </w:r>
          </w:p>
        </w:tc>
        <w:tc>
          <w:tcPr>
            <w:tcW w:w="92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应用能够正确启动，所提供的服务正常。</w:t>
            </w:r>
          </w:p>
        </w:tc>
        <w:tc>
          <w:tcPr>
            <w:tcW w:w="617"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应用正确启动</w:t>
            </w:r>
          </w:p>
        </w:tc>
        <w:tc>
          <w:tcPr>
            <w:tcW w:w="381"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Java运行时框架程序已经正确安装，正常运行，网络畅通。</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稳定性测试程序。</w:t>
            </w:r>
          </w:p>
        </w:tc>
        <w:tc>
          <w:tcPr>
            <w:tcW w:w="115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启动基于crontab的定期探测程序。反复调用Java运行时框架提供的服务。</w:t>
            </w:r>
          </w:p>
        </w:tc>
        <w:tc>
          <w:tcPr>
            <w:tcW w:w="92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探测程序可以正常调用Java运行时框架提供的服务。</w:t>
            </w:r>
          </w:p>
        </w:tc>
        <w:tc>
          <w:tcPr>
            <w:tcW w:w="617"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1"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测试机器本身稳定运行。</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稳定性测试程序。</w:t>
            </w:r>
          </w:p>
        </w:tc>
        <w:tc>
          <w:tcPr>
            <w:tcW w:w="1159"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rPr>
              <w:t>定期查看服务器的运行日志和探测程序的执行结果。</w:t>
            </w:r>
          </w:p>
        </w:tc>
        <w:tc>
          <w:tcPr>
            <w:tcW w:w="92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确保再相当长的一段时间内，相关的日志有稳定和均匀的调用结果日志生成。</w:t>
            </w:r>
          </w:p>
        </w:tc>
        <w:tc>
          <w:tcPr>
            <w:tcW w:w="617"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1" w:type="pct"/>
            <w:shd w:val="clear" w:color="auto" w:fill="auto"/>
            <w:vAlign w:val="center"/>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4"/>
        <w:rPr>
          <w:rFonts w:hint="eastAsia" w:ascii="CESI仿宋-GB13000" w:hAnsi="CESI仿宋-GB13000" w:eastAsia="CESI仿宋-GB13000" w:cs="CESI仿宋-GB13000"/>
        </w:rPr>
      </w:pPr>
      <w:r>
        <w:rPr>
          <w:rFonts w:hint="eastAsia" w:ascii="CESI仿宋-GB13000" w:hAnsi="CESI仿宋-GB13000" w:eastAsia="CESI仿宋-GB13000" w:cs="CESI仿宋-GB13000"/>
        </w:rPr>
        <w:t>应用运行库/GN_ YYXKC</w:t>
      </w:r>
      <w:bookmarkEnd w:id="74"/>
    </w:p>
    <w:p>
      <w:pPr>
        <w:pStyle w:val="5"/>
        <w:rPr>
          <w:rFonts w:hint="eastAsia" w:ascii="CESI仿宋-GB13000" w:hAnsi="CESI仿宋-GB13000" w:eastAsia="CESI仿宋-GB13000" w:cs="CESI仿宋-GB13000"/>
          <w:szCs w:val="32"/>
        </w:rPr>
      </w:pPr>
      <w:bookmarkStart w:id="85" w:name="_Ref86996780"/>
      <w:r>
        <w:rPr>
          <w:rFonts w:hint="eastAsia" w:ascii="CESI仿宋-GB13000" w:hAnsi="CESI仿宋-GB13000" w:eastAsia="CESI仿宋-GB13000" w:cs="CESI仿宋-GB13000"/>
          <w:szCs w:val="32"/>
        </w:rPr>
        <w:t>图形界面库测试</w:t>
      </w:r>
      <w:bookmarkEnd w:id="85"/>
      <w:r>
        <w:rPr>
          <w:rFonts w:hint="eastAsia" w:ascii="CESI仿宋-GB13000" w:hAnsi="CESI仿宋-GB13000" w:eastAsia="CESI仿宋-GB13000" w:cs="CESI仿宋-GB13000"/>
          <w:szCs w:val="32"/>
        </w:rPr>
        <w:t>（王峰、</w:t>
      </w:r>
      <w:ins w:id="0" w:author="作者" w:date="2022-03-25T17:15:43Z">
        <w:r>
          <w:rPr>
            <w:rFonts w:hint="eastAsia" w:ascii="CESI仿宋-GB13000" w:hAnsi="CESI仿宋-GB13000" w:eastAsia="CESI仿宋-GB13000" w:cs="CESI仿宋-GB13000"/>
            <w:szCs w:val="32"/>
            <w:lang w:eastAsia="zh-CN"/>
          </w:rPr>
          <w:t>（</w:t>
        </w:r>
      </w:ins>
      <w:ins w:id="1" w:author="作者" w:date="2022-03-25T17:15:43Z">
        <w:r>
          <w:rPr>
            <w:rFonts w:hint="eastAsia" w:ascii="CESI仿宋-GB13000" w:hAnsi="CESI仿宋-GB13000" w:eastAsia="CESI仿宋-GB13000" w:cs="CESI仿宋-GB13000"/>
            <w:szCs w:val="32"/>
          </w:rPr>
          <w:t>王强</w:t>
        </w:r>
      </w:ins>
      <w:ins w:id="2" w:author="作者" w:date="2022-03-25T17:15:43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、贺荣）</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86" w:name="_Ref86996553"/>
      <w:r>
        <w:rPr>
          <w:rFonts w:hint="eastAsia" w:ascii="CESI仿宋-GB13000" w:hAnsi="CESI仿宋-GB13000" w:eastAsia="CESI仿宋-GB13000" w:cs="CESI仿宋-GB13000"/>
          <w:sz w:val="21"/>
          <w:szCs w:val="21"/>
        </w:rPr>
        <w:t>WxWidget库测试用例</w:t>
      </w:r>
      <w:bookmarkEnd w:id="86"/>
      <w:ins w:id="3" w:author="作者" w:date="2022-03-23T17:49:03Z">
        <w:r>
          <w:rPr>
            <w:rFonts w:hint="eastAsia" w:ascii="CESI仿宋-GB13000" w:hAnsi="CESI仿宋-GB13000" w:eastAsia="CESI仿宋-GB13000" w:cs="CESI仿宋-GB13000"/>
            <w:sz w:val="21"/>
            <w:szCs w:val="21"/>
            <w:lang w:eastAsia="zh-CN"/>
          </w:rPr>
          <w:t>（</w:t>
        </w:r>
      </w:ins>
      <w:ins w:id="4" w:author="作者" w:date="2022-03-23T17:49:05Z">
        <w:r>
          <w:rPr>
            <w:rFonts w:hint="eastAsia" w:ascii="CESI仿宋-GB13000" w:hAnsi="CESI仿宋-GB13000" w:eastAsia="CESI仿宋-GB13000" w:cs="CESI仿宋-GB13000"/>
            <w:sz w:val="21"/>
            <w:szCs w:val="21"/>
            <w:lang w:eastAsia="zh-CN"/>
          </w:rPr>
          <w:t>王峰</w:t>
        </w:r>
      </w:ins>
      <w:ins w:id="5" w:author="作者" w:date="2022-03-23T17:49:0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525"/>
        <w:gridCol w:w="2616"/>
        <w:gridCol w:w="3051"/>
        <w:gridCol w:w="2399"/>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WxWidget库/ GN_YYXKC _TXJM _WK</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ind w:firstLine="34"/>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提供列表框、文本编辑、滚动条、菜单、按钮等常用控件。</w:t>
            </w:r>
          </w:p>
          <w:p>
            <w:pPr>
              <w:pStyle w:val="45"/>
              <w:ind w:firstLine="34"/>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执行WxWidgets应用程序，显示常用控件。</w:t>
            </w:r>
          </w:p>
          <w:p>
            <w:pPr>
              <w:pStyle w:val="45"/>
              <w:ind w:firstLine="34"/>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WxWidgets库常用的界面控件正常显示及操作</w:t>
            </w:r>
            <w:r>
              <w:rPr>
                <w:rFonts w:hint="eastAsia" w:ascii="CESI仿宋-GB13000" w:hAnsi="CESI仿宋-GB13000" w:eastAsia="CESI仿宋-GB13000" w:cs="CESI仿宋-GB13000"/>
                <w:spacing w:val="2"/>
                <w:kern w:val="0"/>
                <w:szCs w:val="21"/>
                <w:lang w:bidi="en-US"/>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98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沙箱工具正常安装，应用程序正常安装。</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沙箱工具命令。</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使用沙箱工具启动应用程序。</w:t>
            </w:r>
          </w:p>
        </w:tc>
        <w:tc>
          <w:tcPr>
            <w:tcW w:w="198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应用程序能够正常启动，常用控件界面显示正常。</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测试应用已启动。</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任意测试数据。</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选择列表框中的某一项，通过键盘输入数据。</w:t>
            </w:r>
          </w:p>
        </w:tc>
        <w:tc>
          <w:tcPr>
            <w:tcW w:w="198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能够正常输入。</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测试应用已启动。</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任意测试数据。</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选择文本框， 通过键盘输入数据。</w:t>
            </w:r>
          </w:p>
        </w:tc>
        <w:tc>
          <w:tcPr>
            <w:tcW w:w="198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能够正常输入。</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560"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测试应用已启动</w:t>
            </w:r>
          </w:p>
        </w:tc>
        <w:tc>
          <w:tcPr>
            <w:tcW w:w="992" w:type="dxa"/>
            <w:tcBorders>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查看滚动条状态，用鼠标拖拽滚动条。</w:t>
            </w:r>
          </w:p>
        </w:tc>
        <w:tc>
          <w:tcPr>
            <w:tcW w:w="1984"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窗口内容跟随变化。</w:t>
            </w:r>
          </w:p>
        </w:tc>
        <w:tc>
          <w:tcPr>
            <w:tcW w:w="1560" w:type="dxa"/>
            <w:tcBorders>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560"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测试应用已启动。</w:t>
            </w:r>
          </w:p>
        </w:tc>
        <w:tc>
          <w:tcPr>
            <w:tcW w:w="992" w:type="dxa"/>
            <w:tcBorders>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点击菜单项。</w:t>
            </w:r>
          </w:p>
        </w:tc>
        <w:tc>
          <w:tcPr>
            <w:tcW w:w="1984"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不同菜单项能实现不同功能。</w:t>
            </w:r>
          </w:p>
        </w:tc>
        <w:tc>
          <w:tcPr>
            <w:tcW w:w="1560" w:type="dxa"/>
            <w:tcBorders>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测试应用已启动。</w:t>
            </w:r>
          </w:p>
        </w:tc>
        <w:tc>
          <w:tcPr>
            <w:tcW w:w="992" w:type="dxa"/>
            <w:tcBorders>
              <w:top w:val="single" w:color="000000" w:sz="6" w:space="0"/>
              <w:left w:val="single" w:color="000000" w:sz="6"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点击不同按钮。</w:t>
            </w:r>
          </w:p>
        </w:tc>
        <w:tc>
          <w:tcPr>
            <w:tcW w:w="198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能够实现不同功能。</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7" w:name="_Ref86996555"/>
      <w:r>
        <w:rPr>
          <w:rFonts w:hint="eastAsia" w:ascii="CESI仿宋-GB13000" w:hAnsi="CESI仿宋-GB13000" w:eastAsia="CESI仿宋-GB13000" w:cs="CESI仿宋-GB13000"/>
          <w:sz w:val="21"/>
          <w:szCs w:val="21"/>
        </w:rPr>
        <w:t>SWT库测试用例</w:t>
      </w:r>
      <w:bookmarkEnd w:id="87"/>
      <w:ins w:id="6" w:author="作者" w:date="2022-03-23T17:49:10Z">
        <w:r>
          <w:rPr>
            <w:rFonts w:hint="eastAsia" w:ascii="CESI仿宋-GB13000" w:hAnsi="CESI仿宋-GB13000" w:eastAsia="CESI仿宋-GB13000" w:cs="CESI仿宋-GB13000"/>
            <w:sz w:val="21"/>
            <w:szCs w:val="21"/>
            <w:lang w:eastAsia="zh-CN"/>
          </w:rPr>
          <w:t>（</w:t>
        </w:r>
      </w:ins>
      <w:ins w:id="7" w:author="作者" w:date="2022-03-23T17:49:12Z">
        <w:r>
          <w:rPr>
            <w:rFonts w:hint="eastAsia" w:ascii="CESI仿宋-GB13000" w:hAnsi="CESI仿宋-GB13000" w:eastAsia="CESI仿宋-GB13000" w:cs="CESI仿宋-GB13000"/>
            <w:sz w:val="21"/>
            <w:szCs w:val="21"/>
            <w:lang w:eastAsia="zh-CN"/>
          </w:rPr>
          <w:t>王强</w:t>
        </w:r>
      </w:ins>
      <w:ins w:id="8" w:author="作者" w:date="2022-03-23T17:49:1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1966"/>
        <w:gridCol w:w="1089"/>
        <w:gridCol w:w="5013"/>
        <w:gridCol w:w="2172"/>
        <w:gridCol w:w="1743"/>
        <w:gridCol w:w="108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SWT库的功能测试/GN_YYXK_TXJM _SK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支持Java语言的图形界面显示和处理能力。</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通过应用界面测试正确显示</w:t>
            </w:r>
            <w:r>
              <w:rPr>
                <w:rFonts w:hint="eastAsia" w:ascii="CESI仿宋-GB13000" w:hAnsi="CESI仿宋-GB13000" w:eastAsia="CESI仿宋-GB13000" w:cs="CESI仿宋-GB13000"/>
                <w:color w:val="000000"/>
                <w:szCs w:val="21"/>
              </w:rPr>
              <w:t>窗体的按钮，标签，文本框，选择框，下拉框，菜单栏等用户组件</w:t>
            </w:r>
            <w:r>
              <w:rPr>
                <w:rFonts w:hint="eastAsia" w:ascii="CESI仿宋-GB13000" w:hAnsi="CESI仿宋-GB13000" w:eastAsia="CESI仿宋-GB13000" w:cs="CESI仿宋-GB13000"/>
                <w:spacing w:val="2"/>
                <w:szCs w:val="21"/>
              </w:rPr>
              <w:t>；</w:t>
            </w:r>
            <w:r>
              <w:rPr>
                <w:rFonts w:hint="eastAsia" w:ascii="CESI仿宋-GB13000" w:hAnsi="CESI仿宋-GB13000" w:eastAsia="CESI仿宋-GB13000" w:cs="CESI仿宋-GB13000"/>
                <w:color w:val="000000"/>
                <w:szCs w:val="21"/>
              </w:rPr>
              <w:t>确保这些组件在一个框架容器中</w:t>
            </w:r>
            <w:r>
              <w:rPr>
                <w:rFonts w:hint="eastAsia" w:ascii="CESI仿宋-GB13000" w:hAnsi="CESI仿宋-GB13000" w:eastAsia="CESI仿宋-GB13000" w:cs="CESI仿宋-GB13000"/>
                <w:spacing w:val="2"/>
                <w:szCs w:val="21"/>
              </w:rPr>
              <w:t>；</w:t>
            </w:r>
            <w:r>
              <w:rPr>
                <w:rFonts w:hint="eastAsia" w:ascii="CESI仿宋-GB13000" w:hAnsi="CESI仿宋-GB13000" w:eastAsia="CESI仿宋-GB13000" w:cs="CESI仿宋-GB13000"/>
                <w:color w:val="000000"/>
                <w:szCs w:val="21"/>
              </w:rPr>
              <w:t>支持常用的流式布局或网格布局，对组件进行布局管理</w:t>
            </w:r>
            <w:r>
              <w:rPr>
                <w:rFonts w:hint="eastAsia" w:ascii="CESI仿宋-GB13000" w:hAnsi="CESI仿宋-GB13000" w:eastAsia="CESI仿宋-GB13000" w:cs="CESI仿宋-GB13000"/>
                <w:spacing w:val="2"/>
                <w:szCs w:val="21"/>
              </w:rPr>
              <w:t>；显示</w:t>
            </w:r>
            <w:r>
              <w:rPr>
                <w:rFonts w:hint="eastAsia" w:ascii="CESI仿宋-GB13000" w:hAnsi="CESI仿宋-GB13000" w:eastAsia="CESI仿宋-GB13000" w:cs="CESI仿宋-GB13000"/>
                <w:color w:val="000000"/>
                <w:szCs w:val="21"/>
              </w:rPr>
              <w:t>菜单栏、工具栏、弹出菜单等界面中间容器</w:t>
            </w:r>
            <w:r>
              <w:rPr>
                <w:rFonts w:hint="eastAsia" w:ascii="CESI仿宋-GB13000" w:hAnsi="CESI仿宋-GB13000" w:eastAsia="CESI仿宋-GB13000" w:cs="CESI仿宋-GB13000"/>
                <w:spacing w:val="2"/>
                <w:szCs w:val="21"/>
              </w:rPr>
              <w:t>；</w:t>
            </w:r>
            <w:r>
              <w:rPr>
                <w:rFonts w:hint="eastAsia" w:ascii="CESI仿宋-GB13000" w:hAnsi="CESI仿宋-GB13000" w:eastAsia="CESI仿宋-GB13000" w:cs="CESI仿宋-GB13000"/>
                <w:color w:val="000000"/>
                <w:szCs w:val="21"/>
              </w:rPr>
              <w:t>支持各个组件的事件处理。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Swing库能够正确在银河麒麟和深度操作系统、国产平台运行；显示组件、并支持布局摆放和正确做出事件相应处理。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7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国产操作系统(桌面版)提供图形界面支持。</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进入SWT应用程序，</w:t>
            </w:r>
            <w:r>
              <w:rPr>
                <w:rFonts w:hint="eastAsia" w:ascii="CESI仿宋-GB13000" w:hAnsi="CESI仿宋-GB13000" w:eastAsia="CESI仿宋-GB13000" w:cs="CESI仿宋-GB13000"/>
                <w:color w:val="000000"/>
                <w:szCs w:val="21"/>
              </w:rPr>
              <w:t>应用在窗体显示的按钮，标签，文本框，选择框，下拉框等用户组件，并确保这些组件在一个框架容器中。</w:t>
            </w:r>
          </w:p>
        </w:tc>
        <w:tc>
          <w:tcPr>
            <w:tcW w:w="77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正确的显示各个组件，并能进行相应的输入操作。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测试界面使用布局容器，对组件布局设计。</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应用使用面板容器对用户组件进行布局管理，支持常用的流式布局或网格布局，检测布局不会因窗体的缩放而改变。</w:t>
            </w:r>
          </w:p>
        </w:tc>
        <w:tc>
          <w:tcPr>
            <w:tcW w:w="77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组件布局保持既定风格，显示不会错乱。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测试中提供</w:t>
            </w:r>
            <w:r>
              <w:rPr>
                <w:rFonts w:hint="eastAsia" w:ascii="CESI仿宋-GB13000" w:hAnsi="CESI仿宋-GB13000" w:eastAsia="CESI仿宋-GB13000" w:cs="CESI仿宋-GB13000"/>
                <w:color w:val="000000"/>
                <w:szCs w:val="21"/>
              </w:rPr>
              <w:t>菜单栏、工具栏、弹出菜单特殊窗体。</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点击应用界面中的</w:t>
            </w:r>
            <w:r>
              <w:rPr>
                <w:rFonts w:hint="eastAsia" w:ascii="CESI仿宋-GB13000" w:hAnsi="CESI仿宋-GB13000" w:eastAsia="CESI仿宋-GB13000" w:cs="CESI仿宋-GB13000"/>
                <w:color w:val="000000"/>
                <w:szCs w:val="21"/>
              </w:rPr>
              <w:t>菜单栏、工具栏、弹出菜单特殊窗体，确保展现和功能正确</w:t>
            </w:r>
            <w:r>
              <w:rPr>
                <w:rFonts w:hint="eastAsia" w:ascii="CESI仿宋-GB13000" w:hAnsi="CESI仿宋-GB13000" w:eastAsia="CESI仿宋-GB13000" w:cs="CESI仿宋-GB13000"/>
                <w:szCs w:val="21"/>
              </w:rPr>
              <w:t>，如在输入框总产生正确提示或弹出相应的对话框。</w:t>
            </w:r>
          </w:p>
        </w:tc>
        <w:tc>
          <w:tcPr>
            <w:tcW w:w="77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正确的产生提示信息或弹出窗口。</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正确产生提示信息</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测试应用中对相关的组件设置相应的事件。</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检测相关组件事件处理能力，测试中检测</w:t>
            </w:r>
            <w:r>
              <w:rPr>
                <w:rFonts w:hint="eastAsia" w:ascii="CESI仿宋-GB13000" w:hAnsi="CESI仿宋-GB13000" w:eastAsia="CESI仿宋-GB13000" w:cs="CESI仿宋-GB13000"/>
                <w:color w:val="000000"/>
                <w:szCs w:val="21"/>
              </w:rPr>
              <w:t>首先给事件源注册监听器；然后使组件接受外部作用，事件被触发；之后组件产生一个响应的事件对象，并把此对象传递给与之关联的事件处理器；最后事件处理器启动，并执行相关的代码来处理该事件</w:t>
            </w:r>
            <w:r>
              <w:rPr>
                <w:rFonts w:hint="eastAsia" w:ascii="CESI仿宋-GB13000" w:hAnsi="CESI仿宋-GB13000" w:eastAsia="CESI仿宋-GB13000" w:cs="CESI仿宋-GB13000"/>
                <w:szCs w:val="21"/>
              </w:rPr>
              <w:t>；查看相应组件的事件相应是否正确。</w:t>
            </w:r>
          </w:p>
        </w:tc>
        <w:tc>
          <w:tcPr>
            <w:tcW w:w="77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触发后，相关的事件被触发执行。</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事件被触发执行</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8" w:name="_Ref86996557"/>
      <w:commentRangeStart w:id="1"/>
      <w:r>
        <w:rPr>
          <w:rFonts w:hint="eastAsia" w:ascii="CESI仿宋-GB13000" w:hAnsi="CESI仿宋-GB13000" w:eastAsia="CESI仿宋-GB13000" w:cs="CESI仿宋-GB13000"/>
          <w:sz w:val="21"/>
          <w:szCs w:val="21"/>
        </w:rPr>
        <w:t>VUE库测试用例</w:t>
      </w:r>
      <w:commentRangeEnd w:id="1"/>
      <w:r>
        <w:rPr>
          <w:rStyle w:val="44"/>
          <w:rFonts w:hint="eastAsia" w:ascii="CESI仿宋-GB13000" w:hAnsi="CESI仿宋-GB13000" w:eastAsia="CESI仿宋-GB13000" w:cs="CESI仿宋-GB13000"/>
        </w:rPr>
        <w:commentReference w:id="1"/>
      </w:r>
      <w:bookmarkEnd w:id="88"/>
      <w:ins w:id="9" w:author="作者" w:date="2022-03-23T17:49:17Z">
        <w:r>
          <w:rPr>
            <w:rStyle w:val="44"/>
            <w:rFonts w:hint="eastAsia" w:ascii="CESI仿宋-GB13000" w:hAnsi="CESI仿宋-GB13000" w:eastAsia="CESI仿宋-GB13000" w:cs="CESI仿宋-GB13000"/>
            <w:lang w:eastAsia="zh-CN"/>
          </w:rPr>
          <w:t>（</w:t>
        </w:r>
      </w:ins>
      <w:ins w:id="10" w:author="作者" w:date="2022-03-23T17:49:24Z">
        <w:r>
          <w:rPr>
            <w:rStyle w:val="44"/>
            <w:rFonts w:hint="eastAsia" w:ascii="CESI仿宋-GB13000" w:hAnsi="CESI仿宋-GB13000" w:eastAsia="CESI仿宋-GB13000" w:cs="CESI仿宋-GB13000"/>
            <w:lang w:eastAsia="zh-CN"/>
          </w:rPr>
          <w:t>贺荣</w:t>
        </w:r>
      </w:ins>
      <w:ins w:id="11" w:author="作者" w:date="2022-03-23T17:49:17Z">
        <w:r>
          <w:rPr>
            <w:rStyle w:val="44"/>
            <w:rFonts w:hint="eastAsia" w:ascii="CESI仿宋-GB13000" w:hAnsi="CESI仿宋-GB13000" w:eastAsia="CESI仿宋-GB13000" w:cs="CESI仿宋-GB13000"/>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4"/>
        <w:gridCol w:w="2482"/>
        <w:gridCol w:w="1157"/>
        <w:gridCol w:w="3227"/>
        <w:gridCol w:w="3216"/>
        <w:gridCol w:w="1458"/>
        <w:gridCol w:w="161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V</w:t>
            </w:r>
            <w:r>
              <w:rPr>
                <w:rFonts w:hint="eastAsia" w:ascii="CESI仿宋-GB13000" w:hAnsi="CESI仿宋-GB13000" w:eastAsia="CESI仿宋-GB13000" w:cs="CESI仿宋-GB13000"/>
                <w:szCs w:val="32"/>
              </w:rPr>
              <w:t>UE库/ GN_YYXK_TXJM _VK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color w:val="FF0000"/>
                <w:highlight w:val="yellow"/>
              </w:rPr>
              <w:t>测试目的：</w:t>
            </w:r>
            <w:r>
              <w:rPr>
                <w:rFonts w:hint="eastAsia" w:ascii="CESI仿宋-GB13000" w:hAnsi="CESI仿宋-GB13000" w:eastAsia="CESI仿宋-GB13000" w:cs="CESI仿宋-GB13000"/>
                <w:color w:val="FF0000"/>
                <w:szCs w:val="32"/>
                <w:highlight w:val="yellow"/>
              </w:rPr>
              <w:t xml:space="preserve"> 测试软件支持使用</w:t>
            </w:r>
            <w:r>
              <w:rPr>
                <w:rFonts w:hint="eastAsia" w:ascii="CESI仿宋-GB13000" w:hAnsi="CESI仿宋-GB13000" w:eastAsia="CESI仿宋-GB13000" w:cs="CESI仿宋-GB13000"/>
                <w:color w:val="FF0000"/>
                <w:highlight w:val="yellow"/>
              </w:rPr>
              <w:t>VUE库的能力。</w:t>
            </w:r>
            <w:r>
              <w:rPr>
                <w:rFonts w:hint="eastAsia" w:ascii="CESI仿宋-GB13000" w:hAnsi="CESI仿宋-GB13000" w:eastAsia="CESI仿宋-GB13000" w:cs="CESI仿宋-GB13000"/>
                <w:color w:val="FF0000"/>
                <w:szCs w:val="21"/>
                <w:highlight w:val="yellow"/>
              </w:rPr>
              <w:t>（需要覆盖：提供列表框、文本编辑、滚动条、菜单等常用控件）</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32"/>
              </w:rPr>
              <w:t>通过访问应用了</w:t>
            </w:r>
            <w:r>
              <w:rPr>
                <w:rFonts w:hint="eastAsia" w:ascii="CESI仿宋-GB13000" w:hAnsi="CESI仿宋-GB13000" w:eastAsia="CESI仿宋-GB13000" w:cs="CESI仿宋-GB13000"/>
              </w:rPr>
              <w:t>VUE库中的</w:t>
            </w:r>
            <w:r>
              <w:rPr>
                <w:rFonts w:hint="eastAsia" w:ascii="CESI仿宋-GB13000" w:hAnsi="CESI仿宋-GB13000" w:eastAsia="CESI仿宋-GB13000" w:cs="CESI仿宋-GB13000"/>
                <w:szCs w:val="21"/>
              </w:rPr>
              <w:t>图形组件应用，可以正常展示应用界面，并可以进行数据更新，来验证</w:t>
            </w:r>
            <w:r>
              <w:rPr>
                <w:rFonts w:hint="eastAsia" w:ascii="CESI仿宋-GB13000" w:hAnsi="CESI仿宋-GB13000" w:eastAsia="CESI仿宋-GB13000" w:cs="CESI仿宋-GB13000"/>
                <w:szCs w:val="32"/>
              </w:rPr>
              <w:t>使用</w:t>
            </w:r>
            <w:r>
              <w:rPr>
                <w:rFonts w:hint="eastAsia" w:ascii="CESI仿宋-GB13000" w:hAnsi="CESI仿宋-GB13000" w:eastAsia="CESI仿宋-GB13000" w:cs="CESI仿宋-GB13000"/>
              </w:rPr>
              <w:t>VUE库的能力。</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32"/>
              </w:rPr>
              <w:t>软件支持使用</w:t>
            </w:r>
            <w:r>
              <w:rPr>
                <w:rFonts w:hint="eastAsia" w:ascii="CESI仿宋-GB13000" w:hAnsi="CESI仿宋-GB13000" w:eastAsia="CESI仿宋-GB13000" w:cs="CESI仿宋-GB13000"/>
              </w:rPr>
              <w:t>VUE库绘制图形界面的能力</w:t>
            </w:r>
            <w:r>
              <w:rPr>
                <w:rFonts w:hint="eastAsia" w:ascii="CESI仿宋-GB13000" w:hAnsi="CESI仿宋-GB13000" w:eastAsia="CESI仿宋-GB13000" w:cs="CESI仿宋-GB13000"/>
                <w:szCs w:val="32"/>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8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41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144"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14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517"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571"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8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w:t>
            </w:r>
            <w:r>
              <w:rPr>
                <w:rFonts w:hint="eastAsia" w:ascii="CESI仿宋-GB13000" w:hAnsi="CESI仿宋-GB13000" w:eastAsia="CESI仿宋-GB13000" w:cs="CESI仿宋-GB13000"/>
                <w:szCs w:val="21"/>
              </w:rPr>
              <w:t>VUE库应用。</w:t>
            </w:r>
          </w:p>
        </w:tc>
        <w:tc>
          <w:tcPr>
            <w:tcW w:w="41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用户名、密码等登录信息</w:t>
            </w:r>
          </w:p>
        </w:tc>
        <w:tc>
          <w:tcPr>
            <w:tcW w:w="1144"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51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57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8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在已安装的应用列表中可以看到</w:t>
            </w:r>
            <w:r>
              <w:rPr>
                <w:rFonts w:hint="eastAsia" w:ascii="CESI仿宋-GB13000" w:hAnsi="CESI仿宋-GB13000" w:eastAsia="CESI仿宋-GB13000" w:cs="CESI仿宋-GB13000"/>
                <w:szCs w:val="21"/>
              </w:rPr>
              <w:t>VUE库应用</w:t>
            </w:r>
          </w:p>
        </w:tc>
        <w:tc>
          <w:tcPr>
            <w:tcW w:w="41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无</w:t>
            </w:r>
          </w:p>
        </w:tc>
        <w:tc>
          <w:tcPr>
            <w:tcW w:w="1144"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在已安装的应用列表，打开VUE库应用</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成功打开VUE库应用</w:t>
            </w:r>
            <w:r>
              <w:rPr>
                <w:rFonts w:hint="eastAsia" w:ascii="CESI仿宋-GB13000" w:hAnsi="CESI仿宋-GB13000" w:eastAsia="CESI仿宋-GB13000" w:cs="CESI仿宋-GB13000"/>
                <w:szCs w:val="21"/>
              </w:rPr>
              <w:t>，</w:t>
            </w:r>
            <w:r>
              <w:rPr>
                <w:rFonts w:hint="eastAsia" w:ascii="CESI仿宋-GB13000" w:hAnsi="CESI仿宋-GB13000" w:eastAsia="CESI仿宋-GB13000" w:cs="CESI仿宋-GB13000"/>
                <w:color w:val="000000"/>
              </w:rPr>
              <w:t>成功展示VUE库中的内容。</w:t>
            </w:r>
          </w:p>
        </w:tc>
        <w:tc>
          <w:tcPr>
            <w:tcW w:w="51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57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89" w:name="_Ref86996558"/>
      <w:r>
        <w:rPr>
          <w:rFonts w:hint="eastAsia" w:ascii="CESI仿宋-GB13000" w:hAnsi="CESI仿宋-GB13000" w:eastAsia="CESI仿宋-GB13000" w:cs="CESI仿宋-GB13000"/>
          <w:sz w:val="21"/>
          <w:szCs w:val="21"/>
        </w:rPr>
        <w:t>QT音视频播放测试用例</w:t>
      </w:r>
      <w:bookmarkEnd w:id="89"/>
      <w:ins w:id="12" w:author="作者" w:date="2022-03-23T17:50:56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1962"/>
        <w:gridCol w:w="1090"/>
        <w:gridCol w:w="3706"/>
        <w:gridCol w:w="3487"/>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7222"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QT音视频播放/ GN_YYXK_TXJM_QTK_YSBF</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7222"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Qt能成功运行示例程序，显示音视频的播放。</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Qt服务对音频文件和视频文件进行解析，播放音视频。</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Qt服务可以运行QtMultimediaText示例程序且运行无报错。</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09"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41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226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Qt库及示例程序正常安装。</w:t>
            </w:r>
          </w:p>
        </w:tc>
        <w:tc>
          <w:tcPr>
            <w:tcW w:w="709"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运行QtMultimediaText程序，运行成功弹出“音视频”窗口。</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窗口上方存在视频播放小窗，存在“音频测试”按钮。</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系统音频播放输出设备能够使用正常。</w:t>
            </w:r>
          </w:p>
        </w:tc>
        <w:tc>
          <w:tcPr>
            <w:tcW w:w="70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被测视频和音频</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在窗口中播放视频和音频。</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视频播放小窗可以正常播放视频，视频无花屏无卡顿现象；点击“音频播放”按钮，音频播放正常无杂音。</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0" w:name="_Ref86996560"/>
      <w:r>
        <w:rPr>
          <w:rFonts w:hint="eastAsia" w:ascii="CESI仿宋-GB13000" w:hAnsi="CESI仿宋-GB13000" w:eastAsia="CESI仿宋-GB13000" w:cs="CESI仿宋-GB13000"/>
          <w:sz w:val="21"/>
          <w:szCs w:val="21"/>
        </w:rPr>
        <w:t>QT用户界面测试用例</w:t>
      </w:r>
      <w:bookmarkEnd w:id="90"/>
      <w:ins w:id="13" w:author="作者" w:date="2022-03-23T17:50:58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9"/>
        <w:gridCol w:w="1150"/>
        <w:gridCol w:w="2772"/>
        <w:gridCol w:w="3697"/>
        <w:gridCol w:w="1971"/>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Qt用户界面/GN_YYXK_TXJM_QTK_YHJM</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pacing w:val="2"/>
                <w:szCs w:val="21"/>
              </w:rPr>
              <w:t>Qt软件能成功运行实例程序，用户图形界面布局合理，可以实现用户交互体验。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对QT用户界面的标签类显示、下拉框测试、按钮测试、进度条测试选择框的基础功能进行交互性测试。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Qt服务可以运行QtGuiText示例程序且运行无报错。</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4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80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2404"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28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Qt库及示例程序正常安装。</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运行QtGuiText程序，运行成功弹出“用户界面”窗口。</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窗口界面布局合理，图片显示清晰不模糊，文字显示正常无乱码。</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点击“下拉框测试”。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右侧的下拉框按钮，下拉框显示“10、20、50、100”4个数值选项。</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QtGuiText程序成功运行，已点击“下拉框测试”。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分别点击下拉框数值。</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可成功点击并切换数值。</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点击“进度条测试”。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QtGuiText程序成功运行，已点击“进度条测试”。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分别点击“按钮测试”，右侧的“10%、20%、50%、100%”按钮。</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点击成功并且“进度条测试”右侧的“进度条”也会随之改变相应的数值进度。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点击“单选框测试” 。</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按钮可成功点亮，再次点击按钮亮度消失，遍历操作“复选框测试1、复选框测试2、复选框测试3”均可成功。</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1" w:name="_Ref86996566"/>
      <w:r>
        <w:rPr>
          <w:rFonts w:hint="eastAsia" w:ascii="CESI仿宋-GB13000" w:hAnsi="CESI仿宋-GB13000" w:eastAsia="CESI仿宋-GB13000" w:cs="CESI仿宋-GB13000"/>
          <w:sz w:val="21"/>
          <w:szCs w:val="21"/>
        </w:rPr>
        <w:t>QT网络传输测试用例</w:t>
      </w:r>
      <w:bookmarkEnd w:id="91"/>
      <w:ins w:id="14" w:author="作者" w:date="2022-03-23T17:51:00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616"/>
        <w:gridCol w:w="1527"/>
        <w:gridCol w:w="2616"/>
        <w:gridCol w:w="3583"/>
        <w:gridCol w:w="1648"/>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QT网络传输/ GN_YYXK_TXJM_QTK_WLCS</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Qt软件能成功运行实例程序，通过TCP、UDP和HTTP等网络传输协议实现网络通信与数据传输</w:t>
            </w:r>
            <w:r>
              <w:rPr>
                <w:rFonts w:hint="eastAsia" w:ascii="CESI仿宋-GB13000" w:hAnsi="CESI仿宋-GB13000" w:eastAsia="CESI仿宋-GB13000" w:cs="CESI仿宋-GB13000"/>
                <w:spacing w:val="2"/>
                <w:szCs w:val="21"/>
              </w:rPr>
              <w:t>。</w:t>
            </w:r>
          </w:p>
          <w:p>
            <w:pPr>
              <w:pStyle w:val="45"/>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1. Qt服务可以运行tcp服务端和tcp客户端的示例程序，实现tcp协议可靠性连接；</w:t>
            </w:r>
          </w:p>
          <w:p>
            <w:pPr>
              <w:pStyle w:val="45"/>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2. Qt服务可以运行udp接收端和udp发送端的示例程序，实现udp协议的数据发送与接收；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3. Qt服务可以运行http文本传输的示例程序，实现超文本协议数据传输。</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Qt服务可以运行tcp、udp、http示例程序且运行无报错。</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23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07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Qt库、示例程序正常安装。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运行tcpserver服务端程序。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tcp服务端运行成功；弹出tcp服务端窗口，显示“等待连接”提示。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tcp服务端运行成功</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Qt库、示例程序正常安装。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运行tcpclient客户端程序。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udp客户端运行成功，弹出udp客户端窗口，显示“主机”、“端口”等输入信息框。</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udp客户端运行成功</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tcpserver服务端、客户端程序已运行。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IP地址：“127.0.0.1”端口：“6666”。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机框输入：“127.0.0.1”端口框输入：“6666”，点击“连接”按钮。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tcp服务端和tcp客户端连接成功，显示“数据测试成功”。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Qt库、示例程序正常安装。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运行udpreceiver接收端程序。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udp接收端运行成功，弹出udp接收端窗口，显示“等待接收数据”提示。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Qt库、示例程序正常安装。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运行udpsender发送端程序。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udp发送端运行成功，弹出udp发送端窗口，显示“进行广播”按钮。</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udpreceiver接收端、发送端程序已运行。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点击“进行广播”按钮。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udp发送端进行数据广播发送，udp接收端能成功接收数据，显示“UDP接收数据成功”。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Qt服务测试http超文本传输协议系统网络连接正常。</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被测试外网地址</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使用ping命令测试任意外网地址。</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系统网络连接正常。</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Qt库、示例程序正常安装。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运行HTTPtext程序。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成功弹出http服务窗口。</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HTTPtext程序已运行。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点击“http测试”按钮。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文字框中能接收到网站信息。</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2" w:name="_Ref86996568"/>
      <w:r>
        <w:rPr>
          <w:rFonts w:hint="eastAsia" w:ascii="CESI仿宋-GB13000" w:hAnsi="CESI仿宋-GB13000" w:eastAsia="CESI仿宋-GB13000" w:cs="CESI仿宋-GB13000"/>
          <w:sz w:val="21"/>
          <w:szCs w:val="21"/>
        </w:rPr>
        <w:t>QT库-OpenGL图形绘制测试用例</w:t>
      </w:r>
      <w:bookmarkEnd w:id="92"/>
      <w:ins w:id="15" w:author="作者" w:date="2022-03-23T17:51:03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6"/>
        <w:gridCol w:w="1527"/>
        <w:gridCol w:w="2397"/>
        <w:gridCol w:w="3269"/>
        <w:gridCol w:w="2180"/>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QT库-</w:t>
            </w:r>
            <w:r>
              <w:rPr>
                <w:rFonts w:hint="eastAsia" w:ascii="CESI仿宋-GB13000" w:hAnsi="CESI仿宋-GB13000" w:eastAsia="CESI仿宋-GB13000" w:cs="CESI仿宋-GB13000"/>
                <w:spacing w:val="2"/>
                <w:szCs w:val="21"/>
                <w:lang w:val="en"/>
              </w:rPr>
              <w:t>OpenGL</w:t>
            </w:r>
            <w:r>
              <w:rPr>
                <w:rFonts w:hint="eastAsia" w:ascii="CESI仿宋-GB13000" w:hAnsi="CESI仿宋-GB13000" w:eastAsia="CESI仿宋-GB13000" w:cs="CESI仿宋-GB13000"/>
                <w:spacing w:val="2"/>
                <w:szCs w:val="21"/>
              </w:rPr>
              <w:t>图形绘制测试</w:t>
            </w:r>
            <w:r>
              <w:rPr>
                <w:rFonts w:hint="eastAsia" w:ascii="CESI仿宋-GB13000" w:hAnsi="CESI仿宋-GB13000" w:eastAsia="CESI仿宋-GB13000" w:cs="CESI仿宋-GB13000"/>
                <w:szCs w:val="21"/>
              </w:rPr>
              <w:t>/ GN_YYXK_TXJM_QTK_ TXHZ</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pacing w:val="2"/>
                <w:szCs w:val="21"/>
              </w:rPr>
              <w:t>对</w:t>
            </w:r>
            <w:r>
              <w:rPr>
                <w:rFonts w:hint="eastAsia" w:ascii="CESI仿宋-GB13000" w:hAnsi="CESI仿宋-GB13000" w:eastAsia="CESI仿宋-GB13000" w:cs="CESI仿宋-GB13000"/>
                <w:spacing w:val="2"/>
                <w:szCs w:val="21"/>
                <w:lang w:val="en"/>
              </w:rPr>
              <w:t>QWidget及QGLWidget进行相同的绘制操作并进行比较，</w:t>
            </w:r>
            <w:r>
              <w:rPr>
                <w:rFonts w:hint="eastAsia" w:ascii="CESI仿宋-GB13000" w:hAnsi="CESI仿宋-GB13000" w:eastAsia="CESI仿宋-GB13000" w:cs="CESI仿宋-GB13000"/>
                <w:spacing w:val="2"/>
                <w:szCs w:val="21"/>
              </w:rPr>
              <w:t>验证成功实现OpenGL图形加速功能。</w:t>
            </w:r>
          </w:p>
          <w:p>
            <w:pPr>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1.QWidget绘制操作；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2.QGLWidget绘制操作；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3.QWidget及QGLWidget并排展示绘制内容。</w:t>
            </w:r>
          </w:p>
          <w:p>
            <w:pPr>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59"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2126"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41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hint="eastAsia" w:ascii="CESI仿宋-GB13000" w:hAnsi="CESI仿宋-GB13000" w:eastAsia="CESI仿宋-GB13000" w:cs="CESI仿宋-GB13000"/>
                <w:kern w:val="0"/>
                <w:szCs w:val="21"/>
                <w:lang w:bidi="en-US"/>
              </w:rPr>
            </w:pPr>
            <w:r>
              <w:rPr>
                <w:rFonts w:hint="eastAsia" w:ascii="CESI仿宋-GB13000" w:hAnsi="CESI仿宋-GB13000" w:eastAsia="CESI仿宋-GB13000" w:cs="CESI仿宋-GB13000"/>
                <w:kern w:val="0"/>
                <w:szCs w:val="21"/>
                <w:lang w:val="en" w:bidi="en-US"/>
              </w:rPr>
              <w:t>qt4-default</w:t>
            </w:r>
            <w:r>
              <w:rPr>
                <w:rFonts w:hint="eastAsia" w:ascii="CESI仿宋-GB13000" w:hAnsi="CESI仿宋-GB13000" w:eastAsia="CESI仿宋-GB13000" w:cs="CESI仿宋-GB13000"/>
                <w:kern w:val="0"/>
                <w:szCs w:val="21"/>
                <w:lang w:bidi="en-US"/>
              </w:rPr>
              <w:t xml:space="preserve"> (&gt;=4:4.8.7.1)已安装、</w:t>
            </w:r>
            <w:r>
              <w:rPr>
                <w:rFonts w:hint="eastAsia" w:ascii="CESI仿宋-GB13000" w:hAnsi="CESI仿宋-GB13000" w:eastAsia="CESI仿宋-GB13000" w:cs="CESI仿宋-GB13000"/>
                <w:kern w:val="0"/>
                <w:szCs w:val="21"/>
                <w:lang w:val="en" w:bidi="en-US"/>
              </w:rPr>
              <w:t>qtcreator已</w:t>
            </w:r>
            <w:r>
              <w:rPr>
                <w:rFonts w:hint="eastAsia" w:ascii="CESI仿宋-GB13000" w:hAnsi="CESI仿宋-GB13000" w:eastAsia="CESI仿宋-GB13000" w:cs="CESI仿宋-GB13000"/>
                <w:kern w:val="0"/>
                <w:szCs w:val="21"/>
                <w:lang w:bidi="en-US"/>
              </w:rPr>
              <w:t>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lang w:val="en"/>
              </w:rPr>
              <w:t>运行</w:t>
            </w:r>
            <w:r>
              <w:rPr>
                <w:rFonts w:hint="eastAsia" w:ascii="CESI仿宋-GB13000" w:hAnsi="CESI仿宋-GB13000" w:eastAsia="CESI仿宋-GB13000" w:cs="CESI仿宋-GB13000"/>
                <w:spacing w:val="2"/>
                <w:szCs w:val="21"/>
              </w:rPr>
              <w:t>“2dpainting”示例程序。</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出现程序窗口。</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出现程序窗口</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hint="eastAsia" w:ascii="CESI仿宋-GB13000" w:hAnsi="CESI仿宋-GB13000" w:eastAsia="CESI仿宋-GB13000" w:cs="CESI仿宋-GB13000"/>
                <w:kern w:val="0"/>
                <w:szCs w:val="21"/>
                <w:lang w:val="en" w:bidi="en-US"/>
              </w:rPr>
            </w:pPr>
            <w:r>
              <w:rPr>
                <w:rFonts w:hint="eastAsia" w:ascii="CESI仿宋-GB13000" w:hAnsi="CESI仿宋-GB13000" w:eastAsia="CESI仿宋-GB13000" w:cs="CESI仿宋-GB13000"/>
                <w:kern w:val="0"/>
                <w:szCs w:val="21"/>
                <w:lang w:val="en" w:bidi="en-US"/>
              </w:rPr>
              <w:t>已运行</w:t>
            </w:r>
            <w:r>
              <w:rPr>
                <w:rFonts w:hint="eastAsia" w:ascii="CESI仿宋-GB13000" w:hAnsi="CESI仿宋-GB13000" w:eastAsia="CESI仿宋-GB13000" w:cs="CESI仿宋-GB13000"/>
                <w:spacing w:val="2"/>
                <w:szCs w:val="21"/>
              </w:rPr>
              <w:t>“2dpainting”示例程序。</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lang w:val="en"/>
              </w:rPr>
            </w:pPr>
            <w:r>
              <w:rPr>
                <w:rFonts w:hint="eastAsia" w:ascii="CESI仿宋-GB13000" w:hAnsi="CESI仿宋-GB13000" w:eastAsia="CESI仿宋-GB13000" w:cs="CESI仿宋-GB13000"/>
                <w:spacing w:val="2"/>
                <w:szCs w:val="21"/>
                <w:lang w:val="en"/>
              </w:rPr>
              <w:t>程序调用</w:t>
            </w:r>
            <w:r>
              <w:rPr>
                <w:rFonts w:hint="eastAsia" w:ascii="CESI仿宋-GB13000" w:hAnsi="CESI仿宋-GB13000" w:eastAsia="CESI仿宋-GB13000" w:cs="CESI仿宋-GB13000"/>
                <w:spacing w:val="2"/>
                <w:szCs w:val="21"/>
              </w:rPr>
              <w:t>QWidget及QGLWidget绘制图形。</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QWidget、QGLWidget分列窗口的两端，</w:t>
            </w:r>
            <w:r>
              <w:rPr>
                <w:rFonts w:hint="eastAsia" w:ascii="CESI仿宋-GB13000" w:hAnsi="CESI仿宋-GB13000" w:eastAsia="CESI仿宋-GB13000" w:cs="CESI仿宋-GB13000"/>
                <w:spacing w:val="2"/>
                <w:szCs w:val="21"/>
                <w:lang w:val="en"/>
              </w:rPr>
              <w:t>QWidget绘制内容具有抗锯齿效果。</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3" w:name="_Ref86996572"/>
      <w:r>
        <w:rPr>
          <w:rFonts w:hint="eastAsia" w:ascii="CESI仿宋-GB13000" w:hAnsi="CESI仿宋-GB13000" w:eastAsia="CESI仿宋-GB13000" w:cs="CESI仿宋-GB13000"/>
          <w:spacing w:val="2"/>
          <w:sz w:val="21"/>
          <w:szCs w:val="21"/>
        </w:rPr>
        <w:t>QT库-文本通信测试</w:t>
      </w:r>
      <w:r>
        <w:rPr>
          <w:rFonts w:hint="eastAsia" w:ascii="CESI仿宋-GB13000" w:hAnsi="CESI仿宋-GB13000" w:eastAsia="CESI仿宋-GB13000" w:cs="CESI仿宋-GB13000"/>
          <w:sz w:val="21"/>
          <w:szCs w:val="21"/>
        </w:rPr>
        <w:t>用例</w:t>
      </w:r>
      <w:bookmarkEnd w:id="93"/>
      <w:ins w:id="16" w:author="作者" w:date="2022-03-23T17:51:06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3271"/>
        <w:gridCol w:w="1525"/>
        <w:gridCol w:w="3706"/>
        <w:gridCol w:w="1738"/>
        <w:gridCol w:w="1750"/>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371"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QT库-文本通信测试</w:t>
            </w:r>
            <w:r>
              <w:rPr>
                <w:rFonts w:hint="eastAsia" w:ascii="CESI仿宋-GB13000" w:hAnsi="CESI仿宋-GB13000" w:eastAsia="CESI仿宋-GB13000" w:cs="CESI仿宋-GB13000"/>
                <w:szCs w:val="21"/>
              </w:rPr>
              <w:t xml:space="preserve">/ GN_YYXK_TXJM_QTK_ </w:t>
            </w:r>
            <w:r>
              <w:rPr>
                <w:rFonts w:hint="eastAsia" w:ascii="CESI仿宋-GB13000" w:hAnsi="CESI仿宋-GB13000" w:eastAsia="CESI仿宋-GB13000" w:cs="CESI仿宋-GB13000"/>
                <w:spacing w:val="2"/>
                <w:szCs w:val="21"/>
              </w:rPr>
              <w:t>WBTX</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371"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通过DBUS方式，实现纯文本聊天的功能。</w:t>
            </w:r>
          </w:p>
          <w:p>
            <w:pPr>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完成一对一文本报文传输功能。</w:t>
            </w:r>
          </w:p>
          <w:p>
            <w:pPr>
              <w:pStyle w:val="45"/>
              <w:rPr>
                <w:rFonts w:hint="eastAsia" w:ascii="CESI仿宋-GB13000" w:hAnsi="CESI仿宋-GB13000" w:eastAsia="CESI仿宋-GB13000" w:cs="CESI仿宋-GB13000"/>
                <w:b/>
                <w:color w:val="FF0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2127"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41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通信双方客户机上已安装qt4-default (&gt;=4:4.8.7.1)，并已启动，通信双方客户机上已安装qtcreator，并已启动，通信网络畅通。</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运行“chat”示例程序。</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运行示例成功</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已运行</w:t>
            </w:r>
            <w:r>
              <w:rPr>
                <w:rFonts w:hint="eastAsia" w:ascii="CESI仿宋-GB13000" w:hAnsi="CESI仿宋-GB13000" w:eastAsia="CESI仿宋-GB13000" w:cs="CESI仿宋-GB13000"/>
                <w:szCs w:val="21"/>
              </w:rPr>
              <w:t>“chat”示例程序。</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昵称信息。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在程序窗口输入昵称并继续。</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输入成功</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已运行</w:t>
            </w:r>
            <w:r>
              <w:rPr>
                <w:rFonts w:hint="eastAsia" w:ascii="CESI仿宋-GB13000" w:hAnsi="CESI仿宋-GB13000" w:eastAsia="CESI仿宋-GB13000" w:cs="CESI仿宋-GB13000"/>
                <w:szCs w:val="21"/>
              </w:rPr>
              <w:t>“chat”示例程序并输入昵称。</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聊天信息。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再次运行本程序，重复上述过程，输入文本信息并发送。（多次重复运行本程序，在各聊天窗口输入文本信息，查看聊天窗口信息）。</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在双方聊天记录窗口出现发送信息。</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4" w:name="_Ref86996573"/>
      <w:r>
        <w:rPr>
          <w:rFonts w:hint="eastAsia" w:ascii="CESI仿宋-GB13000" w:hAnsi="CESI仿宋-GB13000" w:eastAsia="CESI仿宋-GB13000" w:cs="CESI仿宋-GB13000"/>
          <w:spacing w:val="2"/>
          <w:sz w:val="21"/>
          <w:szCs w:val="21"/>
        </w:rPr>
        <w:t>QT库-文本通信测试</w:t>
      </w:r>
      <w:r>
        <w:rPr>
          <w:rFonts w:hint="eastAsia" w:ascii="CESI仿宋-GB13000" w:hAnsi="CESI仿宋-GB13000" w:eastAsia="CESI仿宋-GB13000" w:cs="CESI仿宋-GB13000"/>
          <w:sz w:val="21"/>
          <w:szCs w:val="21"/>
        </w:rPr>
        <w:t>用例</w:t>
      </w:r>
      <w:bookmarkEnd w:id="94"/>
      <w:ins w:id="17" w:author="作者" w:date="2022-03-23T17:51:08Z">
        <w:r>
          <w:rPr>
            <w:rFonts w:hint="eastAsia" w:ascii="CESI仿宋-GB13000" w:hAnsi="CESI仿宋-GB13000" w:eastAsia="CESI仿宋-GB13000" w:cs="CESI仿宋-GB13000"/>
            <w:sz w:val="21"/>
            <w:szCs w:val="21"/>
            <w:lang w:eastAsia="zh-CN"/>
          </w:rPr>
          <w:t>（王峰）</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616"/>
        <w:gridCol w:w="1527"/>
        <w:gridCol w:w="3487"/>
        <w:gridCol w:w="2616"/>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QT库-Phonon多媒体测试</w:t>
            </w:r>
            <w:r>
              <w:rPr>
                <w:rFonts w:hint="eastAsia" w:ascii="CESI仿宋-GB13000" w:hAnsi="CESI仿宋-GB13000" w:eastAsia="CESI仿宋-GB13000" w:cs="CESI仿宋-GB13000"/>
                <w:szCs w:val="21"/>
              </w:rPr>
              <w:t>/ GN_YYXK_TXJM_QTK_ DMT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实现多媒体文件播放和控制功能。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能够打开或播放音频文件，或异常终止能够返回错误信息。</w:t>
            </w:r>
          </w:p>
          <w:p>
            <w:pPr>
              <w:pStyle w:val="45"/>
              <w:rPr>
                <w:rFonts w:hint="eastAsia" w:ascii="CESI仿宋-GB13000" w:hAnsi="CESI仿宋-GB13000" w:eastAsia="CESI仿宋-GB13000" w:cs="CESI仿宋-GB13000"/>
                <w:b/>
                <w:color w:val="FF0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26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qt4-default (&gt;=4:4.8.7.1)已安装、libphonon-dev、phonon-backend-gstreame已安装、qtcreator已安装。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运行“qmusicplayer”示例程序。</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出现播放器窗口。</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已运行“qmusicplayer”示例程序。</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待播放音频文件。</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添加需要播放的音频文件。</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播放列表中出现文件有关信息。</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已添加音频文件。</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选择音频文件，点击播放按钮开始播放。</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播放成功。</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已添加音频文件。</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点击播放器播放、停止、暂停等。</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播放成功、播放停止、播放暂停。</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szCs w:val="32"/>
        </w:rPr>
      </w:pPr>
      <w:bookmarkStart w:id="95" w:name="_Ref86996762"/>
      <w:r>
        <w:rPr>
          <w:rFonts w:hint="eastAsia" w:ascii="CESI仿宋-GB13000" w:hAnsi="CESI仿宋-GB13000" w:eastAsia="CESI仿宋-GB13000" w:cs="CESI仿宋-GB13000"/>
          <w:szCs w:val="32"/>
        </w:rPr>
        <w:t>文本处理库测试</w:t>
      </w:r>
      <w:bookmarkEnd w:id="95"/>
      <w:r>
        <w:rPr>
          <w:rFonts w:hint="eastAsia" w:ascii="CESI仿宋-GB13000" w:hAnsi="CESI仿宋-GB13000" w:eastAsia="CESI仿宋-GB13000" w:cs="CESI仿宋-GB13000"/>
          <w:szCs w:val="32"/>
        </w:rPr>
        <w:t>（余永华、</w:t>
      </w:r>
      <w:ins w:id="18" w:author="作者" w:date="2022-03-25T17:15:46Z">
        <w:r>
          <w:rPr>
            <w:rFonts w:hint="eastAsia" w:ascii="CESI仿宋-GB13000" w:hAnsi="CESI仿宋-GB13000" w:eastAsia="CESI仿宋-GB13000" w:cs="CESI仿宋-GB13000"/>
            <w:szCs w:val="32"/>
            <w:lang w:eastAsia="zh-CN"/>
          </w:rPr>
          <w:t>（</w:t>
        </w:r>
      </w:ins>
      <w:ins w:id="19" w:author="作者" w:date="2022-03-25T17:15:46Z">
        <w:r>
          <w:rPr>
            <w:rFonts w:hint="eastAsia" w:ascii="CESI仿宋-GB13000" w:hAnsi="CESI仿宋-GB13000" w:eastAsia="CESI仿宋-GB13000" w:cs="CESI仿宋-GB13000"/>
            <w:szCs w:val="32"/>
          </w:rPr>
          <w:t>王强</w:t>
        </w:r>
      </w:ins>
      <w:ins w:id="20" w:author="作者" w:date="2022-03-25T17:15:46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ini文本文件处理库测试用例</w:t>
      </w:r>
      <w:ins w:id="21" w:author="作者" w:date="2022-03-23T17:51:12Z">
        <w:r>
          <w:rPr>
            <w:rFonts w:hint="eastAsia" w:ascii="CESI仿宋-GB13000" w:hAnsi="CESI仿宋-GB13000" w:eastAsia="CESI仿宋-GB13000" w:cs="CESI仿宋-GB13000"/>
            <w:sz w:val="21"/>
            <w:szCs w:val="21"/>
            <w:lang w:eastAsia="zh-CN"/>
          </w:rPr>
          <w:t>（</w:t>
        </w:r>
      </w:ins>
      <w:ins w:id="22" w:author="作者" w:date="2022-03-23T17:51:15Z">
        <w:r>
          <w:rPr>
            <w:rFonts w:hint="eastAsia" w:ascii="CESI仿宋-GB13000" w:hAnsi="CESI仿宋-GB13000" w:eastAsia="CESI仿宋-GB13000" w:cs="CESI仿宋-GB13000"/>
            <w:sz w:val="21"/>
            <w:szCs w:val="21"/>
            <w:lang w:eastAsia="zh-CN"/>
          </w:rPr>
          <w:t>余永华</w:t>
        </w:r>
      </w:ins>
      <w:ins w:id="23" w:author="作者" w:date="2022-03-23T17:51:13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1963"/>
        <w:gridCol w:w="1969"/>
        <w:gridCol w:w="3921"/>
        <w:gridCol w:w="240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9" w:type="pct"/>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Ini配置文件解析处理库/ GN_YYXKC _WBCL_IK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9" w:type="pct"/>
            <w:gridSpan w:val="5"/>
            <w:tcBorders>
              <w:top w:val="single" w:color="000000" w:sz="6" w:space="0"/>
              <w:bottom w:val="single" w:color="000000" w:sz="12" w:space="0"/>
            </w:tcBorders>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pacing w:val="2"/>
                <w:szCs w:val="21"/>
              </w:rPr>
              <w:t>C语言配置文件解析库 — iniparser可以方便的对配置文件进行解析、添加、修改、删除等操作</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打开配置文件，进行读取解析，增加配置项，修改配置项，删除配置项，保存修改后的内容到新的文件中</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能够正确解析、保存配置文件。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iniparser库已部署。</w:t>
            </w:r>
          </w:p>
        </w:tc>
        <w:tc>
          <w:tcPr>
            <w:tcW w:w="69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进入测试程序文件夹执行命令./iniparser_test，以及待解析的ini文件。</w:t>
            </w:r>
          </w:p>
        </w:tc>
        <w:tc>
          <w:tcPr>
            <w:tcW w:w="1390"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启动ini文件处理程序，加载ini配置文件，调用iniparser_getstring()读取配置项，并分别调用iniparser_set()新增或者修改ini配置项，iniparser_unset()删除配置项。</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能够解析、添加、修改、删除ini配置文件。</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已调用ini文件处理程序。</w:t>
            </w:r>
          </w:p>
        </w:tc>
        <w:tc>
          <w:tcPr>
            <w:tcW w:w="69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调用iniparser_dumpsection_ini()保存ini到新的文件。</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能够保存ini到新的文件。</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已调用ini文件处理程序。</w:t>
            </w:r>
          </w:p>
        </w:tc>
        <w:tc>
          <w:tcPr>
            <w:tcW w:w="69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程序修改的项是否修改成功。</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程序修改ini的项，与修改后的ini文件一致。</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6" w:name="_Ref86996592"/>
      <w:r>
        <w:rPr>
          <w:rFonts w:hint="eastAsia" w:ascii="CESI仿宋-GB13000" w:hAnsi="CESI仿宋-GB13000" w:eastAsia="CESI仿宋-GB13000" w:cs="CESI仿宋-GB13000"/>
          <w:sz w:val="21"/>
          <w:szCs w:val="21"/>
        </w:rPr>
        <w:t>快速文本处理库测试用例</w:t>
      </w:r>
      <w:bookmarkEnd w:id="96"/>
      <w:ins w:id="24" w:author="作者" w:date="2022-03-23T17:51:19Z">
        <w:r>
          <w:rPr>
            <w:rFonts w:hint="eastAsia" w:ascii="CESI仿宋-GB13000" w:hAnsi="CESI仿宋-GB13000" w:eastAsia="CESI仿宋-GB13000" w:cs="CESI仿宋-GB13000"/>
            <w:sz w:val="21"/>
            <w:szCs w:val="21"/>
            <w:lang w:eastAsia="zh-CN"/>
          </w:rPr>
          <w:t>（余永华）</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526"/>
        <w:gridCol w:w="3927"/>
        <w:gridCol w:w="2615"/>
        <w:gridCol w:w="1743"/>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快速文本处理库/ GN_YYXK _WBCL_KSWB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验证快速文本处理库安装与常用接口调用是否正常；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编写测试用例测试程序，对json数据的封装、解析、修改、存储等接口进行调用；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2"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368" w:type="pct"/>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tcBorders>
              <w:top w:val="single" w:color="000000" w:sz="12"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12"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12"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执行json数据封装程序。</w:t>
            </w:r>
          </w:p>
        </w:tc>
        <w:tc>
          <w:tcPr>
            <w:tcW w:w="927" w:type="pct"/>
            <w:tcBorders>
              <w:top w:val="single" w:color="000000" w:sz="12"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成功执行json数据封装程序。</w:t>
            </w:r>
          </w:p>
        </w:tc>
        <w:tc>
          <w:tcPr>
            <w:tcW w:w="618" w:type="pct"/>
            <w:tcBorders>
              <w:top w:val="single" w:color="000000" w:sz="12"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Borders>
              <w:top w:val="single" w:color="000000" w:sz="12"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已执行json数据封装程序。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待封装的json数据。</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创建Json数据的头结点，并向其中添加Json数据，然后调用cJson_Print()输出Json数据。</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能正确封装Json数据和打印数据。</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封装和打印数据</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执行json数据解析程序。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成功执行json数据解析程序。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已执行json数据解析程序。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待解析的字符串。</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调用cJSON_Parse()解析字符串类型Json数据，根据键值对的名称从列表中取出对应的值。</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能正确解析字符串类型Json数据并输出。</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执行xml文档解析程序。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成功执行xml文档解析程序。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成功执行文件解析程序</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已执行xml文档解析程序。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待解析的xml文档</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调用xmlParseFile()解析xml文档，然后调用xmlNodeListGetString()获取节点内容，并输出。</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正确解析xml文档并输出。</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输出解析的文档</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执行xml文档查询程序。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成功执行xml文档查询程序。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已执行xml文档查询程序。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待查询的xml文档</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打开xml文档，使用Xpath表达式过滤xml文档内容的节点集，得到需要查询的信息并输出。</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成功使用XPath表达式在复杂的xml文档中查询所需要的信息。</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步骤9</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执行xml文档修改程序。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成功执行xml文档修改程序。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步骤10</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已执行xml文档修改程序。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待修改的xml文档</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调用xmlNewTextChild()在指定节点指针上添加一个子元素，然后调用xmlSaveFormatFile()将修改后的文档写入到磁盘中。</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能正确在xml文档中新增或删除指定元素。</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步骤11</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执行xml文档创建程序。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成功执行xml文档创建程序。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步骤12</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已执行xml文档创建程序。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调用xmlNewDoc()创建xml文档，为设置文档的根结点，然后调用xmlAddChild()添加子节点，并设置子节点的内容和属性，最后调用xmlSaveFile()将xml文档存入文件。</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成功创建xml文档。</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成功创建文档</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步骤13</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已正确部署快速文本处理库。</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执行xml文档编码修改程序。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成功执行xml文档编码修改程序。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14</w:t>
            </w:r>
          </w:p>
        </w:tc>
        <w:tc>
          <w:tcPr>
            <w:tcW w:w="773"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已执行xml文档编码修改程序。</w:t>
            </w:r>
          </w:p>
        </w:tc>
        <w:tc>
          <w:tcPr>
            <w:tcW w:w="541"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待转换的xml文档。</w:t>
            </w:r>
          </w:p>
        </w:tc>
        <w:tc>
          <w:tcPr>
            <w:tcW w:w="1392"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调用xmlCharEncodingHandlerPtr()创建编码处理器指针，调用xmlFindCharEncodingHandler()查找libxml2中指定的编码处理器，调用编码处理器的转换函数将数据转换成指定格式。</w:t>
            </w:r>
          </w:p>
        </w:tc>
        <w:tc>
          <w:tcPr>
            <w:tcW w:w="927" w:type="pct"/>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成功将xml文档转换成需要的编码格式。</w:t>
            </w:r>
          </w:p>
        </w:tc>
        <w:tc>
          <w:tcPr>
            <w:tcW w:w="618" w:type="pct"/>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1" w:type="pct"/>
            <w:tcBorders>
              <w:top w:val="single" w:color="000000" w:sz="6" w:space="0"/>
              <w:left w:val="single" w:color="000000" w:sz="6" w:space="0"/>
              <w:bottom w:val="single" w:color="000000" w:sz="6" w:space="0"/>
              <w:right w:val="single" w:color="000000" w:sz="12" w:space="0"/>
            </w:tcBorders>
            <w:shd w:val="clear" w:color="auto" w:fill="auto"/>
            <w:vAlign w:val="center"/>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7" w:name="_Ref86996593"/>
      <w:r>
        <w:rPr>
          <w:rFonts w:hint="eastAsia" w:ascii="CESI仿宋-GB13000" w:hAnsi="CESI仿宋-GB13000" w:eastAsia="CESI仿宋-GB13000" w:cs="CESI仿宋-GB13000"/>
          <w:sz w:val="21"/>
          <w:szCs w:val="21"/>
        </w:rPr>
        <w:t>正则表达式文本处理库测试用例</w:t>
      </w:r>
      <w:bookmarkEnd w:id="97"/>
      <w:ins w:id="25" w:author="作者" w:date="2022-03-23T17:51:22Z">
        <w:r>
          <w:rPr>
            <w:rFonts w:hint="eastAsia" w:ascii="CESI仿宋-GB13000" w:hAnsi="CESI仿宋-GB13000" w:eastAsia="CESI仿宋-GB13000" w:cs="CESI仿宋-GB13000"/>
            <w:sz w:val="21"/>
            <w:szCs w:val="21"/>
            <w:lang w:eastAsia="zh-CN"/>
          </w:rPr>
          <w:t>（余永华）</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371"/>
        <w:gridCol w:w="3222"/>
        <w:gridCol w:w="3213"/>
        <w:gridCol w:w="200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正则表达式文本处理库/ GN_YYXK _WBCL_ZZWB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验证正则表达式文本处理库安装与常用接口调用是否正常；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编写测试用例测试程序，对正则表达式库的版本确定、文本匹配等功能和接口进行调用；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4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3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1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已正确部署正则表达式文本处理库。</w:t>
            </w:r>
          </w:p>
        </w:tc>
        <w:tc>
          <w:tcPr>
            <w:tcW w:w="486"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42" w:type="pct"/>
            <w:tcBorders>
              <w:top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执行正则表达式文本处理库测试程序。</w:t>
            </w:r>
          </w:p>
        </w:tc>
        <w:tc>
          <w:tcPr>
            <w:tcW w:w="1139" w:type="pct"/>
            <w:tcBorders>
              <w:top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成功执行正则表达式文本处理库测试程序。</w:t>
            </w:r>
          </w:p>
        </w:tc>
        <w:tc>
          <w:tcPr>
            <w:tcW w:w="710"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成功执行测试程序</w:t>
            </w:r>
          </w:p>
        </w:tc>
        <w:tc>
          <w:tcPr>
            <w:tcW w:w="382"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已执行正则表达式文本处理库测试程序。</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调用pcre_version()获取库版本信息。</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能正确获取并输出调用的库版本信息。</w:t>
            </w:r>
          </w:p>
        </w:tc>
        <w:tc>
          <w:tcPr>
            <w:tcW w:w="71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已执行正则表达式文本处理库测试程序。</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待翻译的正则表达式字符串。</w:t>
            </w:r>
          </w:p>
        </w:tc>
        <w:tc>
          <w:tcPr>
            <w:tcW w:w="11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调用pcre_compile()将字符串类型的正则表达式编译为库内部结构，加快匹配多个字符串时的匹配速度。</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能成功执行并返回成功。</w:t>
            </w:r>
          </w:p>
        </w:tc>
        <w:tc>
          <w:tcPr>
            <w:tcW w:w="71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已执行正则表达式文本处理库测试程序。</w:t>
            </w:r>
          </w:p>
        </w:tc>
        <w:tc>
          <w:tcPr>
            <w:tcW w:w="4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调用pcre_fullinfo()获取已编译好的模式信息。</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能正确获取并输出编译好的模式信息。</w:t>
            </w:r>
          </w:p>
        </w:tc>
        <w:tc>
          <w:tcPr>
            <w:tcW w:w="71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获取并输出编译好的模式信息</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已执行正则表达式文本处理库测试程序。</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待匹配的字符串。</w:t>
            </w:r>
          </w:p>
        </w:tc>
        <w:tc>
          <w:tcPr>
            <w:tcW w:w="11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调用pcre_exec()将字符串与编译好的模式进行匹配，返回匹配串的便宜位置。</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能正确返回字符串的匹配结果。</w:t>
            </w:r>
          </w:p>
        </w:tc>
        <w:tc>
          <w:tcPr>
            <w:tcW w:w="71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已执行正则表达式文本处理库测试程序。</w:t>
            </w:r>
          </w:p>
        </w:tc>
        <w:tc>
          <w:tcPr>
            <w:tcW w:w="4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调用pcre_free()释放不再需要已编译过的正则表达式，防止产生内存泄露。</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成功释放不再需要的内存。</w:t>
            </w:r>
          </w:p>
        </w:tc>
        <w:tc>
          <w:tcPr>
            <w:tcW w:w="71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成功释放内存</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8" w:name="_Ref86996597"/>
      <w:r>
        <w:rPr>
          <w:rFonts w:hint="eastAsia" w:ascii="CESI仿宋-GB13000" w:hAnsi="CESI仿宋-GB13000" w:eastAsia="CESI仿宋-GB13000" w:cs="CESI仿宋-GB13000"/>
          <w:sz w:val="21"/>
          <w:szCs w:val="21"/>
        </w:rPr>
        <w:t>pdf文本处理库测试用例</w:t>
      </w:r>
      <w:bookmarkEnd w:id="98"/>
      <w:ins w:id="26" w:author="作者" w:date="2022-03-23T17:51:33Z">
        <w:r>
          <w:rPr>
            <w:rFonts w:hint="eastAsia" w:ascii="CESI仿宋-GB13000" w:hAnsi="CESI仿宋-GB13000" w:eastAsia="CESI仿宋-GB13000" w:cs="CESI仿宋-GB13000"/>
            <w:sz w:val="21"/>
            <w:szCs w:val="21"/>
            <w:lang w:eastAsia="zh-CN"/>
          </w:rPr>
          <w:t>（余永华）</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1783"/>
        <w:gridCol w:w="1487"/>
        <w:gridCol w:w="3504"/>
        <w:gridCol w:w="3213"/>
        <w:gridCol w:w="2000"/>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400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pdf文本处理库的功能测试/GN_YYXK _WBCL_WBCL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400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支持文本处理，提供加速pdf格式的文本交换和处理。</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测试通过Pdf库能够生成的指定目录和名称的Pdf文档，测试可以按照指定的格式输出文本或者表格等到Pdf文档中</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能够在指定目录创建并打开Pdf文件；可以正确的向文件中添加文本或者表格等格式内容；能够正确地关闭Pdf文件。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3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4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3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要写入的字符串。</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打开测试程序，创建文档对象（Document）和与之对应的书写器（Writer），测试通过PdfWriter书写器对象把文档书写到磁盘中。</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正确创建书写器，并能够向磁盘书写文件。</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步骤2</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指定文件名和目录。</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定义输出文件在磁盘中的目录和文件名称，打开该文件，并向其中书写内容。</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能够将pdf文件输出到指定目录。</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输入相关的文字内容。</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测试向文件中输入</w:t>
            </w:r>
            <w:r>
              <w:rPr>
                <w:rFonts w:hint="eastAsia" w:ascii="CESI仿宋-GB13000" w:hAnsi="CESI仿宋-GB13000" w:eastAsia="CESI仿宋-GB13000" w:cs="CESI仿宋-GB13000"/>
                <w:color w:val="000000"/>
                <w:szCs w:val="21"/>
              </w:rPr>
              <w:t>普通文字和表格。</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查看文件内容满足设计要求。</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关闭Pdf文件，查看和检查文件内容是否正确。</w:t>
            </w:r>
          </w:p>
        </w:tc>
        <w:tc>
          <w:tcPr>
            <w:tcW w:w="11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能够正确关闭文件，并切文件内容与期望结果一致。</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99" w:name="_Ref86996599"/>
      <w:r>
        <w:rPr>
          <w:rFonts w:hint="eastAsia" w:ascii="CESI仿宋-GB13000" w:hAnsi="CESI仿宋-GB13000" w:eastAsia="CESI仿宋-GB13000" w:cs="CESI仿宋-GB13000"/>
          <w:sz w:val="21"/>
          <w:szCs w:val="21"/>
        </w:rPr>
        <w:t>JAVA其他文本处理库测试用例</w:t>
      </w:r>
      <w:ins w:id="27" w:author="作者" w:date="2022-03-23T17:51:36Z">
        <w:r>
          <w:rPr>
            <w:rFonts w:hint="eastAsia" w:ascii="CESI仿宋-GB13000" w:hAnsi="CESI仿宋-GB13000" w:eastAsia="CESI仿宋-GB13000" w:cs="CESI仿宋-GB13000"/>
            <w:sz w:val="21"/>
            <w:szCs w:val="21"/>
            <w:lang w:eastAsia="zh-CN"/>
          </w:rPr>
          <w:t>（</w:t>
        </w:r>
      </w:ins>
      <w:ins w:id="28" w:author="作者" w:date="2022-03-23T17:51:40Z">
        <w:r>
          <w:rPr>
            <w:rFonts w:hint="eastAsia" w:ascii="CESI仿宋-GB13000" w:hAnsi="CESI仿宋-GB13000" w:eastAsia="CESI仿宋-GB13000" w:cs="CESI仿宋-GB13000"/>
            <w:sz w:val="21"/>
            <w:szCs w:val="21"/>
            <w:lang w:eastAsia="zh-CN"/>
          </w:rPr>
          <w:t>王强</w:t>
        </w:r>
      </w:ins>
      <w:ins w:id="29" w:author="作者" w:date="2022-03-23T17:51:37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1783"/>
        <w:gridCol w:w="1487"/>
        <w:gridCol w:w="3504"/>
        <w:gridCol w:w="3213"/>
        <w:gridCol w:w="2000"/>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400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JAVA其他文本处理库的功能测试/GN_YYXK _WBCL_QITA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400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支持文本处理，提供ini、xml。</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测试通过ini和xml格式的文件的读取和增删改测试相关文件的处理能力</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能够在指定目录创建并打开ini,xml文件；可以正确的向文件中添加或修改内容。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3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4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3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步骤1</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指定ini文件名和目录</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打开测试程序，读取ini文件，查看相应的条目读取是否正确。</w:t>
            </w:r>
          </w:p>
        </w:tc>
        <w:tc>
          <w:tcPr>
            <w:tcW w:w="113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正确读取ini文件。</w:t>
            </w:r>
          </w:p>
        </w:tc>
        <w:tc>
          <w:tcPr>
            <w:tcW w:w="70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步骤2</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对ini文件增改删条目</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测试向相应的条目增加数据，变更条目，删除原始的条目</w:t>
            </w:r>
          </w:p>
        </w:tc>
        <w:tc>
          <w:tcPr>
            <w:tcW w:w="113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正确的操作ini文件。</w:t>
            </w:r>
          </w:p>
        </w:tc>
        <w:tc>
          <w:tcPr>
            <w:tcW w:w="70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指定xml文件名和目录</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读取xml文件，获取element内容</w:t>
            </w:r>
          </w:p>
        </w:tc>
        <w:tc>
          <w:tcPr>
            <w:tcW w:w="113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正确读取xml文件。</w:t>
            </w:r>
          </w:p>
        </w:tc>
        <w:tc>
          <w:tcPr>
            <w:tcW w:w="70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63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2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4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对xml文件里的element单元进行添加、变更和删除操作。</w:t>
            </w:r>
          </w:p>
        </w:tc>
        <w:tc>
          <w:tcPr>
            <w:tcW w:w="113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正确的操作xml文件。</w:t>
            </w:r>
          </w:p>
        </w:tc>
        <w:tc>
          <w:tcPr>
            <w:tcW w:w="70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vAlign w:val="top"/>
          </w:tcPr>
          <w:p>
            <w:pPr>
              <w:jc w:val="center"/>
              <w:rPr>
                <w:rFonts w:hint="eastAsia"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rPr>
              <w:t>步骤</w:t>
            </w:r>
            <w:r>
              <w:rPr>
                <w:rFonts w:hint="eastAsia" w:ascii="CESI仿宋-GB13000" w:hAnsi="CESI仿宋-GB13000" w:eastAsia="CESI仿宋-GB13000" w:cs="CESI仿宋-GB13000"/>
                <w:szCs w:val="21"/>
                <w:lang w:val="en-US" w:eastAsia="zh-CN"/>
              </w:rPr>
              <w:t>5</w:t>
            </w:r>
          </w:p>
        </w:tc>
        <w:tc>
          <w:tcPr>
            <w:tcW w:w="632" w:type="pct"/>
            <w:shd w:val="clear" w:color="auto" w:fill="auto"/>
            <w:vAlign w:val="top"/>
          </w:tcPr>
          <w:p>
            <w:pPr>
              <w:rPr>
                <w:rFonts w:hint="eastAsia" w:ascii="CESI仿宋-GB13000" w:hAnsi="CESI仿宋-GB13000" w:eastAsia="CESI仿宋-GB13000" w:cs="CESI仿宋-GB13000"/>
                <w:color w:val="000000"/>
                <w:szCs w:val="21"/>
                <w:lang w:val="en-US" w:eastAsia="zh-CN"/>
              </w:rPr>
            </w:pPr>
            <w:r>
              <w:rPr>
                <w:rFonts w:hint="eastAsia" w:ascii="CESI仿宋-GB13000" w:hAnsi="CESI仿宋-GB13000" w:eastAsia="CESI仿宋-GB13000" w:cs="CESI仿宋-GB13000"/>
                <w:color w:val="000000"/>
                <w:szCs w:val="21"/>
              </w:rPr>
              <w:t>已执行测试程序。</w:t>
            </w:r>
          </w:p>
        </w:tc>
        <w:tc>
          <w:tcPr>
            <w:tcW w:w="527" w:type="pct"/>
            <w:shd w:val="clear" w:color="auto" w:fill="auto"/>
            <w:vAlign w:val="top"/>
          </w:tcPr>
          <w:p>
            <w:pPr>
              <w:jc w:val="center"/>
              <w:rPr>
                <w:rFonts w:hint="eastAsia" w:ascii="CESI仿宋-GB13000" w:hAnsi="CESI仿宋-GB13000" w:eastAsia="CESI仿宋-GB13000" w:cs="CESI仿宋-GB13000"/>
                <w:color w:val="000000"/>
                <w:szCs w:val="21"/>
                <w:lang w:val="en-US" w:eastAsia="zh-CN"/>
              </w:rPr>
            </w:pPr>
            <w:r>
              <w:rPr>
                <w:rFonts w:hint="eastAsia" w:ascii="CESI仿宋-GB13000" w:hAnsi="CESI仿宋-GB13000" w:eastAsia="CESI仿宋-GB13000" w:cs="CESI仿宋-GB13000"/>
                <w:color w:val="000000"/>
                <w:szCs w:val="21"/>
                <w:lang w:eastAsia="zh-CN"/>
              </w:rPr>
              <w:t>无</w:t>
            </w:r>
          </w:p>
        </w:tc>
        <w:tc>
          <w:tcPr>
            <w:tcW w:w="1242" w:type="pct"/>
            <w:shd w:val="clear" w:color="auto" w:fill="auto"/>
            <w:vAlign w:val="top"/>
          </w:tcPr>
          <w:p>
            <w:pPr>
              <w:rPr>
                <w:rFonts w:hint="eastAsia" w:ascii="CESI仿宋-GB13000" w:hAnsi="CESI仿宋-GB13000" w:eastAsia="CESI仿宋-GB13000" w:cs="CESI仿宋-GB13000"/>
                <w:color w:val="000000"/>
                <w:szCs w:val="21"/>
                <w:lang w:val="en-US" w:eastAsia="zh-CN"/>
              </w:rPr>
            </w:pPr>
            <w:r>
              <w:rPr>
                <w:rFonts w:hint="eastAsia" w:ascii="CESI仿宋-GB13000" w:hAnsi="CESI仿宋-GB13000" w:eastAsia="CESI仿宋-GB13000" w:cs="CESI仿宋-GB13000"/>
                <w:color w:val="000000"/>
                <w:szCs w:val="21"/>
                <w:lang w:eastAsia="zh-CN"/>
              </w:rPr>
              <w:t>对串的查找比较使用正则表达式方法进行处理，查找模式匹配的串</w:t>
            </w:r>
          </w:p>
        </w:tc>
        <w:tc>
          <w:tcPr>
            <w:tcW w:w="1138" w:type="pct"/>
            <w:shd w:val="clear" w:color="auto" w:fill="auto"/>
            <w:vAlign w:val="top"/>
          </w:tcPr>
          <w:p>
            <w:pPr>
              <w:rPr>
                <w:rFonts w:hint="eastAsia" w:ascii="CESI仿宋-GB13000" w:hAnsi="CESI仿宋-GB13000" w:eastAsia="CESI仿宋-GB13000" w:cs="CESI仿宋-GB13000"/>
                <w:color w:val="000000"/>
                <w:szCs w:val="21"/>
                <w:lang w:val="en-US" w:eastAsia="zh-CN"/>
              </w:rPr>
            </w:pPr>
            <w:r>
              <w:rPr>
                <w:rFonts w:hint="eastAsia" w:ascii="CESI仿宋-GB13000" w:hAnsi="CESI仿宋-GB13000" w:eastAsia="CESI仿宋-GB13000" w:cs="CESI仿宋-GB13000"/>
                <w:color w:val="000000"/>
                <w:szCs w:val="21"/>
                <w:lang w:eastAsia="zh-CN"/>
              </w:rPr>
              <w:t>正确的应用正则表达式</w:t>
            </w:r>
          </w:p>
        </w:tc>
        <w:tc>
          <w:tcPr>
            <w:tcW w:w="708" w:type="pct"/>
            <w:shd w:val="clear" w:color="auto" w:fill="auto"/>
            <w:vAlign w:val="top"/>
          </w:tcPr>
          <w:p>
            <w:pPr>
              <w:jc w:val="center"/>
              <w:rPr>
                <w:rFonts w:hint="eastAsia" w:ascii="CESI仿宋-GB13000" w:hAnsi="CESI仿宋-GB13000" w:eastAsia="CESI仿宋-GB13000" w:cs="CESI仿宋-GB13000"/>
                <w:color w:val="000000"/>
                <w:szCs w:val="21"/>
                <w:lang w:val="en-US" w:eastAsia="zh-CN"/>
              </w:rPr>
            </w:pPr>
            <w:r>
              <w:rPr>
                <w:rFonts w:hint="eastAsia" w:ascii="CESI仿宋-GB13000" w:hAnsi="CESI仿宋-GB13000" w:eastAsia="CESI仿宋-GB13000" w:cs="CESI仿宋-GB13000"/>
                <w:color w:val="000000"/>
                <w:szCs w:val="21"/>
              </w:rPr>
              <w:t>与结果一致</w:t>
            </w:r>
          </w:p>
        </w:tc>
        <w:tc>
          <w:tcPr>
            <w:tcW w:w="1080" w:type="dxa"/>
            <w:shd w:val="clear" w:color="auto" w:fill="auto"/>
            <w:vAlign w:val="top"/>
          </w:tcPr>
          <w:p>
            <w:pPr>
              <w:jc w:val="center"/>
              <w:rPr>
                <w:rFonts w:hint="eastAsia" w:ascii="宋体" w:hAnsi="宋体" w:eastAsia="宋体" w:cs="Times New Roman"/>
                <w:kern w:val="2"/>
                <w:sz w:val="21"/>
                <w:szCs w:val="21"/>
                <w:lang w:val="en-US" w:eastAsia="zh-CN" w:bidi="ar-SA"/>
              </w:rPr>
            </w:pPr>
            <w:r>
              <w:rPr>
                <w:rFonts w:hint="eastAsia" w:ascii="CESI仿宋-GB13000" w:hAnsi="CESI仿宋-GB13000" w:eastAsia="CESI仿宋-GB13000" w:cs="CESI仿宋-GB13000"/>
                <w:szCs w:val="21"/>
              </w:rPr>
              <w:t>-</w:t>
            </w:r>
          </w:p>
        </w:tc>
      </w:tr>
    </w:tbl>
    <w:p>
      <w:pPr>
        <w:pStyle w:val="3"/>
        <w:ind w:firstLine="0" w:firstLineChars="0"/>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jsoncpp库测试用例</w:t>
      </w:r>
      <w:bookmarkEnd w:id="99"/>
      <w:ins w:id="30" w:author="作者" w:date="2022-03-23T17:51:47Z">
        <w:r>
          <w:rPr>
            <w:rFonts w:hint="eastAsia" w:ascii="CESI仿宋-GB13000" w:hAnsi="CESI仿宋-GB13000" w:eastAsia="CESI仿宋-GB13000" w:cs="CESI仿宋-GB13000"/>
            <w:sz w:val="21"/>
            <w:szCs w:val="21"/>
            <w:lang w:eastAsia="zh-CN"/>
          </w:rPr>
          <w:t>（</w:t>
        </w:r>
      </w:ins>
      <w:ins w:id="31" w:author="作者" w:date="2022-03-23T17:51:52Z">
        <w:r>
          <w:rPr>
            <w:rFonts w:hint="eastAsia" w:ascii="CESI仿宋-GB13000" w:hAnsi="CESI仿宋-GB13000" w:eastAsia="CESI仿宋-GB13000" w:cs="CESI仿宋-GB13000"/>
            <w:sz w:val="21"/>
            <w:szCs w:val="21"/>
            <w:lang w:eastAsia="zh-CN"/>
          </w:rPr>
          <w:t>余永华</w:t>
        </w:r>
      </w:ins>
      <w:ins w:id="32" w:author="作者" w:date="2022-03-23T17:51:47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1963"/>
        <w:gridCol w:w="1588"/>
        <w:gridCol w:w="4082"/>
        <w:gridCol w:w="2615"/>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jsoncpp库/ GN_YYXK _WBCL_JSK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验证jsoncpp库安装与常用接口调用是否正常；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编写测试用例测试程序，对Json库的数据串解析、对象序列化等等接口进行调用；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4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已正确部署jsoncpp库</w:t>
            </w:r>
          </w:p>
        </w:tc>
        <w:tc>
          <w:tcPr>
            <w:tcW w:w="5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执行json数据解析程序。</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成功执行json数据解析程序。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待解析字符串</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调用Json::Reader类中的parse()将字符串数据解析为Json数据流。</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能正确将字符串解析为Json数据流。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调用Json::Value类中的asString()、asInt()获取Json对象。</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能获取并输出Json数据流中的Json对象。</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已正确部署jsoncpp库。</w:t>
            </w:r>
          </w:p>
        </w:tc>
        <w:tc>
          <w:tcPr>
            <w:tcW w:w="5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47" w:type="pct"/>
            <w:shd w:val="clear" w:color="auto" w:fill="auto"/>
          </w:tcPr>
          <w:p>
            <w:pPr>
              <w:spacing w:line="440" w:lineRule="exac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执行json序列化程序。</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成功执行json数据解析程序。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待序列化json对象</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调用Json::Value类中的toStyledString()将Json对象序列化为字符串。</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正确构建Json对象序列化为字符串并输出。</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已正确部署jsoncpp库。</w:t>
            </w:r>
          </w:p>
        </w:tc>
        <w:tc>
          <w:tcPr>
            <w:tcW w:w="5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47" w:type="pct"/>
            <w:shd w:val="clear" w:color="auto" w:fill="auto"/>
          </w:tcPr>
          <w:p>
            <w:pPr>
              <w:spacing w:line="440" w:lineRule="exac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执行json数据写入文件程序。</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成功执行json数据解析程序。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待转换json对象</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调用Json::FastWriter类中的write()将Json对象写为不带格式的字符流，调用Json::StyledWriter类中的write()或者Json::Value类中的toStyledString()将Json对象写为带格式的字符流。</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正确将Json对象写为带格式或不带格式的字符流。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0" w:name="_Ref86996600"/>
      <w:r>
        <w:rPr>
          <w:rFonts w:hint="eastAsia" w:ascii="CESI仿宋-GB13000" w:hAnsi="CESI仿宋-GB13000" w:eastAsia="CESI仿宋-GB13000" w:cs="CESI仿宋-GB13000"/>
          <w:sz w:val="21"/>
          <w:szCs w:val="21"/>
        </w:rPr>
        <w:t>jackson库测试用例</w:t>
      </w:r>
      <w:bookmarkEnd w:id="100"/>
      <w:ins w:id="33" w:author="作者" w:date="2022-03-23T17:51:58Z">
        <w:r>
          <w:rPr>
            <w:rFonts w:hint="eastAsia" w:ascii="CESI仿宋-GB13000" w:hAnsi="CESI仿宋-GB13000" w:eastAsia="CESI仿宋-GB13000" w:cs="CESI仿宋-GB13000"/>
            <w:sz w:val="21"/>
            <w:szCs w:val="21"/>
            <w:lang w:eastAsia="zh-CN"/>
          </w:rPr>
          <w:t>（</w:t>
        </w:r>
      </w:ins>
      <w:ins w:id="34" w:author="作者" w:date="2022-03-23T17:52:00Z">
        <w:r>
          <w:rPr>
            <w:rFonts w:hint="eastAsia" w:ascii="CESI仿宋-GB13000" w:hAnsi="CESI仿宋-GB13000" w:eastAsia="CESI仿宋-GB13000" w:cs="CESI仿宋-GB13000"/>
            <w:sz w:val="21"/>
            <w:szCs w:val="21"/>
            <w:lang w:eastAsia="zh-CN"/>
          </w:rPr>
          <w:t>王强</w:t>
        </w:r>
      </w:ins>
      <w:ins w:id="35" w:author="作者" w:date="2022-03-23T17:51:58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1963"/>
        <w:gridCol w:w="1317"/>
        <w:gridCol w:w="4578"/>
        <w:gridCol w:w="2398"/>
        <w:gridCol w:w="1741"/>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Jackson库的功能测试/GN_YYXK _WBCL_JAK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支持文本处理，提供</w:t>
            </w:r>
            <w:r>
              <w:rPr>
                <w:rFonts w:hint="eastAsia" w:ascii="CESI仿宋-GB13000" w:hAnsi="CESI仿宋-GB13000" w:eastAsia="CESI仿宋-GB13000" w:cs="CESI仿宋-GB13000"/>
                <w:color w:val="000000"/>
                <w:szCs w:val="21"/>
              </w:rPr>
              <w:t>Json数据格式的处理</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测试通过Jackson库能够对简单和负载的Java结构对象进行序列化和反序列化处理；测试</w:t>
            </w:r>
            <w:r>
              <w:rPr>
                <w:rFonts w:hint="eastAsia" w:ascii="CESI仿宋-GB13000" w:hAnsi="CESI仿宋-GB13000" w:eastAsia="CESI仿宋-GB13000" w:cs="CESI仿宋-GB13000"/>
                <w:color w:val="000000"/>
                <w:szCs w:val="21"/>
              </w:rPr>
              <w:t>使用Jackson提供的注解，方便对JSON序列化和反序列化进行控制；</w:t>
            </w:r>
            <w:r>
              <w:rPr>
                <w:rFonts w:hint="eastAsia" w:ascii="CESI仿宋-GB13000" w:hAnsi="CESI仿宋-GB13000" w:eastAsia="CESI仿宋-GB13000" w:cs="CESI仿宋-GB13000"/>
                <w:spacing w:val="2"/>
                <w:szCs w:val="21"/>
              </w:rPr>
              <w:t>测试</w:t>
            </w:r>
            <w:r>
              <w:rPr>
                <w:rFonts w:hint="eastAsia" w:ascii="CESI仿宋-GB13000" w:hAnsi="CESI仿宋-GB13000" w:eastAsia="CESI仿宋-GB13000" w:cs="CESI仿宋-GB13000"/>
                <w:color w:val="000000"/>
                <w:szCs w:val="21"/>
              </w:rPr>
              <w:t>支持通用的配置处理，包括异常和错误抛出或忽略、属性名单引号、双引号或无符号。</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能够对Java对象进行JSON格式的序列化和反序列化；支持注解方式定义序列化属性；支持通过属性配置实现一些特殊配置。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62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测试程序中构造需要转换的Java类对象。</w:t>
            </w:r>
          </w:p>
        </w:tc>
        <w:tc>
          <w:tcPr>
            <w:tcW w:w="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待转换的Java对象。</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使用对象映射ObjectMapper处理器，将Java类对象转换成字符串，在终端输出，或者保存到文本或者字节流文件中，测试转换后的串是否符合json格式。</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正确的将Java类对象装换为字符串，在终端输出。</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已经成功将对象装换为文件或字节数组或者字符串。</w:t>
            </w:r>
          </w:p>
        </w:tc>
        <w:tc>
          <w:tcPr>
            <w:tcW w:w="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待转换的信息。</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使用对象映射ObjectMapper从byte[]、File、InputStream、字符串等数据的JSON反序列化，测试可以正确进行反序列化处理。</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把转换后的字符串转换回Java类对象，比较原始对象是否相等。</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测试应用中使用Jackson提供的注解和属性设置。</w:t>
            </w:r>
          </w:p>
        </w:tc>
        <w:tc>
          <w:tcPr>
            <w:tcW w:w="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设置不同属性。</w:t>
            </w:r>
          </w:p>
        </w:tc>
        <w:tc>
          <w:tcPr>
            <w:tcW w:w="162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使用Jackson提供的注解，对JSON序列化和反序列化进行控制，在Java类对象特殊属性中加入相应的注解，运行序列化和反序列化处理，并控制异常和错误抛出的行为。</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控制输出结果的行为和显示格式。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1" w:name="_Ref86996601"/>
      <w:r>
        <w:rPr>
          <w:rFonts w:hint="eastAsia" w:ascii="CESI仿宋-GB13000" w:hAnsi="CESI仿宋-GB13000" w:eastAsia="CESI仿宋-GB13000" w:cs="CESI仿宋-GB13000"/>
          <w:sz w:val="21"/>
          <w:szCs w:val="21"/>
        </w:rPr>
        <w:t>FastJson库测试用例</w:t>
      </w:r>
      <w:bookmarkEnd w:id="101"/>
      <w:ins w:id="36" w:author="作者" w:date="2022-03-23T17:52:04Z">
        <w:r>
          <w:rPr>
            <w:rFonts w:hint="eastAsia" w:ascii="CESI仿宋-GB13000" w:hAnsi="CESI仿宋-GB13000" w:eastAsia="CESI仿宋-GB13000" w:cs="CESI仿宋-GB13000"/>
            <w:sz w:val="21"/>
            <w:szCs w:val="21"/>
            <w:lang w:eastAsia="zh-CN"/>
          </w:rPr>
          <w:t>（</w:t>
        </w:r>
      </w:ins>
      <w:ins w:id="37" w:author="作者" w:date="2022-03-23T17:52:08Z">
        <w:r>
          <w:rPr>
            <w:rFonts w:hint="eastAsia" w:ascii="CESI仿宋-GB13000" w:hAnsi="CESI仿宋-GB13000" w:eastAsia="CESI仿宋-GB13000" w:cs="CESI仿宋-GB13000"/>
            <w:sz w:val="21"/>
            <w:szCs w:val="21"/>
            <w:lang w:eastAsia="zh-CN"/>
          </w:rPr>
          <w:t>王强</w:t>
        </w:r>
      </w:ins>
      <w:ins w:id="38" w:author="作者" w:date="2022-03-23T17:52:0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1958"/>
        <w:gridCol w:w="1312"/>
        <w:gridCol w:w="5013"/>
        <w:gridCol w:w="1963"/>
        <w:gridCol w:w="1735"/>
        <w:gridCol w:w="10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FastJson库的功能测试/GN_YYXK _WBCL_FAK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支持文本处理，提供</w:t>
            </w:r>
            <w:r>
              <w:rPr>
                <w:rFonts w:hint="eastAsia" w:ascii="CESI仿宋-GB13000" w:hAnsi="CESI仿宋-GB13000" w:eastAsia="CESI仿宋-GB13000" w:cs="CESI仿宋-GB13000"/>
                <w:color w:val="000000"/>
                <w:szCs w:val="21"/>
              </w:rPr>
              <w:t>Json数据格式的处理</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测试通过FastJson库能够对简单和负载的Java结构对象进行序列化和反序列化处理；测试</w:t>
            </w:r>
            <w:r>
              <w:rPr>
                <w:rFonts w:hint="eastAsia" w:ascii="CESI仿宋-GB13000" w:hAnsi="CESI仿宋-GB13000" w:eastAsia="CESI仿宋-GB13000" w:cs="CESI仿宋-GB13000"/>
                <w:color w:val="000000"/>
                <w:szCs w:val="21"/>
              </w:rPr>
              <w:t>使用FastJson提供的注解，方便对JSON序列化和反序列化进行控制；</w:t>
            </w:r>
            <w:r>
              <w:rPr>
                <w:rFonts w:hint="eastAsia" w:ascii="CESI仿宋-GB13000" w:hAnsi="CESI仿宋-GB13000" w:eastAsia="CESI仿宋-GB13000" w:cs="CESI仿宋-GB13000"/>
                <w:spacing w:val="2"/>
                <w:szCs w:val="21"/>
              </w:rPr>
              <w:t>测试</w:t>
            </w:r>
            <w:r>
              <w:rPr>
                <w:rFonts w:hint="eastAsia" w:ascii="CESI仿宋-GB13000" w:hAnsi="CESI仿宋-GB13000" w:eastAsia="CESI仿宋-GB13000" w:cs="CESI仿宋-GB13000"/>
                <w:color w:val="000000"/>
                <w:szCs w:val="21"/>
              </w:rPr>
              <w:t>支持通用的配置处理，包括异常和错误抛出或忽略、属性名单引号、双引号或无符号。</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能够对Java对象进行JSON格式的序列化和反序列化；支持注解方式定义序列化属性；支持通过属性配置实现一些特殊配置。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7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测试程序中构造需要转换的Java类对象。</w:t>
            </w:r>
          </w:p>
        </w:tc>
        <w:tc>
          <w:tcPr>
            <w:tcW w:w="4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待转换的Java对象。</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使用JSON 对象处理器，将Java类对象转换成字符串，在终端输出，或者保存到文本或者字节流文件中，测试转换后的字符串是否符合json格式。</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正确的将Java类对象装换为字符串，在终端输出。</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已经成功将对象装换为文件或字节数组或者字符串。</w:t>
            </w:r>
          </w:p>
        </w:tc>
        <w:tc>
          <w:tcPr>
            <w:tcW w:w="4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待转换的信息。</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使用JSON 对象从byte[]、File、InputStream、字符串等数据的JSON反序列化，测试可以正确进行反序列化处理。</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把转换后的字符串转换回Java类对象，比较原始对象是否相等。</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测试应用中使用FastJson提供的注解和属性设置。</w:t>
            </w:r>
          </w:p>
        </w:tc>
        <w:tc>
          <w:tcPr>
            <w:tcW w:w="4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设置不同属性。</w:t>
            </w:r>
          </w:p>
        </w:tc>
        <w:tc>
          <w:tcPr>
            <w:tcW w:w="17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使用FastJson提供的注解，方便对JSON序列化和反序列化进行控制，测试可以在Java类对象中特殊属性中加入相应的注解，运行序列化和反序列化处理</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测试能够支持通用的配置处理，包括异常和错误抛出或忽略、属性名单引号、双引号或无符号。</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控制输出结果的行为和显示格式。</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2" w:name="_Ref86996602"/>
      <w:r>
        <w:rPr>
          <w:rFonts w:hint="eastAsia" w:ascii="CESI仿宋-GB13000" w:hAnsi="CESI仿宋-GB13000" w:eastAsia="CESI仿宋-GB13000" w:cs="CESI仿宋-GB13000"/>
          <w:sz w:val="21"/>
          <w:szCs w:val="21"/>
        </w:rPr>
        <w:t>jsoup测试用例</w:t>
      </w:r>
      <w:bookmarkEnd w:id="102"/>
      <w:ins w:id="39" w:author="作者" w:date="2022-03-23T17:52:11Z">
        <w:r>
          <w:rPr>
            <w:rFonts w:hint="eastAsia" w:ascii="CESI仿宋-GB13000" w:hAnsi="CESI仿宋-GB13000" w:eastAsia="CESI仿宋-GB13000" w:cs="CESI仿宋-GB13000"/>
            <w:sz w:val="21"/>
            <w:szCs w:val="21"/>
            <w:lang w:eastAsia="zh-CN"/>
          </w:rPr>
          <w:t>（</w:t>
        </w:r>
      </w:ins>
      <w:ins w:id="40" w:author="作者" w:date="2022-03-23T17:52:14Z">
        <w:r>
          <w:rPr>
            <w:rFonts w:hint="eastAsia" w:ascii="CESI仿宋-GB13000" w:hAnsi="CESI仿宋-GB13000" w:eastAsia="CESI仿宋-GB13000" w:cs="CESI仿宋-GB13000"/>
            <w:sz w:val="21"/>
            <w:szCs w:val="21"/>
            <w:lang w:eastAsia="zh-CN"/>
          </w:rPr>
          <w:t>王强</w:t>
        </w:r>
      </w:ins>
      <w:ins w:id="41" w:author="作者" w:date="2022-03-23T17:52:12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2"/>
        <w:gridCol w:w="2621"/>
        <w:gridCol w:w="1526"/>
        <w:gridCol w:w="3270"/>
        <w:gridCol w:w="2584"/>
        <w:gridCol w:w="1992"/>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Jsoup库的功能测试/ GN_YYXK _WBCL_JSOK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color w:val="000000"/>
                <w:szCs w:val="21"/>
              </w:rPr>
              <w:t>支持Java语言的 Html 文档解析和处理能力</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通过测试程序测试Html 文档的正确解析</w:t>
            </w:r>
            <w:r>
              <w:rPr>
                <w:rFonts w:hint="eastAsia" w:ascii="CESI仿宋-GB13000" w:hAnsi="CESI仿宋-GB13000" w:eastAsia="CESI仿宋-GB13000" w:cs="CESI仿宋-GB13000"/>
                <w:color w:val="000000"/>
                <w:szCs w:val="21"/>
              </w:rPr>
              <w:t>，确保能获取到 Html 文档中元素的值</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Java 语言</w:t>
            </w:r>
            <w:r>
              <w:rPr>
                <w:rFonts w:hint="eastAsia" w:ascii="CESI仿宋-GB13000" w:hAnsi="CESI仿宋-GB13000" w:eastAsia="CESI仿宋-GB13000" w:cs="CESI仿宋-GB13000"/>
                <w:szCs w:val="21"/>
              </w:rPr>
              <w:t>能够正确解析 Html 文档，并可获取 Html 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测试程序引入 Jsoup 库和标准的 Html 文档。</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Html 文档路径。</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 Jsoup 的将 Html 文档解析为 Document 类。</w:t>
            </w:r>
          </w:p>
        </w:tc>
        <w:tc>
          <w:tcPr>
            <w:tcW w:w="91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正确的将 Html 文档解析为 Document 类。</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已将 Html 文档解析为 Document 类。</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使用document.getElementsByTag("body")获取元素对象Elements，通过Elements.text()获取元素的内容。</w:t>
            </w:r>
          </w:p>
        </w:tc>
        <w:tc>
          <w:tcPr>
            <w:tcW w:w="91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正确获取元素的内容。</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获取元素内容</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szCs w:val="32"/>
        </w:rPr>
      </w:pPr>
      <w:bookmarkStart w:id="103" w:name="_Ref86996747"/>
      <w:r>
        <w:rPr>
          <w:rFonts w:hint="eastAsia" w:ascii="CESI仿宋-GB13000" w:hAnsi="CESI仿宋-GB13000" w:eastAsia="CESI仿宋-GB13000" w:cs="CESI仿宋-GB13000"/>
        </w:rPr>
        <w:t>网络传输库</w:t>
      </w:r>
      <w:r>
        <w:rPr>
          <w:rFonts w:hint="eastAsia" w:ascii="CESI仿宋-GB13000" w:hAnsi="CESI仿宋-GB13000" w:eastAsia="CESI仿宋-GB13000" w:cs="CESI仿宋-GB13000"/>
          <w:szCs w:val="32"/>
        </w:rPr>
        <w:t>测试</w:t>
      </w:r>
      <w:bookmarkEnd w:id="103"/>
      <w:r>
        <w:rPr>
          <w:rFonts w:hint="eastAsia" w:ascii="CESI仿宋-GB13000" w:hAnsi="CESI仿宋-GB13000" w:eastAsia="CESI仿宋-GB13000" w:cs="CESI仿宋-GB13000"/>
          <w:szCs w:val="32"/>
        </w:rPr>
        <w:t>（张金辉、</w:t>
      </w:r>
      <w:ins w:id="42" w:author="作者" w:date="2022-03-25T17:15:58Z">
        <w:r>
          <w:rPr>
            <w:rFonts w:hint="eastAsia" w:ascii="CESI仿宋-GB13000" w:hAnsi="CESI仿宋-GB13000" w:eastAsia="CESI仿宋-GB13000" w:cs="CESI仿宋-GB13000"/>
            <w:szCs w:val="32"/>
            <w:lang w:eastAsia="zh-CN"/>
          </w:rPr>
          <w:t>（</w:t>
        </w:r>
      </w:ins>
      <w:ins w:id="43" w:author="作者" w:date="2022-03-25T17:15:58Z">
        <w:r>
          <w:rPr>
            <w:rFonts w:hint="eastAsia" w:ascii="CESI仿宋-GB13000" w:hAnsi="CESI仿宋-GB13000" w:eastAsia="CESI仿宋-GB13000" w:cs="CESI仿宋-GB13000"/>
            <w:szCs w:val="32"/>
          </w:rPr>
          <w:t>王强</w:t>
        </w:r>
      </w:ins>
      <w:ins w:id="44" w:author="作者" w:date="2022-03-25T17:15:58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04" w:name="_Ref86996617"/>
      <w:r>
        <w:rPr>
          <w:rFonts w:hint="eastAsia" w:ascii="CESI仿宋-GB13000" w:hAnsi="CESI仿宋-GB13000" w:eastAsia="CESI仿宋-GB13000" w:cs="CESI仿宋-GB13000"/>
          <w:sz w:val="21"/>
          <w:szCs w:val="21"/>
        </w:rPr>
        <w:t>可靠报文传输库测试用例</w:t>
      </w:r>
      <w:bookmarkEnd w:id="104"/>
      <w:ins w:id="45" w:author="作者" w:date="2022-03-23T17:52:24Z">
        <w:r>
          <w:rPr>
            <w:rFonts w:hint="eastAsia" w:ascii="CESI仿宋-GB13000" w:hAnsi="CESI仿宋-GB13000" w:eastAsia="CESI仿宋-GB13000" w:cs="CESI仿宋-GB13000"/>
            <w:sz w:val="21"/>
            <w:szCs w:val="21"/>
            <w:lang w:eastAsia="zh-CN"/>
          </w:rPr>
          <w:t>（</w:t>
        </w:r>
      </w:ins>
      <w:ins w:id="46" w:author="作者" w:date="2022-03-23T17:52:27Z">
        <w:r>
          <w:rPr>
            <w:rFonts w:hint="eastAsia" w:ascii="CESI仿宋-GB13000" w:hAnsi="CESI仿宋-GB13000" w:eastAsia="CESI仿宋-GB13000" w:cs="CESI仿宋-GB13000"/>
            <w:sz w:val="21"/>
            <w:szCs w:val="21"/>
            <w:lang w:eastAsia="zh-CN"/>
          </w:rPr>
          <w:t>张金辉</w:t>
        </w:r>
      </w:ins>
      <w:ins w:id="47" w:author="作者" w:date="2022-03-23T17:52:2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1961"/>
        <w:gridCol w:w="1594"/>
        <w:gridCol w:w="4291"/>
        <w:gridCol w:w="2152"/>
        <w:gridCol w:w="1992"/>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可靠报文传输库/ GN_YYXKC _WLCS_BWCS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测试国产平台下可靠报文传输库的能力是否正常。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初始化客户端和服务端，并在客户端进行同步、异步、投递三种方式的数据发送，确定数据都能到达服务端，最后结束化客户端和服务端；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所有报文传输功能都能正常完成</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2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应用运行库已部署在通信双方，网络畅通。</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服务端ip地址和端口，服务端回调通知函数。</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服务端进程启动，调用LT_Initialize函数初始化，注册会话建立、消息到达等回调函数,调用LT_CreateService创建服务。</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服务端创建服务成功。</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创建服务成功</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服务端创建服务成功。</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服务端ip地址和端口，客户端回调通知函数。</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客户端进程启动，调用LT_Initialize函数初始化，注册会话建立、消息到达等回调函数,调用LT_CreateSession创建会话。</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客户端与服务端创建会话成功。</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客户端与服务端创建会话成功。</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同步报文。</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客户端通过</w:t>
            </w:r>
            <w:r>
              <w:rPr>
                <w:rFonts w:hint="eastAsia" w:ascii="CESI仿宋-GB13000" w:hAnsi="CESI仿宋-GB13000" w:eastAsia="CESI仿宋-GB13000" w:cs="CESI仿宋-GB13000"/>
                <w:kern w:val="0"/>
                <w:szCs w:val="21"/>
              </w:rPr>
              <w:t>LT_SynSendMsg</w:t>
            </w:r>
            <w:r>
              <w:rPr>
                <w:rFonts w:hint="eastAsia" w:ascii="CESI仿宋-GB13000" w:hAnsi="CESI仿宋-GB13000" w:eastAsia="CESI仿宋-GB13000" w:cs="CESI仿宋-GB13000"/>
                <w:kern w:val="0"/>
                <w:szCs w:val="21"/>
                <w:lang w:val="zh-CN"/>
              </w:rPr>
              <w:t>同步发送消息</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服务端的</w:t>
            </w:r>
            <w:r>
              <w:rPr>
                <w:rFonts w:hint="eastAsia" w:ascii="CESI仿宋-GB13000" w:hAnsi="CESI仿宋-GB13000" w:eastAsia="CESI仿宋-GB13000" w:cs="CESI仿宋-GB13000"/>
                <w:kern w:val="0"/>
                <w:szCs w:val="21"/>
              </w:rPr>
              <w:t>LT_OnMsgReceive</w:t>
            </w:r>
            <w:r>
              <w:rPr>
                <w:rFonts w:hint="eastAsia" w:ascii="CESI仿宋-GB13000" w:hAnsi="CESI仿宋-GB13000" w:eastAsia="CESI仿宋-GB13000" w:cs="CESI仿宋-GB13000"/>
                <w:kern w:val="0"/>
                <w:szCs w:val="21"/>
                <w:lang w:val="zh-CN"/>
              </w:rPr>
              <w:t>回调函数触发</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处理完并产生</w:t>
            </w:r>
            <w:r>
              <w:rPr>
                <w:rFonts w:hint="eastAsia" w:ascii="CESI仿宋-GB13000" w:hAnsi="CESI仿宋-GB13000" w:eastAsia="CESI仿宋-GB13000" w:cs="CESI仿宋-GB13000"/>
                <w:kern w:val="0"/>
                <w:szCs w:val="21"/>
              </w:rPr>
              <w:t>回答消息，通过LT_SendRes将回答消息发送给客户端。</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rPr>
              <w:t>客户端LT_SynSendMsg返回成功。</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客户端与服务端创建会话成功。</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异步报文。</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客户端通过</w:t>
            </w:r>
            <w:r>
              <w:rPr>
                <w:rFonts w:hint="eastAsia" w:ascii="CESI仿宋-GB13000" w:hAnsi="CESI仿宋-GB13000" w:eastAsia="CESI仿宋-GB13000" w:cs="CESI仿宋-GB13000"/>
                <w:kern w:val="0"/>
                <w:szCs w:val="21"/>
              </w:rPr>
              <w:t>LT_AsynSendMsg</w:t>
            </w:r>
            <w:r>
              <w:rPr>
                <w:rFonts w:hint="eastAsia" w:ascii="CESI仿宋-GB13000" w:hAnsi="CESI仿宋-GB13000" w:eastAsia="CESI仿宋-GB13000" w:cs="CESI仿宋-GB13000"/>
                <w:kern w:val="0"/>
                <w:szCs w:val="21"/>
                <w:lang w:val="zh-CN"/>
              </w:rPr>
              <w:t>异步发送消息并返回</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服务端的</w:t>
            </w:r>
            <w:r>
              <w:rPr>
                <w:rFonts w:hint="eastAsia" w:ascii="CESI仿宋-GB13000" w:hAnsi="CESI仿宋-GB13000" w:eastAsia="CESI仿宋-GB13000" w:cs="CESI仿宋-GB13000"/>
                <w:kern w:val="0"/>
                <w:szCs w:val="21"/>
              </w:rPr>
              <w:t>LT_OnMsgReceive</w:t>
            </w:r>
            <w:r>
              <w:rPr>
                <w:rFonts w:hint="eastAsia" w:ascii="CESI仿宋-GB13000" w:hAnsi="CESI仿宋-GB13000" w:eastAsia="CESI仿宋-GB13000" w:cs="CESI仿宋-GB13000"/>
                <w:kern w:val="0"/>
                <w:szCs w:val="21"/>
                <w:lang w:val="zh-CN"/>
              </w:rPr>
              <w:t>回调函数触发</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处理完并产生</w:t>
            </w:r>
            <w:r>
              <w:rPr>
                <w:rFonts w:hint="eastAsia" w:ascii="CESI仿宋-GB13000" w:hAnsi="CESI仿宋-GB13000" w:eastAsia="CESI仿宋-GB13000" w:cs="CESI仿宋-GB13000"/>
                <w:kern w:val="0"/>
                <w:szCs w:val="21"/>
              </w:rPr>
              <w:t>回答消息，通过LT_SendRes将回答消息发送给客户端，客户端的LT_OnResReceive</w:t>
            </w:r>
            <w:r>
              <w:rPr>
                <w:rFonts w:hint="eastAsia" w:ascii="CESI仿宋-GB13000" w:hAnsi="CESI仿宋-GB13000" w:eastAsia="CESI仿宋-GB13000" w:cs="CESI仿宋-GB13000"/>
                <w:kern w:val="0"/>
                <w:szCs w:val="21"/>
                <w:lang w:val="zh-CN"/>
              </w:rPr>
              <w:t>回调函数被触发。</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rPr>
              <w:t>客户端的LT_OnResReceive</w:t>
            </w:r>
            <w:r>
              <w:rPr>
                <w:rFonts w:hint="eastAsia" w:ascii="CESI仿宋-GB13000" w:hAnsi="CESI仿宋-GB13000" w:eastAsia="CESI仿宋-GB13000" w:cs="CESI仿宋-GB13000"/>
                <w:kern w:val="0"/>
                <w:szCs w:val="21"/>
                <w:lang w:val="zh-CN"/>
              </w:rPr>
              <w:t>回调函数被触发。</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客户端与服务端创建会话成功。</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投递报文。</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客户端通过</w:t>
            </w:r>
            <w:r>
              <w:rPr>
                <w:rFonts w:hint="eastAsia" w:ascii="CESI仿宋-GB13000" w:hAnsi="CESI仿宋-GB13000" w:eastAsia="CESI仿宋-GB13000" w:cs="CESI仿宋-GB13000"/>
                <w:kern w:val="0"/>
                <w:szCs w:val="21"/>
              </w:rPr>
              <w:t>LT_PostMsg</w:t>
            </w:r>
            <w:r>
              <w:rPr>
                <w:rFonts w:hint="eastAsia" w:ascii="CESI仿宋-GB13000" w:hAnsi="CESI仿宋-GB13000" w:eastAsia="CESI仿宋-GB13000" w:cs="CESI仿宋-GB13000"/>
                <w:kern w:val="0"/>
                <w:szCs w:val="21"/>
                <w:lang w:val="zh-CN"/>
              </w:rPr>
              <w:t>投递消息并返回</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服务端的</w:t>
            </w:r>
            <w:r>
              <w:rPr>
                <w:rFonts w:hint="eastAsia" w:ascii="CESI仿宋-GB13000" w:hAnsi="CESI仿宋-GB13000" w:eastAsia="CESI仿宋-GB13000" w:cs="CESI仿宋-GB13000"/>
                <w:kern w:val="0"/>
                <w:szCs w:val="21"/>
              </w:rPr>
              <w:t>LT_OnMsgReceive</w:t>
            </w:r>
            <w:r>
              <w:rPr>
                <w:rFonts w:hint="eastAsia" w:ascii="CESI仿宋-GB13000" w:hAnsi="CESI仿宋-GB13000" w:eastAsia="CESI仿宋-GB13000" w:cs="CESI仿宋-GB13000"/>
                <w:kern w:val="0"/>
                <w:szCs w:val="21"/>
                <w:lang w:val="zh-CN"/>
              </w:rPr>
              <w:t>回调函数触发</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处理完并产生</w:t>
            </w:r>
            <w:r>
              <w:rPr>
                <w:rFonts w:hint="eastAsia" w:ascii="CESI仿宋-GB13000" w:hAnsi="CESI仿宋-GB13000" w:eastAsia="CESI仿宋-GB13000" w:cs="CESI仿宋-GB13000"/>
                <w:kern w:val="0"/>
                <w:szCs w:val="21"/>
              </w:rPr>
              <w:t>回答消息，通过LT_SendRes将回答消息发送给客户端，客户端的LT_OnResReceive</w:t>
            </w:r>
            <w:r>
              <w:rPr>
                <w:rFonts w:hint="eastAsia" w:ascii="CESI仿宋-GB13000" w:hAnsi="CESI仿宋-GB13000" w:eastAsia="CESI仿宋-GB13000" w:cs="CESI仿宋-GB13000"/>
                <w:kern w:val="0"/>
                <w:szCs w:val="21"/>
                <w:lang w:val="zh-CN"/>
              </w:rPr>
              <w:t>回调函数被触发。</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rPr>
              <w:t>客户端的LT_OnResReceive</w:t>
            </w:r>
            <w:r>
              <w:rPr>
                <w:rFonts w:hint="eastAsia" w:ascii="CESI仿宋-GB13000" w:hAnsi="CESI仿宋-GB13000" w:eastAsia="CESI仿宋-GB13000" w:cs="CESI仿宋-GB13000"/>
                <w:kern w:val="0"/>
                <w:szCs w:val="21"/>
                <w:lang w:val="zh-CN"/>
              </w:rPr>
              <w:t>回调函数被触发。</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客户端与服务端创建会话成功。</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客户端通过</w:t>
            </w:r>
            <w:r>
              <w:rPr>
                <w:rFonts w:hint="eastAsia" w:ascii="CESI仿宋-GB13000" w:hAnsi="CESI仿宋-GB13000" w:eastAsia="CESI仿宋-GB13000" w:cs="CESI仿宋-GB13000"/>
                <w:kern w:val="0"/>
                <w:szCs w:val="21"/>
              </w:rPr>
              <w:t>LT_CloseHandle</w:t>
            </w:r>
            <w:r>
              <w:rPr>
                <w:rFonts w:hint="eastAsia" w:ascii="CESI仿宋-GB13000" w:hAnsi="CESI仿宋-GB13000" w:eastAsia="CESI仿宋-GB13000" w:cs="CESI仿宋-GB13000"/>
                <w:kern w:val="0"/>
                <w:szCs w:val="21"/>
                <w:lang w:val="zh-CN"/>
              </w:rPr>
              <w:t>关闭与服务端会话</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服务端的</w:t>
            </w:r>
            <w:r>
              <w:rPr>
                <w:rFonts w:hint="eastAsia" w:ascii="CESI仿宋-GB13000" w:hAnsi="CESI仿宋-GB13000" w:eastAsia="CESI仿宋-GB13000" w:cs="CESI仿宋-GB13000"/>
                <w:kern w:val="0"/>
                <w:szCs w:val="21"/>
              </w:rPr>
              <w:t>LT_OnDisconnect</w:t>
            </w:r>
            <w:r>
              <w:rPr>
                <w:rFonts w:hint="eastAsia" w:ascii="CESI仿宋-GB13000" w:hAnsi="CESI仿宋-GB13000" w:eastAsia="CESI仿宋-GB13000" w:cs="CESI仿宋-GB13000"/>
                <w:kern w:val="0"/>
                <w:szCs w:val="21"/>
                <w:lang w:val="zh-CN"/>
              </w:rPr>
              <w:t>回调函数触发</w:t>
            </w:r>
            <w:r>
              <w:rPr>
                <w:rFonts w:hint="eastAsia" w:ascii="CESI仿宋-GB13000" w:hAnsi="CESI仿宋-GB13000" w:eastAsia="CESI仿宋-GB13000" w:cs="CESI仿宋-GB13000"/>
                <w:kern w:val="0"/>
                <w:szCs w:val="21"/>
              </w:rPr>
              <w:t>，</w:t>
            </w:r>
            <w:r>
              <w:rPr>
                <w:rFonts w:hint="eastAsia" w:ascii="CESI仿宋-GB13000" w:hAnsi="CESI仿宋-GB13000" w:eastAsia="CESI仿宋-GB13000" w:cs="CESI仿宋-GB13000"/>
                <w:kern w:val="0"/>
                <w:szCs w:val="21"/>
                <w:lang w:val="zh-CN"/>
              </w:rPr>
              <w:t>关闭本地</w:t>
            </w:r>
            <w:r>
              <w:rPr>
                <w:rFonts w:hint="eastAsia" w:ascii="CESI仿宋-GB13000" w:hAnsi="CESI仿宋-GB13000" w:eastAsia="CESI仿宋-GB13000" w:cs="CESI仿宋-GB13000"/>
                <w:kern w:val="0"/>
                <w:szCs w:val="21"/>
              </w:rPr>
              <w:t>会话。</w:t>
            </w:r>
          </w:p>
        </w:tc>
        <w:tc>
          <w:tcPr>
            <w:tcW w:w="7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lang w:val="zh-CN"/>
              </w:rPr>
              <w:t>服务端的</w:t>
            </w:r>
            <w:r>
              <w:rPr>
                <w:rFonts w:hint="eastAsia" w:ascii="CESI仿宋-GB13000" w:hAnsi="CESI仿宋-GB13000" w:eastAsia="CESI仿宋-GB13000" w:cs="CESI仿宋-GB13000"/>
                <w:kern w:val="0"/>
                <w:szCs w:val="21"/>
              </w:rPr>
              <w:t>LT_OnDisconnect</w:t>
            </w:r>
            <w:r>
              <w:rPr>
                <w:rFonts w:hint="eastAsia" w:ascii="CESI仿宋-GB13000" w:hAnsi="CESI仿宋-GB13000" w:eastAsia="CESI仿宋-GB13000" w:cs="CESI仿宋-GB13000"/>
                <w:kern w:val="0"/>
                <w:szCs w:val="21"/>
                <w:lang w:val="zh-CN"/>
              </w:rPr>
              <w:t>回调函数触发。</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5" w:name="_Ref86996619"/>
      <w:r>
        <w:rPr>
          <w:rFonts w:hint="eastAsia" w:ascii="CESI仿宋-GB13000" w:hAnsi="CESI仿宋-GB13000" w:eastAsia="CESI仿宋-GB13000" w:cs="CESI仿宋-GB13000"/>
          <w:sz w:val="21"/>
          <w:szCs w:val="21"/>
        </w:rPr>
        <w:t>http报文传输库测试用例</w:t>
      </w:r>
      <w:bookmarkEnd w:id="105"/>
      <w:ins w:id="48" w:author="作者" w:date="2022-03-23T17:52:32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1744"/>
        <w:gridCol w:w="2399"/>
        <w:gridCol w:w="3487"/>
        <w:gridCol w:w="2616"/>
        <w:gridCol w:w="1744"/>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809" w:type="dxa"/>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7364" w:type="dxa"/>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http报文传输库/ GN_YYXKC _WLCS_BWK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809" w:type="dxa"/>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7364" w:type="dxa"/>
            <w:gridSpan w:val="5"/>
            <w:tcBorders>
              <w:top w:val="single" w:color="000000" w:sz="6" w:space="0"/>
              <w:bottom w:val="single" w:color="000000" w:sz="12" w:space="0"/>
            </w:tcBorders>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http报文传输库</w:t>
            </w:r>
            <w:r>
              <w:rPr>
                <w:rFonts w:hint="eastAsia" w:ascii="CESI仿宋-GB13000" w:hAnsi="CESI仿宋-GB13000" w:eastAsia="CESI仿宋-GB13000" w:cs="CESI仿宋-GB13000"/>
                <w:color w:val="000000"/>
                <w:kern w:val="0"/>
                <w:szCs w:val="21"/>
                <w:shd w:val="clear" w:color="auto" w:fill="FFFFFF"/>
              </w:rPr>
              <w:t>作为是一个多协议的便于客户端使用的URL传输库，基于C语言，提供C语言的API接口，支持http及其他协议。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运行程序调用http报文传输库，访问http服务端，把服务端返回的报文，接收并打印到终端。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能够访问http服务器，并把报文显示到终端。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134"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560"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268"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701"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4"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134"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libcurl库已部署。</w:t>
            </w:r>
          </w:p>
        </w:tc>
        <w:tc>
          <w:tcPr>
            <w:tcW w:w="1560"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进入测试程序文件夹，执行./lib1500 ip（http服务器地址）。</w:t>
            </w: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启动测试程序，并调用curl_global_init()，全局基础信息初始化libcurl，并调用curl_easy_init()创建一个简单的句柄。</w:t>
            </w:r>
          </w:p>
        </w:tc>
        <w:tc>
          <w:tcPr>
            <w:tcW w:w="1701"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成功启动测试程序。</w:t>
            </w:r>
          </w:p>
        </w:tc>
        <w:tc>
          <w:tcPr>
            <w:tcW w:w="1134"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成功启动测试程序</w:t>
            </w: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134"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测试程序已启动。</w:t>
            </w:r>
          </w:p>
        </w:tc>
        <w:tc>
          <w:tcPr>
            <w:tcW w:w="1560"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调用curl_easy_setopt()设置回调函数，进行接收数据 ，curl_easy_setopt设置句柄属性，调用curl_easy_perform()提交数据，利用回调获取结果。</w:t>
            </w:r>
          </w:p>
        </w:tc>
        <w:tc>
          <w:tcPr>
            <w:tcW w:w="1701"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利用libcurl访问http服务，无法访问的地址给出错误提示，可以访问的地址展示出返回报文。</w:t>
            </w:r>
          </w:p>
        </w:tc>
        <w:tc>
          <w:tcPr>
            <w:tcW w:w="1134"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134"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测试程序已启动。</w:t>
            </w:r>
          </w:p>
        </w:tc>
        <w:tc>
          <w:tcPr>
            <w:tcW w:w="1560"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调用curl_easy_cleanup()销毁句柄和调用curl_global_cleanup()销毁初始化libcurl信息。</w:t>
            </w:r>
          </w:p>
        </w:tc>
        <w:tc>
          <w:tcPr>
            <w:tcW w:w="1701"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成功销毁相关信息。</w:t>
            </w:r>
          </w:p>
        </w:tc>
        <w:tc>
          <w:tcPr>
            <w:tcW w:w="1134"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1134" w:type="dxa"/>
          </w:tcPr>
          <w:p>
            <w:pPr>
              <w:rPr>
                <w:rFonts w:hint="eastAsia" w:ascii="CESI仿宋-GB13000" w:hAnsi="CESI仿宋-GB13000" w:eastAsia="CESI仿宋-GB13000" w:cs="CESI仿宋-GB13000"/>
                <w:szCs w:val="21"/>
              </w:rPr>
            </w:pPr>
          </w:p>
        </w:tc>
        <w:tc>
          <w:tcPr>
            <w:tcW w:w="1560"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执行./ftpupload，本示例运用了ftp服务</w:t>
            </w: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程序启动，curl_global_init()，全局基础信息初始化libcurl，并调用-curl_easy_init()创建一个简单的句柄</w:t>
            </w:r>
          </w:p>
        </w:tc>
        <w:tc>
          <w:tcPr>
            <w:tcW w:w="1701"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成功启动测试程序。</w:t>
            </w:r>
          </w:p>
        </w:tc>
        <w:tc>
          <w:tcPr>
            <w:tcW w:w="1134" w:type="dxa"/>
          </w:tcPr>
          <w:p>
            <w:pPr>
              <w:jc w:val="center"/>
              <w:rPr>
                <w:rFonts w:hint="eastAsia" w:ascii="CESI仿宋-GB13000" w:hAnsi="CESI仿宋-GB13000" w:eastAsia="CESI仿宋-GB13000" w:cs="CESI仿宋-GB13000"/>
                <w:szCs w:val="21"/>
              </w:rPr>
            </w:pP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1134"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测试程序已启动。</w:t>
            </w:r>
          </w:p>
        </w:tc>
        <w:tc>
          <w:tcPr>
            <w:tcW w:w="1560" w:type="dxa"/>
          </w:tcPr>
          <w:p>
            <w:pPr>
              <w:jc w:val="center"/>
              <w:rPr>
                <w:rFonts w:hint="eastAsia" w:ascii="CESI仿宋-GB13000" w:hAnsi="CESI仿宋-GB13000" w:eastAsia="CESI仿宋-GB13000" w:cs="CESI仿宋-GB13000"/>
                <w:szCs w:val="21"/>
              </w:rPr>
            </w:pP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调用curl_easy_setopt()设置回调函数，会载入ftp服务地址和账密信息和需要上传的文件信息 ，curl_easy_setopt设置句柄属性，调用curl_easy_perform()提交数据，利用回调获取结果。</w:t>
            </w:r>
          </w:p>
        </w:tc>
        <w:tc>
          <w:tcPr>
            <w:tcW w:w="1701"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利用libcurl访问http服务，无法访问的地址给出错误提示，可以访问的地址展示出返回报文</w:t>
            </w:r>
          </w:p>
        </w:tc>
        <w:tc>
          <w:tcPr>
            <w:tcW w:w="1134" w:type="dxa"/>
          </w:tcPr>
          <w:p>
            <w:pPr>
              <w:jc w:val="center"/>
              <w:rPr>
                <w:rFonts w:hint="eastAsia" w:ascii="CESI仿宋-GB13000" w:hAnsi="CESI仿宋-GB13000" w:eastAsia="CESI仿宋-GB13000" w:cs="CESI仿宋-GB13000"/>
                <w:szCs w:val="21"/>
              </w:rPr>
            </w:pP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675" w:type="dxa"/>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步骤6</w:t>
            </w:r>
          </w:p>
        </w:tc>
        <w:tc>
          <w:tcPr>
            <w:tcW w:w="1134"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检查结果正确性</w:t>
            </w:r>
          </w:p>
        </w:tc>
        <w:tc>
          <w:tcPr>
            <w:tcW w:w="1560"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登录ftp服务器</w:t>
            </w:r>
          </w:p>
        </w:tc>
        <w:tc>
          <w:tcPr>
            <w:tcW w:w="2268" w:type="dxa"/>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检查上传文件的结果是否正确</w:t>
            </w:r>
          </w:p>
        </w:tc>
        <w:tc>
          <w:tcPr>
            <w:tcW w:w="1701" w:type="dxa"/>
          </w:tcPr>
          <w:p>
            <w:pPr>
              <w:rPr>
                <w:rFonts w:hint="eastAsia" w:ascii="CESI仿宋-GB13000" w:hAnsi="CESI仿宋-GB13000" w:eastAsia="CESI仿宋-GB13000" w:cs="CESI仿宋-GB13000"/>
                <w:szCs w:val="21"/>
              </w:rPr>
            </w:pPr>
          </w:p>
        </w:tc>
        <w:tc>
          <w:tcPr>
            <w:tcW w:w="1134" w:type="dxa"/>
          </w:tcPr>
          <w:p>
            <w:pPr>
              <w:jc w:val="center"/>
              <w:rPr>
                <w:rFonts w:hint="eastAsia" w:ascii="CESI仿宋-GB13000" w:hAnsi="CESI仿宋-GB13000" w:eastAsia="CESI仿宋-GB13000" w:cs="CESI仿宋-GB13000"/>
                <w:szCs w:val="21"/>
              </w:rPr>
            </w:pPr>
          </w:p>
        </w:tc>
        <w:tc>
          <w:tcPr>
            <w:tcW w:w="701" w:type="dxa"/>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6" w:name="_Ref86996620"/>
      <w:r>
        <w:rPr>
          <w:rFonts w:hint="eastAsia" w:ascii="CESI仿宋-GB13000" w:hAnsi="CESI仿宋-GB13000" w:eastAsia="CESI仿宋-GB13000" w:cs="CESI仿宋-GB13000"/>
          <w:sz w:val="21"/>
          <w:szCs w:val="21"/>
        </w:rPr>
        <w:t>libevent库测试用例</w:t>
      </w:r>
      <w:bookmarkEnd w:id="106"/>
      <w:ins w:id="49" w:author="作者" w:date="2022-03-23T17:52:34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1963"/>
        <w:gridCol w:w="1523"/>
        <w:gridCol w:w="4138"/>
        <w:gridCol w:w="2618"/>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4" w:type="pct"/>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6" w:type="pct"/>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libevent库/ GN_YYXKC_WLCS_LK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4" w:type="pct"/>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6" w:type="pct"/>
            <w:gridSpan w:val="5"/>
            <w:tcBorders>
              <w:top w:val="single" w:color="000000" w:sz="6" w:space="0"/>
              <w:bottom w:val="single" w:color="000000" w:sz="12" w:space="0"/>
            </w:tcBorders>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libevent是一个用来开发可扩展的网络服务器的事件通知函数库。当一个文件描述符上的特定事件发生或是一个超时时间到达后，libevent API提供一种执行回调函数的机制。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测试运用libevent库编写的服务端，监听客户端，并向客户端收发消息，支持多个客户端。测试运用libevent库编写的客户端，连接服务端，并接收和回复服务端消息。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开启至少三个客户端进程，与服务端进行数据传输，确保数据准确性。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7"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libevent库已部署。</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在测试程序文件夹中，执行./server命令。本示例采用tcp服务</w:t>
            </w:r>
          </w:p>
        </w:tc>
        <w:tc>
          <w:tcPr>
            <w:tcW w:w="146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启动服务端程序，开始监听客户端，程序中调用event_base_new()初始化event事件，并进行ip和端口监听，收到连接后，调用conn_eventcb()处理客户发来的连接。然后调用conn_readcb()来向客户端收发信息。</w:t>
            </w: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启动服务端监听，并能接收客户端发送的数据。</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已启动服务端程序。</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在测试程序文件夹中，./client命令</w:t>
            </w:r>
          </w:p>
        </w:tc>
        <w:tc>
          <w:tcPr>
            <w:tcW w:w="146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启动多个客户端程序，向服务端发送数据，客户端调用bufferevent_socket_connect()连接服务端，调用conn_eventcb()处理与服务端连接，调用conn_readcb()向服务端收发信息。</w:t>
            </w: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启动多个客户端，连接服务端，并向服务端发送数据，具有接收数据功能。</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已完成数据收发。</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校验数据。</w:t>
            </w:r>
          </w:p>
        </w:tc>
        <w:tc>
          <w:tcPr>
            <w:tcW w:w="146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检查服务端和客户端数据。</w:t>
            </w: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看服务端和客户端收发数据是否一致。</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步骤4</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启动udp服务端</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执行./server_udp</w:t>
            </w:r>
          </w:p>
        </w:tc>
        <w:tc>
          <w:tcPr>
            <w:tcW w:w="1467" w:type="pct"/>
          </w:tcPr>
          <w:p>
            <w:pPr>
              <w:widowControl/>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调用event_init()初始化event事件，调用bind_socket()绑定UDP服务，调用event_set()设置事件选项，调用event_add()将event注册到event_base的已注册事件链表中</w:t>
            </w: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启动udp服务端</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服务端启动成功</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步骤5</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启动udp客户端</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执行./client_udp</w:t>
            </w:r>
          </w:p>
        </w:tc>
        <w:tc>
          <w:tcPr>
            <w:tcW w:w="146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调用socket()设置udp句柄，配置好服务器地址，调用sendto()向udp服务端发送消息</w:t>
            </w: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启动udp客户端</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客户端启动成功</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步骤6</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服务端验证消息接收结果</w:t>
            </w:r>
          </w:p>
        </w:tc>
        <w:tc>
          <w:tcPr>
            <w:tcW w:w="54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检测数据准确性</w:t>
            </w:r>
          </w:p>
        </w:tc>
        <w:tc>
          <w:tcPr>
            <w:tcW w:w="1467" w:type="pct"/>
          </w:tcPr>
          <w:p>
            <w:pPr>
              <w:rPr>
                <w:rFonts w:hint="eastAsia" w:ascii="CESI仿宋-GB13000" w:hAnsi="CESI仿宋-GB13000" w:eastAsia="CESI仿宋-GB13000" w:cs="CESI仿宋-GB13000"/>
                <w:szCs w:val="21"/>
              </w:rPr>
            </w:pPr>
          </w:p>
        </w:tc>
        <w:tc>
          <w:tcPr>
            <w:tcW w:w="92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看结果是不是：i am from client！</w:t>
            </w:r>
          </w:p>
        </w:tc>
        <w:tc>
          <w:tcPr>
            <w:tcW w:w="61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7" w:name="_Ref86996621"/>
      <w:r>
        <w:rPr>
          <w:rFonts w:hint="eastAsia" w:ascii="CESI仿宋-GB13000" w:hAnsi="CESI仿宋-GB13000" w:eastAsia="CESI仿宋-GB13000" w:cs="CESI仿宋-GB13000"/>
          <w:sz w:val="21"/>
          <w:szCs w:val="21"/>
        </w:rPr>
        <w:t>websocket库测试用例</w:t>
      </w:r>
      <w:bookmarkEnd w:id="107"/>
      <w:ins w:id="50" w:author="作者" w:date="2022-03-23T17:54:01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1963"/>
        <w:gridCol w:w="1588"/>
        <w:gridCol w:w="4079"/>
        <w:gridCol w:w="261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websocket库/ GN_YYXK C_WLCS_WK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pacing w:val="2"/>
                <w:szCs w:val="21"/>
              </w:rPr>
              <w:t>WebSocket是一种在单个TCP连接上进行全双工通信的协议。允许服务端主动向客户端推送数据。在WebSocket API中，浏览器和服务器只需要完成一次握手，两者之间就直接可以创建持久性的连接，并进行双向数据传输。</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运用websocket库编写的服务端，提供http服务，从浏览器访问，可以把服务器中的资源展示到页面上。</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浏览器访问</w:t>
            </w:r>
            <w:r>
              <w:rPr>
                <w:rFonts w:hint="eastAsia" w:ascii="CESI仿宋-GB13000" w:hAnsi="CESI仿宋-GB13000" w:eastAsia="CESI仿宋-GB13000" w:cs="CESI仿宋-GB13000"/>
                <w:spacing w:val="2"/>
                <w:szCs w:val="21"/>
              </w:rPr>
              <w:t>WebSocket提供的api都能成功</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3"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46"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49" w:hRule="atLeast"/>
        </w:trPr>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libwebsockett库已部署，并且把测试资源拷贝到相应目录下。</w:t>
            </w:r>
          </w:p>
        </w:tc>
        <w:tc>
          <w:tcPr>
            <w:tcW w:w="56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在测试程序文件夹中，执行./ws_server。</w:t>
            </w:r>
          </w:p>
        </w:tc>
        <w:tc>
          <w:tcPr>
            <w:tcW w:w="1446"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启动服务端程序，调用lws_create_context()创建服务器句柄，启动服务，并通过回调函数处理客户端发来的请求。</w:t>
            </w:r>
          </w:p>
        </w:tc>
        <w:tc>
          <w:tcPr>
            <w:tcW w:w="92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启动websocket服务端监听。</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已启动服务端程序。</w:t>
            </w:r>
          </w:p>
        </w:tc>
        <w:tc>
          <w:tcPr>
            <w:tcW w:w="56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在测试程序文件夹中，执行./ws_client。</w:t>
            </w:r>
          </w:p>
        </w:tc>
        <w:tc>
          <w:tcPr>
            <w:tcW w:w="1446"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启动服务端程序，调用lws_client_connect创建一个客户端连接，之后调用pthread_routine()向服务端发送消息，并调用lws_service()启动服务接收服务端发送的消息。</w:t>
            </w:r>
          </w:p>
        </w:tc>
        <w:tc>
          <w:tcPr>
            <w:tcW w:w="927"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接收来自浏览器发送来的消息，并成功回应。</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8" w:name="_Ref86996624"/>
      <w:r>
        <w:rPr>
          <w:rFonts w:hint="eastAsia" w:ascii="CESI仿宋-GB13000" w:hAnsi="CESI仿宋-GB13000" w:eastAsia="CESI仿宋-GB13000" w:cs="CESI仿宋-GB13000"/>
          <w:sz w:val="21"/>
          <w:szCs w:val="21"/>
        </w:rPr>
        <w:t>httpclient库测试用例</w:t>
      </w:r>
      <w:bookmarkEnd w:id="108"/>
      <w:ins w:id="51" w:author="作者" w:date="2022-03-23T17:55:16Z">
        <w:r>
          <w:rPr>
            <w:rFonts w:hint="eastAsia" w:ascii="CESI仿宋-GB13000" w:hAnsi="CESI仿宋-GB13000" w:eastAsia="CESI仿宋-GB13000" w:cs="CESI仿宋-GB13000"/>
            <w:sz w:val="21"/>
            <w:szCs w:val="21"/>
            <w:lang w:eastAsia="zh-CN"/>
          </w:rPr>
          <w:t>（</w:t>
        </w:r>
      </w:ins>
      <w:ins w:id="52" w:author="作者" w:date="2022-03-23T17:55:18Z">
        <w:r>
          <w:rPr>
            <w:rFonts w:hint="eastAsia" w:ascii="CESI仿宋-GB13000" w:hAnsi="CESI仿宋-GB13000" w:eastAsia="CESI仿宋-GB13000" w:cs="CESI仿宋-GB13000"/>
            <w:sz w:val="21"/>
            <w:szCs w:val="21"/>
            <w:lang w:eastAsia="zh-CN"/>
          </w:rPr>
          <w:t>王强</w:t>
        </w:r>
      </w:ins>
      <w:ins w:id="53" w:author="作者" w:date="2022-03-23T17:55:16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1306"/>
        <w:gridCol w:w="4796"/>
        <w:gridCol w:w="1958"/>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HttpClient库的功能测试/GN_YYXK _WLCS_HCK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提供客户端调用处理和登录安全处理能力。</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测试通过Post/Get方式向服务端发送请求，并获取返回信息；测试</w:t>
            </w:r>
            <w:r>
              <w:rPr>
                <w:rFonts w:hint="eastAsia" w:ascii="CESI仿宋-GB13000" w:hAnsi="CESI仿宋-GB13000" w:eastAsia="CESI仿宋-GB13000" w:cs="CESI仿宋-GB13000"/>
                <w:color w:val="000000"/>
                <w:szCs w:val="21"/>
              </w:rPr>
              <w:t>同步和异步方式的请求。</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检测Post和Get请求是否全覆盖；检测同步和异步请求场景；测试请求对象的构建和返回内容的解析；库的运行覆盖能够覆盖指标中的国产平台和国产操作系统</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提供服务端测试http服务，并保证网路畅通。</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连接池、线程池等配置信息。</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进入测试程序后，客户端进程初始化，并配置连接池，线程池和连接超时等信息。</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输出相关操作的提示日志。</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输出日志内容</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创建请求方法的实例，并指定请求 URL。针对发送 GET 请求，创建 HttpGet 对象；针对发送 POST 请求，创建 HttpPost 对象。</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提示相关的GET/POST对象创建成功。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color w:val="000000"/>
                <w:szCs w:val="21"/>
              </w:rPr>
              <w:t>创建请求方法的实例。</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设置不同的请求参数。</w:t>
            </w:r>
          </w:p>
        </w:tc>
        <w:tc>
          <w:tcPr>
            <w:tcW w:w="170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针对发送请求参数，可调用 HttpGet、HttpPost 共同的 setParams(HttpParams params) 方法来添加请求参数；对于 HttpPost 对象而言，也可调用 setEntity(HttpEntity entity) 方法来设置请求参数。</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请求参数设置成功。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color w:val="000000"/>
                <w:szCs w:val="21"/>
              </w:rPr>
              <w:t>创建请求方法的实例。</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调用 HttpClient 对象的 execute(HttpUriRequest request) 发送请求。</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返回请求的应答对象。</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color w:val="000000"/>
                <w:szCs w:val="21"/>
              </w:rPr>
              <w:t>创建请求方法的实例。</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调用上一步中返回的HttpResponse 的 getAllHeaders()、getHeaders(String name) 等方法获取服务器的响应头；调用 HttpResponse 的 getEntity() 方法获取 HttpEntity 对象，该对象包装了服务器的响应内容。程序通过该对象获取服务器的响应内容。</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获取应答对象内的各种信息。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color w:val="000000"/>
                <w:szCs w:val="21"/>
              </w:rPr>
              <w:t>创建请求方法的实例。</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0"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释放连接。测试无论执行方法是否成功，都能够释放连接。</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连接被成功释放。</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09" w:name="_Ref86996626"/>
      <w:r>
        <w:rPr>
          <w:rFonts w:hint="eastAsia" w:ascii="CESI仿宋-GB13000" w:hAnsi="CESI仿宋-GB13000" w:eastAsia="CESI仿宋-GB13000" w:cs="CESI仿宋-GB13000"/>
          <w:sz w:val="21"/>
          <w:szCs w:val="21"/>
        </w:rPr>
        <w:t>netty库测试用例</w:t>
      </w:r>
      <w:bookmarkEnd w:id="109"/>
      <w:ins w:id="54" w:author="作者" w:date="2022-03-23T17:54:57Z">
        <w:r>
          <w:rPr>
            <w:rFonts w:hint="eastAsia" w:ascii="CESI仿宋-GB13000" w:hAnsi="CESI仿宋-GB13000" w:eastAsia="CESI仿宋-GB13000" w:cs="CESI仿宋-GB13000"/>
            <w:sz w:val="21"/>
            <w:szCs w:val="21"/>
            <w:lang w:eastAsia="zh-CN"/>
          </w:rPr>
          <w:t>（</w:t>
        </w:r>
      </w:ins>
      <w:ins w:id="55" w:author="作者" w:date="2022-03-23T17:55:00Z">
        <w:r>
          <w:rPr>
            <w:rFonts w:hint="eastAsia" w:ascii="CESI仿宋-GB13000" w:hAnsi="CESI仿宋-GB13000" w:eastAsia="CESI仿宋-GB13000" w:cs="CESI仿宋-GB13000"/>
            <w:sz w:val="21"/>
            <w:szCs w:val="21"/>
            <w:lang w:eastAsia="zh-CN"/>
          </w:rPr>
          <w:t>王强</w:t>
        </w:r>
      </w:ins>
      <w:ins w:id="56" w:author="作者" w:date="2022-03-23T17:54:58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2"/>
        <w:gridCol w:w="1961"/>
        <w:gridCol w:w="1371"/>
        <w:gridCol w:w="3645"/>
        <w:gridCol w:w="2790"/>
        <w:gridCol w:w="2000"/>
        <w:gridCol w:w="10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61"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Netty库的功能测试/GN_YYXK _WLCS_NEK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61"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提供特性通信功能处理和异步操作处理能力，支持客户端调用和服务端的通信服务。</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测试应用启动服务端，在指定端口提供web服务；测试应用启动客户端，向服务端发送和接受请求；测试消息传输过程中的</w:t>
            </w:r>
            <w:r>
              <w:rPr>
                <w:rFonts w:hint="eastAsia" w:ascii="CESI仿宋-GB13000" w:hAnsi="CESI仿宋-GB13000" w:eastAsia="CESI仿宋-GB13000" w:cs="CESI仿宋-GB13000"/>
                <w:color w:val="000000"/>
                <w:szCs w:val="21"/>
              </w:rPr>
              <w:t>拆包和粘包处理；测试心跳和空闲处理。</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服务端和客户端能力是否全覆盖；请求和应答消息的内容的责任链式处理正确；支持心跳和空闲检测能力；库的运行覆盖能够覆盖指标中的国产平台和国产操作系统</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9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8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Netty客户端和服务端框架库已经成功移植到国产平台。</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线程组、IO模型等配置信息。</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启动测试程序，进入测试程序后，服务端启动，配置线程组、IO模型、处理逻辑、绑定端口，在指定端口提供web服务。</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服务端能够正确启动，在相关的端口提供服务。</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已测试程序启动服务端。</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请求地址和请求消息。</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客户端启动，向服务端发送消息和接收消息，验证服务端和客户端双向通信。</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发送请求被服务端接收，并由服务端返回期望的应答结果。</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编写责任链处理事件。</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构造好顺序的责任链。</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通过责任链设计模式来组织代码逻辑，使用pipeline和channelHandler。</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在每个责任链处理环节都有正确的处理。</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设计好执行调度处理逻辑。</w:t>
            </w:r>
          </w:p>
        </w:tc>
        <w:tc>
          <w:tcPr>
            <w:tcW w:w="4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92"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重新连接，调 workerGroup 的 schedule 方法实现定时任务进行断网重连。</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定时任务可以连接并执行。</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构造数据传输载体的内容。</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构造ByteBuffer并填充数据。</w:t>
            </w:r>
          </w:p>
        </w:tc>
        <w:tc>
          <w:tcPr>
            <w:tcW w:w="1292"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使用的ByteBuffer作为数据传输的载体，调用相关的API。</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可以构造ByteBuffer和获取相关内容。</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已启动服务端和客户端测试程序。</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设置长度域拆包器。</w:t>
            </w:r>
          </w:p>
        </w:tc>
        <w:tc>
          <w:tcPr>
            <w:tcW w:w="1292"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拆包和粘包处理，使用基于长度域拆包器LengthFieldBasedFrameDecoder,添加到客户端和服务端pipeline中。</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解决拆包和粘包问题。</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编写心跳检查的程序逻辑。</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心跳周期。</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心跳与空闲检测，Netty自带的IdleStateHandler让客户端每隔一段时间打个招呼，表示它还活着。</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能够间歇性打印心跳处理的日志。</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步骤8</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编写基于UPD协议的Netty客户端和服务端程序</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启动UDP服务端，查看服务是否启动</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UDP服务正确启动</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步骤9</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已完成步骤8</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9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启动运行UDP客户端，向服务端进行通信，有相应的通信日志在服务端和客户端分别打印</w:t>
            </w:r>
          </w:p>
        </w:tc>
        <w:tc>
          <w:tcPr>
            <w:tcW w:w="98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客户端正确启动，并且相应的通信日志正确打印</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bl>
    <w:p>
      <w:pPr>
        <w:pStyle w:val="5"/>
        <w:rPr>
          <w:rFonts w:hint="eastAsia" w:ascii="CESI仿宋-GB13000" w:hAnsi="CESI仿宋-GB13000" w:eastAsia="CESI仿宋-GB13000" w:cs="CESI仿宋-GB13000"/>
          <w:szCs w:val="32"/>
        </w:rPr>
      </w:pPr>
      <w:bookmarkStart w:id="110" w:name="_Ref86996731"/>
      <w:r>
        <w:rPr>
          <w:rFonts w:hint="eastAsia" w:ascii="CESI仿宋-GB13000" w:hAnsi="CESI仿宋-GB13000" w:eastAsia="CESI仿宋-GB13000" w:cs="CESI仿宋-GB13000"/>
        </w:rPr>
        <w:t>安全处理库</w:t>
      </w:r>
      <w:r>
        <w:rPr>
          <w:rFonts w:hint="eastAsia" w:ascii="CESI仿宋-GB13000" w:hAnsi="CESI仿宋-GB13000" w:eastAsia="CESI仿宋-GB13000" w:cs="CESI仿宋-GB13000"/>
          <w:szCs w:val="32"/>
        </w:rPr>
        <w:t>测试</w:t>
      </w:r>
      <w:bookmarkEnd w:id="110"/>
      <w:r>
        <w:rPr>
          <w:rFonts w:hint="eastAsia" w:ascii="CESI仿宋-GB13000" w:hAnsi="CESI仿宋-GB13000" w:eastAsia="CESI仿宋-GB13000" w:cs="CESI仿宋-GB13000"/>
          <w:szCs w:val="32"/>
        </w:rPr>
        <w:t>（魏冠杰、</w:t>
      </w:r>
      <w:ins w:id="57" w:author="作者" w:date="2022-03-25T17:16:02Z">
        <w:r>
          <w:rPr>
            <w:rFonts w:hint="eastAsia" w:ascii="CESI仿宋-GB13000" w:hAnsi="CESI仿宋-GB13000" w:eastAsia="CESI仿宋-GB13000" w:cs="CESI仿宋-GB13000"/>
            <w:szCs w:val="32"/>
            <w:lang w:eastAsia="zh-CN"/>
          </w:rPr>
          <w:t>（</w:t>
        </w:r>
      </w:ins>
      <w:ins w:id="58" w:author="作者" w:date="2022-03-25T17:16:02Z">
        <w:r>
          <w:rPr>
            <w:rFonts w:hint="eastAsia" w:ascii="CESI仿宋-GB13000" w:hAnsi="CESI仿宋-GB13000" w:eastAsia="CESI仿宋-GB13000" w:cs="CESI仿宋-GB13000"/>
            <w:szCs w:val="32"/>
          </w:rPr>
          <w:t>王强</w:t>
        </w:r>
      </w:ins>
      <w:ins w:id="59" w:author="作者" w:date="2022-03-25T17:16:02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11" w:name="_Ref86996634"/>
      <w:bookmarkStart w:id="112" w:name="_Ref86996719"/>
      <w:r>
        <w:rPr>
          <w:rFonts w:hint="eastAsia" w:ascii="CESI仿宋-GB13000" w:hAnsi="CESI仿宋-GB13000" w:eastAsia="CESI仿宋-GB13000" w:cs="CESI仿宋-GB13000"/>
          <w:sz w:val="21"/>
          <w:szCs w:val="21"/>
        </w:rPr>
        <w:t>JY加解密库测试用例</w:t>
      </w:r>
      <w:bookmarkEnd w:id="111"/>
      <w:r>
        <w:commentReference w:id="2"/>
      </w:r>
      <w:ins w:id="60" w:author="作者" w:date="2022-03-23T17:55:24Z">
        <w:r>
          <w:rPr>
            <w:rFonts w:hint="eastAsia"/>
            <w:lang w:eastAsia="zh-CN"/>
          </w:rPr>
          <w:t>（</w:t>
        </w:r>
      </w:ins>
      <w:ins w:id="61" w:author="作者" w:date="2022-03-23T17:55:27Z">
        <w:r>
          <w:rPr>
            <w:rFonts w:hint="eastAsia"/>
            <w:lang w:eastAsia="zh-CN"/>
          </w:rPr>
          <w:t>魏冠杰</w:t>
        </w:r>
      </w:ins>
      <w:ins w:id="62" w:author="作者" w:date="2022-03-23T17:55:24Z">
        <w:r>
          <w:rPr>
            <w:rFonts w:hint="eastAsia"/>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398"/>
        <w:gridCol w:w="1092"/>
        <w:gridCol w:w="4141"/>
        <w:gridCol w:w="2398"/>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JY加解密库/ GN_YYXKC _AQCL_JYJM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color w:val="000000"/>
                <w:szCs w:val="21"/>
              </w:rPr>
              <w:t>测试国产平台下JY加解</w:t>
            </w:r>
            <w:r>
              <w:rPr>
                <w:rFonts w:hint="eastAsia" w:ascii="CESI仿宋-GB13000" w:hAnsi="CESI仿宋-GB13000" w:eastAsia="CESI仿宋-GB13000" w:cs="CESI仿宋-GB13000"/>
                <w:szCs w:val="21"/>
              </w:rPr>
              <w:t>密库接口与功能的正确性。</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初始化库后，分别对数据的对称加解密、非对称加解密、数字签名与验证、数字信封与验证进行测试，最后结束化库；</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返回正确码并输出操作结果，包括密文、明文、签名等信息。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38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已部署端密码设备模拟软件和JY加解密库并进行正确配置。</w:t>
            </w:r>
          </w:p>
        </w:tc>
        <w:tc>
          <w:tcPr>
            <w:tcW w:w="38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测试程序调用CSH_Initialize初始化加解密库。</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返回结果提示库初始化成功。</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库初始化成功。</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数据明文。</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测试程序初始化CSH_OP结构为对称加密，并调用CSH_Op_M，对数据进行加密，然后初始化CSH_OP结构为对称解密，并调用CSH_Op_M，对数据进行解密。</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返回结果提示数据对称加密和解密均成功，输出密文，然后还原成为明文。</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库初始化成功。</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数据明文。</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测试程序初始化CSH_OP结构为非对称加密，并调用CSH_Op_M，对数据进行加密，然后初始化CSH_OP结构为非对称解密，并调用CSH_Op_M，对数据进行解密。</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返回结果提示数据非对称加密和解密均成功，输出密文，然后还原成为明文。</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库初始化成功。</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数据明文。</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测试程序初始化CSH_OP结构为签名，并调用CSH_Op_M，对数据进行签名，然后初始化CSH_OP结构为验证，并调用CSH_Op_M，对数据进行验证。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返回结果提示数据签名和验证均成功，输出带签名信息的明文，然后验证该签名正确。</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库初始化成功。</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数据明文。</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测试程序初始化CSH_OP结构为数字信封，，并调用CSH_Op_M，对数据进行数字信封算法处理，然后初始化CSH_OP结构为验证，并调用CSH_Op_M，对数据进行验证。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返回结果提示数字信封和验证均成功，输出带数字信封处理信息的明文，然后验证该数字信封正确。</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库初始化成功。</w:t>
            </w:r>
          </w:p>
        </w:tc>
        <w:tc>
          <w:tcPr>
            <w:tcW w:w="38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测试程序调用结束化函数CSH_Finalize。</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返回成功结束化的信息。</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13" w:name="_Ref86996638"/>
      <w:r>
        <w:rPr>
          <w:rFonts w:hint="eastAsia" w:ascii="CESI仿宋-GB13000" w:hAnsi="CESI仿宋-GB13000" w:eastAsia="CESI仿宋-GB13000" w:cs="CESI仿宋-GB13000"/>
          <w:sz w:val="21"/>
          <w:szCs w:val="21"/>
        </w:rPr>
        <w:t>codec库测试用例</w:t>
      </w:r>
      <w:bookmarkEnd w:id="113"/>
      <w:ins w:id="63" w:author="作者" w:date="2022-03-23T17:55:29Z">
        <w:r>
          <w:rPr>
            <w:rFonts w:hint="eastAsia" w:ascii="CESI仿宋-GB13000" w:hAnsi="CESI仿宋-GB13000" w:eastAsia="CESI仿宋-GB13000" w:cs="CESI仿宋-GB13000"/>
            <w:sz w:val="21"/>
            <w:szCs w:val="21"/>
            <w:lang w:eastAsia="zh-CN"/>
          </w:rPr>
          <w:t>（</w:t>
        </w:r>
      </w:ins>
      <w:ins w:id="64" w:author="作者" w:date="2022-03-23T17:55:31Z">
        <w:r>
          <w:rPr>
            <w:rFonts w:hint="eastAsia" w:ascii="CESI仿宋-GB13000" w:hAnsi="CESI仿宋-GB13000" w:eastAsia="CESI仿宋-GB13000" w:cs="CESI仿宋-GB13000"/>
            <w:sz w:val="21"/>
            <w:szCs w:val="21"/>
            <w:lang w:eastAsia="zh-CN"/>
          </w:rPr>
          <w:t>王强</w:t>
        </w:r>
      </w:ins>
      <w:ins w:id="65" w:author="作者" w:date="2022-03-23T17:55:3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3"/>
        <w:gridCol w:w="1588"/>
        <w:gridCol w:w="4082"/>
        <w:gridCol w:w="2356"/>
        <w:gridCol w:w="1783"/>
        <w:gridCol w:w="12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Codec库的功能测试/GN_YYXK _AQCL_COK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000000"/>
                <w:szCs w:val="21"/>
              </w:rPr>
              <w:t>提供对数据密文的处理</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对明文进行MD5加密签名；对明文进行SHA1加密；对明文进行Base64加密；对已经加密过得Base64串进行解密处理</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能够一致正确地进行MD</w:t>
            </w:r>
            <w:r>
              <w:rPr>
                <w:rFonts w:hint="eastAsia" w:ascii="CESI仿宋-GB13000" w:hAnsi="CESI仿宋-GB13000" w:eastAsia="CESI仿宋-GB13000" w:cs="CESI仿宋-GB13000"/>
                <w:szCs w:val="21"/>
                <w:lang w:val="en-US" w:eastAsia="zh-CN"/>
              </w:rPr>
              <w:t>5</w:t>
            </w:r>
            <w:r>
              <w:rPr>
                <w:rFonts w:hint="eastAsia" w:ascii="CESI仿宋-GB13000" w:hAnsi="CESI仿宋-GB13000" w:eastAsia="CESI仿宋-GB13000" w:cs="CESI仿宋-GB13000"/>
                <w:szCs w:val="21"/>
              </w:rPr>
              <w:t>, SHA1加密；能够一致正确地</w:t>
            </w:r>
            <w:r>
              <w:rPr>
                <w:rFonts w:hint="eastAsia" w:ascii="CESI仿宋-GB13000" w:hAnsi="CESI仿宋-GB13000" w:eastAsia="CESI仿宋-GB13000" w:cs="CESI仿宋-GB13000"/>
                <w:szCs w:val="21"/>
                <w:lang w:eastAsia="zh-CN"/>
              </w:rPr>
              <w:t>进行</w:t>
            </w:r>
            <w:r>
              <w:rPr>
                <w:rFonts w:hint="eastAsia" w:ascii="CESI仿宋-GB13000" w:hAnsi="CESI仿宋-GB13000" w:eastAsia="CESI仿宋-GB13000" w:cs="CESI仿宋-GB13000"/>
                <w:szCs w:val="21"/>
              </w:rPr>
              <w:t>Base64加密和解密。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4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3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3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6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已部署加解密库并进行正确配置。</w:t>
            </w:r>
          </w:p>
        </w:tc>
        <w:tc>
          <w:tcPr>
            <w:tcW w:w="5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启动测试程序，进入测试程序后，应用相应的codec库，启动解密库初始化接口，返回操作实例对象。</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正确返回操作的实例对象。</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要处理。的明文</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调用库中提供的MD5接口，对明文进行MD5加密签名。</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正确地进行MD5加密处理。</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要处理的明文。</w:t>
            </w:r>
          </w:p>
        </w:tc>
        <w:tc>
          <w:tcPr>
            <w:tcW w:w="144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调用库中提供的SHA1接口，对明文进行SHA1加密。</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正确地进行SHA1加密处理。</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要处理的明文。</w:t>
            </w:r>
          </w:p>
        </w:tc>
        <w:tc>
          <w:tcPr>
            <w:tcW w:w="1447"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调用库中提供的Base64接口，对明文进行Base64加密。</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正确地进行Base64加密处理。</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Base64加密过得串。</w:t>
            </w:r>
          </w:p>
        </w:tc>
        <w:tc>
          <w:tcPr>
            <w:tcW w:w="1447"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对已经加密过得Base64串，调用库中提供的Base64接口进行解密处理。</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正确地进行Base64解密处理。</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重复调用。</w:t>
            </w:r>
          </w:p>
        </w:tc>
        <w:tc>
          <w:tcPr>
            <w:tcW w:w="1447"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重复上述的步骤，比对加解密中间过程的一致性。</w:t>
            </w:r>
          </w:p>
        </w:tc>
        <w:tc>
          <w:tcPr>
            <w:tcW w:w="83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多次运行结果保持一致。</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14" w:name="_Ref86996639"/>
      <w:r>
        <w:rPr>
          <w:rFonts w:hint="eastAsia" w:ascii="CESI仿宋-GB13000" w:hAnsi="CESI仿宋-GB13000" w:eastAsia="CESI仿宋-GB13000" w:cs="CESI仿宋-GB13000"/>
          <w:sz w:val="21"/>
          <w:szCs w:val="21"/>
        </w:rPr>
        <w:t>crypto库测试用例</w:t>
      </w:r>
      <w:bookmarkEnd w:id="114"/>
      <w:ins w:id="66" w:author="作者" w:date="2022-03-23T17:55:36Z">
        <w:r>
          <w:rPr>
            <w:rFonts w:hint="eastAsia" w:ascii="CESI仿宋-GB13000" w:hAnsi="CESI仿宋-GB13000" w:eastAsia="CESI仿宋-GB13000" w:cs="CESI仿宋-GB13000"/>
            <w:sz w:val="21"/>
            <w:szCs w:val="21"/>
            <w:lang w:eastAsia="zh-CN"/>
          </w:rPr>
          <w:t>（</w:t>
        </w:r>
      </w:ins>
      <w:ins w:id="67" w:author="作者" w:date="2022-03-23T17:55:39Z">
        <w:r>
          <w:rPr>
            <w:rFonts w:hint="eastAsia" w:ascii="CESI仿宋-GB13000" w:hAnsi="CESI仿宋-GB13000" w:eastAsia="CESI仿宋-GB13000" w:cs="CESI仿宋-GB13000"/>
            <w:sz w:val="21"/>
            <w:szCs w:val="21"/>
            <w:lang w:eastAsia="zh-CN"/>
          </w:rPr>
          <w:t>魏冠杰</w:t>
        </w:r>
      </w:ins>
      <w:ins w:id="68" w:author="作者" w:date="2022-03-23T17:55:37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79"/>
        <w:gridCol w:w="1967"/>
        <w:gridCol w:w="2626"/>
        <w:gridCol w:w="2601"/>
        <w:gridCol w:w="1741"/>
        <w:gridCol w:w="195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bottom w:val="single" w:color="000000" w:sz="6"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60" w:type="pct"/>
            <w:gridSpan w:val="5"/>
            <w:tcBorders>
              <w:bottom w:val="single" w:color="000000" w:sz="6" w:space="0"/>
            </w:tcBorders>
            <w:shd w:val="clear" w:color="auto" w:fill="auto"/>
          </w:tcPr>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crypto库/ GN_YYXKC _AQCL_CRK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top w:val="single" w:color="000000" w:sz="6" w:space="0"/>
              <w:bottom w:val="single" w:color="000000" w:sz="12" w:space="0"/>
            </w:tcBorders>
            <w:shd w:val="clear" w:color="auto" w:fill="auto"/>
          </w:tcPr>
          <w:p>
            <w:pPr>
              <w:spacing w:before="20" w:after="20"/>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60" w:type="pct"/>
            <w:gridSpan w:val="5"/>
            <w:tcBorders>
              <w:top w:val="single" w:color="000000" w:sz="6" w:space="0"/>
              <w:bottom w:val="single" w:color="000000" w:sz="12" w:space="0"/>
            </w:tcBorders>
            <w:shd w:val="clear" w:color="auto" w:fill="auto"/>
          </w:tcPr>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提供对文本和消息安全处理所需要的多种加解密算法的封装，</w:t>
            </w:r>
            <w:r>
              <w:rPr>
                <w:rFonts w:hint="eastAsia" w:ascii="CESI仿宋-GB13000" w:hAnsi="CESI仿宋-GB13000" w:eastAsia="CESI仿宋-GB13000" w:cs="CESI仿宋-GB13000"/>
                <w:szCs w:val="32"/>
              </w:rPr>
              <w:t>提供对文本和消息安全处理所需要的多种加解密算法的封装，包括提供数据摘要、数字签名与验证、对称加密、非对称加密等能力。</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调用crypto各种加解密方法生成C++语言应用程序，执行应用程序，对各种加密方法进行预置的消息进行加解密操作并将结果输出终端</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能对预置的功能进行操作验证，对预置的信息成功加解密。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2"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7"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31"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2"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690"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已安装libcrypto++dev库，执行程序已经成功生成。</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进入测试程序文件夹，执行命令./cryptest h。</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查看应用程序的使用说明信息。</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输出使用信息。</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9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已安装libcrypto++dev库，执行程序已经成功生成。</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进入测试程序文件夹，执行命令./cryptest g。</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根据提示输入key长度1024，私钥文件名和公钥文件名。</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成功在当前文件夹生成公私钥文件。</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此处公私钥文件名和seed需要记录，方便后边用例使用信息解密的时候使用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已安装libcrypto++dev库，执行程序已经成功生成。</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进入测试程序文件夹，执行命令./cryptest r。</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根据提示输入私钥文件名，公钥文件名，seed随机值，和要加密的信息，必须使用之前生成公私钥文件名和seed值。验证非对称加密算法RSA加解密能力。</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生成加密内容并输出加密和解密成功后的信息，检验库的非对称加密算法RSA加解密能力。</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与预期结果一致，验证库有非对称加密算法RSA加解密能力。</w:t>
            </w:r>
          </w:p>
        </w:tc>
        <w:tc>
          <w:tcPr>
            <w:tcW w:w="6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必须使用之前生成公私钥文件名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已安装libcrypto++dev库，执行程序已经成功生成。</w:t>
            </w:r>
          </w:p>
        </w:tc>
        <w:tc>
          <w:tcPr>
            <w:tcW w:w="69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进入测试程序文件夹，执行命令./cryptest v。</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启动测试程序，调用Crypto库的非对称加密算法RSA接口进行数据操作，能进行正确的对称加密和解密，能验证库的对称加解密能力</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对预设信息成功使用所说非对称加解密算法进行数据的加密和解密，并在终端输出提示信息。验证库有非对称加解密能力。</w:t>
            </w:r>
          </w:p>
        </w:tc>
        <w:tc>
          <w:tcPr>
            <w:tcW w:w="617" w:type="pct"/>
            <w:shd w:val="clear" w:color="auto" w:fill="auto"/>
          </w:tcPr>
          <w:p>
            <w:pPr>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，验证库有非对称加解密能力。</w:t>
            </w:r>
          </w:p>
        </w:tc>
        <w:tc>
          <w:tcPr>
            <w:tcW w:w="69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步骤 5</w:t>
            </w:r>
          </w:p>
        </w:tc>
        <w:tc>
          <w:tcPr>
            <w:tcW w:w="772" w:type="pct"/>
            <w:shd w:val="clear" w:color="auto" w:fill="auto"/>
          </w:tcPr>
          <w:p>
            <w:pP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已执行步骤4操作。</w:t>
            </w:r>
          </w:p>
        </w:tc>
        <w:tc>
          <w:tcPr>
            <w:tcW w:w="697" w:type="pct"/>
            <w:shd w:val="clear" w:color="auto" w:fill="auto"/>
          </w:tcPr>
          <w:p>
            <w:pPr>
              <w:jc w:val="cente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无</w:t>
            </w:r>
          </w:p>
        </w:tc>
        <w:tc>
          <w:tcPr>
            <w:tcW w:w="931" w:type="pct"/>
            <w:shd w:val="clear" w:color="auto" w:fill="auto"/>
          </w:tcPr>
          <w:p>
            <w:pP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启动测试程序，调用Crypto库的对称加密算法接口（比如DES、AES算法）进行数据操作，能进行正确的对称加密和解密，能验证库的对称加解密能力</w:t>
            </w:r>
          </w:p>
        </w:tc>
        <w:tc>
          <w:tcPr>
            <w:tcW w:w="922" w:type="pct"/>
            <w:shd w:val="clear" w:color="auto" w:fill="auto"/>
          </w:tcPr>
          <w:p>
            <w:pP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对预设信息成功使用所说对称加解密算法进行数据的加密和解密，并在终端输出提示信息。验证库有对称加解密能力。</w:t>
            </w:r>
          </w:p>
        </w:tc>
        <w:tc>
          <w:tcPr>
            <w:tcW w:w="617" w:type="pct"/>
            <w:shd w:val="clear" w:color="auto" w:fill="auto"/>
          </w:tcPr>
          <w:p>
            <w:pPr>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p>
            <w:pPr>
              <w:jc w:val="cente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，验证库有对称加解密能力。</w:t>
            </w:r>
          </w:p>
        </w:tc>
        <w:tc>
          <w:tcPr>
            <w:tcW w:w="690" w:type="pct"/>
            <w:shd w:val="clear" w:color="auto" w:fill="auto"/>
          </w:tcPr>
          <w:p>
            <w:pPr>
              <w:jc w:val="center"/>
              <w:rPr>
                <w:rFonts w:hint="eastAsia" w:ascii="CESI仿宋-GB13000" w:hAnsi="CESI仿宋-GB13000" w:eastAsia="CESI仿宋-GB13000" w:cs="CESI仿宋-GB13000"/>
                <w:b/>
                <w:bCs/>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已执行步骤4操作。</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启动测试程序，调用Crypto库签名及验证算法DSA接口对数据文件签名和验证，能进行正确的签名和验证操作，能验证文件的签名和验证能力</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预设信息能成功使用数据签名算法并测试验证在终端打印输出，验证库的数据签名和验证能力。</w:t>
            </w:r>
          </w:p>
        </w:tc>
        <w:tc>
          <w:tcPr>
            <w:tcW w:w="617" w:type="pct"/>
            <w:shd w:val="clear" w:color="auto" w:fill="auto"/>
          </w:tcPr>
          <w:p>
            <w:pPr>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p>
            <w:pPr>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，验证库有数据签名和验证能力。</w:t>
            </w:r>
          </w:p>
        </w:tc>
        <w:tc>
          <w:tcPr>
            <w:tcW w:w="69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已执行步骤4操作。</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启动测试程序，调用Crypto库的数据摘要算法接口（比如CRC-32、MD2、MD5、Tiger、RIPEMD-128、RIPEMD-160、RIPEMD-256、RIPEMD-320）进行数据操作，能进行正确的数据摘要验证，能验证库的数据摘要能力</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对预设信息成功使用所说数据摘要算法进行数据验证，并在终端输出信息。验证库有数据摘要能力。</w:t>
            </w:r>
          </w:p>
        </w:tc>
        <w:tc>
          <w:tcPr>
            <w:tcW w:w="617" w:type="pct"/>
            <w:shd w:val="clear" w:color="auto" w:fill="auto"/>
          </w:tcPr>
          <w:p>
            <w:pPr>
              <w:jc w:val="lef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，验证库有数据摘要能力。</w:t>
            </w:r>
          </w:p>
        </w:tc>
        <w:tc>
          <w:tcPr>
            <w:tcW w:w="69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已执行步骤4操作。</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93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调用Crypto库其他算法接口（比如base64加解密，十六进制加解密，gzip文件解压缩等），能进行正确使用对应算法操作，能验证库的其他算法能力</w:t>
            </w:r>
          </w:p>
        </w:tc>
        <w:tc>
          <w:tcPr>
            <w:tcW w:w="9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对预设信息成功进行内置其他算法调用操作，并在终端打印输出操作提示信息。验证库有其他算法能力</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r>
              <w:rPr>
                <w:rFonts w:hint="eastAsia" w:ascii="CESI仿宋-GB13000" w:hAnsi="CESI仿宋-GB13000" w:eastAsia="CESI仿宋-GB13000" w:cs="CESI仿宋-GB13000"/>
                <w:szCs w:val="32"/>
              </w:rPr>
              <w:t>展示</w:t>
            </w:r>
            <w:r>
              <w:rPr>
                <w:rFonts w:hint="eastAsia" w:ascii="CESI仿宋-GB13000" w:hAnsi="CESI仿宋-GB13000" w:eastAsia="CESI仿宋-GB13000" w:cs="CESI仿宋-GB13000"/>
                <w:szCs w:val="21"/>
              </w:rPr>
              <w:t>库的其他算法能力。</w:t>
            </w:r>
          </w:p>
        </w:tc>
        <w:tc>
          <w:tcPr>
            <w:tcW w:w="69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r>
        <w:rPr>
          <w:rFonts w:hint="eastAsia" w:ascii="CESI仿宋-GB13000" w:hAnsi="CESI仿宋-GB13000" w:eastAsia="CESI仿宋-GB13000" w:cs="CESI仿宋-GB13000"/>
        </w:rPr>
        <w:t>多任务处理库</w:t>
      </w:r>
      <w:r>
        <w:rPr>
          <w:rFonts w:hint="eastAsia" w:ascii="CESI仿宋-GB13000" w:hAnsi="CESI仿宋-GB13000" w:eastAsia="CESI仿宋-GB13000" w:cs="CESI仿宋-GB13000"/>
          <w:szCs w:val="32"/>
        </w:rPr>
        <w:t>测试</w:t>
      </w:r>
      <w:bookmarkEnd w:id="112"/>
      <w:r>
        <w:rPr>
          <w:rFonts w:hint="eastAsia" w:ascii="CESI仿宋-GB13000" w:hAnsi="CESI仿宋-GB13000" w:eastAsia="CESI仿宋-GB13000" w:cs="CESI仿宋-GB13000"/>
          <w:szCs w:val="32"/>
        </w:rPr>
        <w:t>（魏冠杰、</w:t>
      </w:r>
      <w:ins w:id="69" w:author="作者" w:date="2022-03-25T17:16:07Z">
        <w:r>
          <w:rPr>
            <w:rFonts w:hint="eastAsia" w:ascii="CESI仿宋-GB13000" w:hAnsi="CESI仿宋-GB13000" w:eastAsia="CESI仿宋-GB13000" w:cs="CESI仿宋-GB13000"/>
            <w:szCs w:val="32"/>
            <w:lang w:eastAsia="zh-CN"/>
          </w:rPr>
          <w:t>（</w:t>
        </w:r>
      </w:ins>
      <w:ins w:id="70" w:author="作者" w:date="2022-03-25T17:16:07Z">
        <w:r>
          <w:rPr>
            <w:rFonts w:hint="eastAsia" w:ascii="CESI仿宋-GB13000" w:hAnsi="CESI仿宋-GB13000" w:eastAsia="CESI仿宋-GB13000" w:cs="CESI仿宋-GB13000"/>
            <w:szCs w:val="32"/>
          </w:rPr>
          <w:t>王强</w:t>
        </w:r>
      </w:ins>
      <w:ins w:id="71" w:author="作者" w:date="2022-03-25T17:16:07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15" w:name="_Ref86996649"/>
      <w:r>
        <w:rPr>
          <w:rFonts w:hint="eastAsia" w:ascii="CESI仿宋-GB13000" w:hAnsi="CESI仿宋-GB13000" w:eastAsia="CESI仿宋-GB13000" w:cs="CESI仿宋-GB13000"/>
          <w:sz w:val="21"/>
          <w:szCs w:val="21"/>
        </w:rPr>
        <w:t>多任务队列线程池库测试用例</w:t>
      </w:r>
      <w:bookmarkEnd w:id="115"/>
      <w:ins w:id="72" w:author="作者" w:date="2022-03-23T17:55:59Z">
        <w:r>
          <w:rPr>
            <w:rFonts w:hint="eastAsia" w:ascii="CESI仿宋-GB13000" w:hAnsi="CESI仿宋-GB13000" w:eastAsia="CESI仿宋-GB13000" w:cs="CESI仿宋-GB13000"/>
            <w:sz w:val="21"/>
            <w:szCs w:val="21"/>
            <w:lang w:eastAsia="zh-CN"/>
          </w:rPr>
          <w:t>（</w:t>
        </w:r>
      </w:ins>
      <w:ins w:id="73" w:author="作者" w:date="2022-03-23T17:56:02Z">
        <w:r>
          <w:rPr>
            <w:rFonts w:hint="eastAsia" w:ascii="CESI仿宋-GB13000" w:hAnsi="CESI仿宋-GB13000" w:eastAsia="CESI仿宋-GB13000" w:cs="CESI仿宋-GB13000"/>
            <w:sz w:val="21"/>
            <w:szCs w:val="21"/>
            <w:lang w:eastAsia="zh-CN"/>
          </w:rPr>
          <w:t>魏冠杰</w:t>
        </w:r>
      </w:ins>
      <w:ins w:id="74" w:author="作者" w:date="2022-03-23T17:56:0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81"/>
        <w:gridCol w:w="1741"/>
        <w:gridCol w:w="3710"/>
        <w:gridCol w:w="2367"/>
        <w:gridCol w:w="1772"/>
        <w:gridCol w:w="12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消息队列线程池库/ GN_YYXKC _DRWK_RWDL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测试国产平台下多任务队列线程池库的接口和功能是否满足要求。</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分别创建定时、银行、传统三种模式的线程池，对这三个线程池的任务队列中分派任务，观察任务是否被线程池正常执行；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定时、银行、传统三种模式下所有任务都能正常分派和执行</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3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多任务队列线程池库已部署好。</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在指定执行路径下，执行./threadpooltest</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展示测试程序的使用参数，展示三种方式的测试使用方法</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成功展示信息，-b表示银行模式方式测试方法，-tr表示传统方式测试方法，-ti表示定时方式测试方法</w:t>
            </w:r>
          </w:p>
          <w:p>
            <w:pPr>
              <w:rPr>
                <w:rFonts w:hint="eastAsia" w:ascii="CESI仿宋-GB13000" w:hAnsi="CESI仿宋-GB13000" w:eastAsia="CESI仿宋-GB13000" w:cs="CESI仿宋-GB13000"/>
                <w:szCs w:val="21"/>
              </w:rPr>
            </w:pP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展示相应信息</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多任务队列线程池库已部署好。</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在指定执行路径下，执行./threadpooltest -b</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测试银行模式的线程池使用，程序会调用CreateBankPool，创建银行模式任务线程池。</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创建完银行模式的线程池，等待下一步交互操作</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等待终端交互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已执行2操作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r</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测试程序调用PutMsg，往银行模式任务线程池任务队列中分派内置指定个数的任务。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分派任务并在终端展示调用操作信息</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终端展示调用操作信息并等待下次交互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已执行3操作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n次输入r</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测试程序调用PutMsg，会往银行模式任务线程池任务队列中分派内置指定个数*n的任务。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分派任务并在终端n次展示调用操作信息</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终端n次展示调用操作信息并等待下次交互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已执行4操作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测试程序调用DeletePool函数，销毁线程池对象。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销毁并退出程序</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线程池对象成功销毁，退出程序</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多任务队列线程池库已部署好。</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在指定执行路径下，执行./threadpooltest -tr</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测试传统模式的线程池使用，程序会调用CreateTraditionalPool，创建传统模式任务线程池。</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创建完传统模式的线程池，等待下一步交互操作</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等待终端交互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已执行6操作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r</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测试程序调用PutMsg，往传统模式任务线程池任务队列中分派内置指定个数的任务。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分派任务并在终端展示调用操作信息</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终端展示调用操作信息并等待下次交互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已执行7操作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n次输入r</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测试程序调用PutMsg，会往传统模式任务线程池任务队列中分派内置指定个数*n的任务。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分派任务并在终端n次展示调用操作信息</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终端n次展示调用操作信息并等待下次交互</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已执行8操作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测试程序调用DeletePool函数，销毁线程池对象。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销毁并退出程序</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线程池对象成功销毁，退出程序</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10</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多任务队列线程池库已部署好。</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在指定执行路径下，执行./threadpooltest -ti</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测试定时模式的线程池使用，程序会调用testTimertaskPool，创建定时模式任务线程池。</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创建完定时模式的线程池后，会按照设定任务进行工作，此处会打印信息</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会定时打印信息</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24" w:hRule="atLeast"/>
        </w:trPr>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11</w:t>
            </w:r>
          </w:p>
        </w:tc>
        <w:tc>
          <w:tcPr>
            <w:tcW w:w="77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已执行10操作</w:t>
            </w:r>
          </w:p>
        </w:tc>
        <w:tc>
          <w:tcPr>
            <w:tcW w:w="6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w:t>
            </w:r>
          </w:p>
        </w:tc>
        <w:tc>
          <w:tcPr>
            <w:tcW w:w="131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测试程序调用DeleteTimerTaskPool函数，销毁线程池对象。</w:t>
            </w:r>
          </w:p>
        </w:tc>
        <w:tc>
          <w:tcPr>
            <w:tcW w:w="83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销毁并退出程序</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线程池对象成功销毁，退出程序</w:t>
            </w:r>
          </w:p>
        </w:tc>
        <w:tc>
          <w:tcPr>
            <w:tcW w:w="45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16" w:name="_Ref86996652"/>
      <w:r>
        <w:rPr>
          <w:rFonts w:hint="eastAsia" w:ascii="CESI仿宋-GB13000" w:hAnsi="CESI仿宋-GB13000" w:eastAsia="CESI仿宋-GB13000" w:cs="CESI仿宋-GB13000"/>
          <w:sz w:val="21"/>
          <w:szCs w:val="21"/>
        </w:rPr>
        <w:t>Quartz库测试用例</w:t>
      </w:r>
      <w:bookmarkEnd w:id="116"/>
      <w:ins w:id="75" w:author="作者" w:date="2022-03-23T17:56:05Z">
        <w:r>
          <w:rPr>
            <w:rFonts w:hint="eastAsia" w:ascii="CESI仿宋-GB13000" w:hAnsi="CESI仿宋-GB13000" w:eastAsia="CESI仿宋-GB13000" w:cs="CESI仿宋-GB13000"/>
            <w:sz w:val="21"/>
            <w:szCs w:val="21"/>
            <w:lang w:eastAsia="zh-CN"/>
          </w:rPr>
          <w:t>（</w:t>
        </w:r>
      </w:ins>
      <w:ins w:id="76" w:author="作者" w:date="2022-03-23T17:56:07Z">
        <w:r>
          <w:rPr>
            <w:rFonts w:hint="eastAsia" w:ascii="CESI仿宋-GB13000" w:hAnsi="CESI仿宋-GB13000" w:eastAsia="CESI仿宋-GB13000" w:cs="CESI仿宋-GB13000"/>
            <w:sz w:val="21"/>
            <w:szCs w:val="21"/>
            <w:lang w:eastAsia="zh-CN"/>
          </w:rPr>
          <w:t>王强</w:t>
        </w:r>
      </w:ins>
      <w:ins w:id="77" w:author="作者" w:date="2022-03-23T17:56:0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1"/>
        <w:gridCol w:w="1371"/>
        <w:gridCol w:w="4079"/>
        <w:gridCol w:w="2358"/>
        <w:gridCol w:w="1783"/>
        <w:gridCol w:w="12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6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Quartz库的功能测试/GN_YYXK _DRWL_QK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6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000000"/>
                <w:szCs w:val="21"/>
              </w:rPr>
              <w:t>支持对任务的调度和管理，支持Java语言</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能够定义定时任务；添加触发器和调度器；测试调度器到达定时执行周期后是否能够正确触发定时任务；测试定时任务与SpringBoot结合使用</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能够按照预定的执行时间和频率执行定时任务；b.能够与Springboot结合执行定时任务。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4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3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已启动测试应用。</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设置重复执行周期。</w:t>
            </w:r>
          </w:p>
        </w:tc>
        <w:tc>
          <w:tcPr>
            <w:tcW w:w="144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应用使用触发器和调度器，从工厂中获取调度实例，创建任务实例，添加触发器，设置重复周期。</w:t>
            </w:r>
          </w:p>
        </w:tc>
        <w:tc>
          <w:tcPr>
            <w:tcW w:w="8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能够创建任务实例和触发器。</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有创建成功相关信息输出</w:t>
            </w:r>
          </w:p>
        </w:tc>
        <w:tc>
          <w:tcPr>
            <w:tcW w:w="46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已启动测试应用。</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关联任务。</w:t>
            </w:r>
          </w:p>
        </w:tc>
        <w:tc>
          <w:tcPr>
            <w:tcW w:w="144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将调度器与定时任务和触发器相关联，启动调度器，测试任务是否按照调度设置定期执行。</w:t>
            </w:r>
          </w:p>
        </w:tc>
        <w:tc>
          <w:tcPr>
            <w:tcW w:w="8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调度器能够执行，并且能够按周期执行任务。</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SpringBoot支持Quartz库。</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标识相关的调度注解。</w:t>
            </w:r>
          </w:p>
        </w:tc>
        <w:tc>
          <w:tcPr>
            <w:tcW w:w="1446"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使用Springboot整合Quartz定时任务框架，测试相关的注解是否能够工作。</w:t>
            </w:r>
          </w:p>
        </w:tc>
        <w:tc>
          <w:tcPr>
            <w:tcW w:w="8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设置的任务可以按周期执行。</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SpringBoot支持相关的调度触发配置。</w:t>
            </w:r>
          </w:p>
        </w:tc>
        <w:tc>
          <w:tcPr>
            <w:tcW w:w="48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设置配置信息。</w:t>
            </w:r>
          </w:p>
        </w:tc>
        <w:tc>
          <w:tcPr>
            <w:tcW w:w="1446"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在SpringBoot中配置类，配置触发器与任务调度器，测试配置文件的属性修改是否可以影响定时任务的执行周期等。</w:t>
            </w:r>
          </w:p>
        </w:tc>
        <w:tc>
          <w:tcPr>
            <w:tcW w:w="8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可以按照配置的要求执行任务调度。</w:t>
            </w:r>
          </w:p>
        </w:tc>
        <w:tc>
          <w:tcPr>
            <w:tcW w:w="63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6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szCs w:val="32"/>
        </w:rPr>
      </w:pPr>
      <w:bookmarkStart w:id="117" w:name="_Ref86996705"/>
      <w:r>
        <w:rPr>
          <w:rFonts w:hint="eastAsia" w:ascii="CESI仿宋-GB13000" w:hAnsi="CESI仿宋-GB13000" w:eastAsia="CESI仿宋-GB13000" w:cs="CESI仿宋-GB13000"/>
        </w:rPr>
        <w:t>协议处理库</w:t>
      </w:r>
      <w:r>
        <w:rPr>
          <w:rFonts w:hint="eastAsia" w:ascii="CESI仿宋-GB13000" w:hAnsi="CESI仿宋-GB13000" w:eastAsia="CESI仿宋-GB13000" w:cs="CESI仿宋-GB13000"/>
          <w:szCs w:val="32"/>
        </w:rPr>
        <w:t>测试</w:t>
      </w:r>
      <w:bookmarkEnd w:id="117"/>
      <w:r>
        <w:rPr>
          <w:rFonts w:hint="eastAsia" w:ascii="CESI仿宋-GB13000" w:hAnsi="CESI仿宋-GB13000" w:eastAsia="CESI仿宋-GB13000" w:cs="CESI仿宋-GB13000"/>
          <w:szCs w:val="32"/>
        </w:rPr>
        <w:t>（魏冠杰）</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18" w:name="_Ref86996659"/>
      <w:commentRangeStart w:id="3"/>
      <w:r>
        <w:rPr>
          <w:rFonts w:hint="eastAsia" w:ascii="CESI仿宋-GB13000" w:hAnsi="CESI仿宋-GB13000" w:eastAsia="CESI仿宋-GB13000" w:cs="CESI仿宋-GB13000"/>
          <w:sz w:val="21"/>
          <w:szCs w:val="21"/>
        </w:rPr>
        <w:t>自描述字典协议处理库测试用例</w:t>
      </w:r>
      <w:commentRangeEnd w:id="3"/>
      <w:r>
        <w:rPr>
          <w:rFonts w:hint="eastAsia" w:ascii="CESI仿宋-GB13000" w:hAnsi="CESI仿宋-GB13000" w:eastAsia="CESI仿宋-GB13000" w:cs="CESI仿宋-GB13000"/>
        </w:rPr>
        <w:commentReference w:id="3"/>
      </w:r>
      <w:bookmarkEnd w:id="11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374"/>
        <w:gridCol w:w="4291"/>
        <w:gridCol w:w="240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自描述字典协议处理库/ GN_YYXKC _XYCL_ZMSK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测试国产平台下自描述字典协议处理库的接口和功能是否满足要求。</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创建自描述字典协议对象，扩展和修改字典对象内容，解析字典对象内容，序列化和反序列化字典对象；</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创建、扩展、修改、解析、序列化和反序列化均成功。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8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2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自描述字典协议处理库已部署好。</w:t>
            </w:r>
          </w:p>
        </w:tc>
        <w:tc>
          <w:tcPr>
            <w:tcW w:w="48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测试程序调用IM_Create创建字典对象。</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返回有效的字典对象句柄。</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字典对象句柄有效</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字典对象创建成功。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测试程序调用IM_SetStr、IM_SetInt、IM_SetData在字典对象中添加各类键值对数据。</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返回结果提示键值对数据添加成功。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键值对数据添加成功。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测试程序调用IM_SetStr、IM_SetInt、IM_SetBool在字典对象中修改已经添加好的键值对数据。</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返回结果提示键值对数据修改成功。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字典对象创建成功。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测试程序调用IM_GetAttrCount、IM_GetAttrKeys、IM_GetAttrType以及IM_GetStr、IM_GetInt等函数，对字典对象进行解析。</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返回正确的字典对象内容。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字典对象创建成功。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测试程序分别调用IM_SerializeToXml、IM_SerializeToBin、IM_SerializeToJson函数，对字典对象进行序列化</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返回结果提示序列化成功。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提示序列化成功</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字典对象序列化成功。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字典对象序列化后的内存指针。</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测试程序调用IM_UnSerializeFromXml、IM_UnSerializeFromBin、IM_UnSerializeFromJson函数，对字典对象进行反序列化。</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返回结果提示字典对象反序列化成功。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字典对象创建成功。</w:t>
            </w:r>
          </w:p>
        </w:tc>
        <w:tc>
          <w:tcPr>
            <w:tcW w:w="4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字典对象句柄。</w:t>
            </w:r>
          </w:p>
        </w:tc>
        <w:tc>
          <w:tcPr>
            <w:tcW w:w="152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测试程序调用IM_Destroy函数，对字典对象进行销毁。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字典对象成功销毁。</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19" w:name="_Ref86996662"/>
      <w:r>
        <w:rPr>
          <w:rFonts w:hint="eastAsia" w:ascii="CESI仿宋-GB13000" w:hAnsi="CESI仿宋-GB13000" w:eastAsia="CESI仿宋-GB13000" w:cs="CESI仿宋-GB13000"/>
          <w:sz w:val="21"/>
          <w:szCs w:val="21"/>
        </w:rPr>
        <w:t>高性能紧凑协议处理库测试用例</w:t>
      </w:r>
      <w:bookmarkEnd w:id="119"/>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82"/>
        <w:gridCol w:w="3270"/>
        <w:gridCol w:w="2398"/>
        <w:gridCol w:w="2398"/>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高性能紧凑协议处理库/ GN_YYXKC _XYCL_GXNK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ind w:left="6" w:hanging="6" w:hangingChars="3"/>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提供用户自定义数据结构基于protobuf协议的序列化与反序列化能力，对应用中的协议进行高效处理，支持不同的语言和类型。</w:t>
            </w:r>
          </w:p>
          <w:p>
            <w:pPr>
              <w:pStyle w:val="45"/>
              <w:ind w:left="6" w:hanging="6" w:hangingChars="3"/>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使用C调用libprotobuf-c库，序列化和反序列化信息，使用反序列化后信息与序列化之前信息作比对，如果一致则测试成功，否则测试失败；使用C++语言调用libprotobuf库，控制台输入person的相关信息及当前时间写入到文本文件，之后执行另一个C++查看信息应用程序，从文件中读出之前存储的信息及信息存储的时间，信息与添加信息一致反序列化信息并打印，查看打印文件信息，信息中包含添加信息。</w:t>
            </w:r>
          </w:p>
          <w:p>
            <w:pPr>
              <w:pStyle w:val="45"/>
              <w:ind w:left="6" w:hanging="6" w:hangingChars="3"/>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执行C应用程序，成功的序列化和反序列化结构体信息，反序列化后与序列化之前信息一致，说明C语言调用protobuf库用例测试成功；执行C++添加信息应用程序，控制台输入person的相关信息及当前时间写入到文本文件，执行C++查看信息应用程序，从文件中读出之前存储的信息及信息存储的时间，信息中包含之前添加数据。说明C++调用Protobuf库用例测试成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使用构建生成的C语言protobuf-c_test可执行程序。</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进入测试程序文件夹，键入命令./protobuf-c_test</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执行程序不报错，打印预期结果</w:t>
            </w:r>
          </w:p>
          <w:p>
            <w:pPr>
              <w:pStyle w:val="45"/>
              <w:rPr>
                <w:rFonts w:hint="eastAsia" w:ascii="CESI仿宋-GB13000" w:hAnsi="CESI仿宋-GB13000" w:eastAsia="CESI仿宋-GB13000" w:cs="CESI仿宋-GB13000"/>
                <w:szCs w:val="21"/>
              </w:rPr>
            </w:pP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输出test succeeded.</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C++语言应用程序add_person_cpp已编译完成。</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进入测试程序文件夹，执行./add_person_cpp 1111。</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根据提示输入个人信息ID号、名字、邮箱、电话号等信息。程序内部会调用相应接口序列化成指定类型文件。</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打印输入的信息，之后回车保存到文件。</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C++语言应用程序list_people_cpp应用程序已编译完成。</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进入测试程序文件夹，执行./list_people_cpp 1111。</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使用list_people_cpp程序，查看已经存储文件的信息。程序内部会调用相应接口反序列化成指定类型文件，还原成对应信息。</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打印已经存储文件的信息。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Java语言环境和测试程序已准备完毕。</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启动执行Java环境下server端</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启动Java程序服务端，等待响应Java程序客户端</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已启动Java程序服务端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已执行步骤4</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启动执行Java环境下clientr端</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启动客户端，会远程调用对应的方法，并输出结果</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成功与客户端调用并输出结果</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20" w:name="_Ref86996663"/>
      <w:r>
        <w:rPr>
          <w:rFonts w:hint="eastAsia" w:ascii="CESI仿宋-GB13000" w:hAnsi="CESI仿宋-GB13000" w:eastAsia="CESI仿宋-GB13000" w:cs="CESI仿宋-GB13000"/>
          <w:sz w:val="21"/>
          <w:szCs w:val="21"/>
        </w:rPr>
        <w:t>http协议处理库测试用例</w:t>
      </w:r>
      <w:bookmarkEnd w:id="120"/>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7"/>
        <w:gridCol w:w="1368"/>
        <w:gridCol w:w="2770"/>
        <w:gridCol w:w="3921"/>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http协议处理库/ GN_YYXKC _XYCL_XYCL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提供对http协议的处理。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调用libhttp-parser库接口，对http请求报文集和返回报文集进行解析操作并打印结果。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解析请求数据集和返回数据集都无异常。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8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39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已安装libhttp-parser-dev开发库，并且测试应用程序已生成。</w:t>
            </w:r>
          </w:p>
        </w:tc>
        <w:tc>
          <w:tcPr>
            <w:tcW w:w="48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进入测试程序文件夹，键入命令./test_fast。</w:t>
            </w:r>
          </w:p>
        </w:tc>
        <w:tc>
          <w:tcPr>
            <w:tcW w:w="98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扫描解析请求报文集和返回报文集中每一个可能的中断，解析器处理从套接字获取的的内容，并对数据进行全面解析。</w:t>
            </w:r>
          </w:p>
        </w:tc>
        <w:tc>
          <w:tcPr>
            <w:tcW w:w="139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能成功解析请求报文集和返回报文集数据中的头字段和值信息、内容长度信息、请求方法信息、响应状态码信息、HTTP版本信息、请求URL信息、消息体信息、传输编码信息、返回报文集异常等数据。</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21" w:name="_Ref86996665"/>
      <w:r>
        <w:rPr>
          <w:rFonts w:hint="eastAsia" w:ascii="CESI仿宋-GB13000" w:hAnsi="CESI仿宋-GB13000" w:eastAsia="CESI仿宋-GB13000" w:cs="CESI仿宋-GB13000"/>
          <w:sz w:val="21"/>
          <w:szCs w:val="21"/>
        </w:rPr>
        <w:t>Thrift库测试用例</w:t>
      </w:r>
      <w:bookmarkEnd w:id="12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28"/>
        <w:gridCol w:w="2624"/>
        <w:gridCol w:w="1309"/>
        <w:gridCol w:w="3270"/>
        <w:gridCol w:w="3050"/>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4"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Thrift库/ GN_YYXKC _XYCL_TK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4"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提供对传输任务管理和传输协议管理的能力。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:调用thriftC++客户端，发送不同类型的数据至thriftC++服务端，服务端应用能够显示交互信息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:在上述各步骤中，服务端应用能够显示交互信息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C++客户端和C++服务端应用程序已成功生成。</w:t>
            </w:r>
          </w:p>
        </w:tc>
        <w:tc>
          <w:tcPr>
            <w:tcW w:w="46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./TestServer。</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启动thrift C++服务端应用程序，等待服务端交互。</w:t>
            </w:r>
          </w:p>
        </w:tc>
        <w:tc>
          <w:tcPr>
            <w:tcW w:w="108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正常启动并提示服务端服务类型（simple），数据传输方式及数据格式(buffered/binary)和主机端口号9090信息，等待客户端响应</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C++服务端已启动，在另外一个窗口C++TestClient生成程序路径下。</w:t>
            </w:r>
          </w:p>
        </w:tc>
        <w:tc>
          <w:tcPr>
            <w:tcW w:w="46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./TestClient。</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启动thrift C++客户端应用程序，</w:t>
            </w:r>
            <w:r>
              <w:rPr>
                <w:rFonts w:hint="eastAsia" w:ascii="CESI仿宋-GB13000" w:hAnsi="CESI仿宋-GB13000" w:eastAsia="CESI仿宋-GB13000" w:cs="CESI仿宋-GB13000"/>
              </w:rPr>
              <w:t>与thriftC++客户端应用程序交互，客户端发送字符串类型（包括简单字符串和复杂字符串）、布尔类型（包括true和false）、字节流、整型，双精度浮点型、二进制、结构体、嵌套结构体、容器map、容器set、容器list、枚举类型、Typedef类型数据及多类型组合数据，和单种自定义异常、多个自定义异常等数据场景，观察客户端响应。</w:t>
            </w:r>
          </w:p>
        </w:tc>
        <w:tc>
          <w:tcPr>
            <w:tcW w:w="108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thriftC++客户端应用程序能成功与thriftC++客户端应用程序交互，服务端能成功显示客户端交互信息。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29"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2623"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C语言客户端和C语言服务端应用程序已成功生成。</w:t>
            </w:r>
          </w:p>
        </w:tc>
        <w:tc>
          <w:tcPr>
            <w:tcW w:w="1309"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./test_server。</w:t>
            </w:r>
          </w:p>
        </w:tc>
        <w:tc>
          <w:tcPr>
            <w:tcW w:w="3270"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启动thrift C服务端应用程序，等待thrift C客户端交互。</w:t>
            </w:r>
          </w:p>
        </w:tc>
        <w:tc>
          <w:tcPr>
            <w:tcW w:w="3050"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正常启动并提示服务端服务类型（simple），数据传输方式及数据格式(buffered/binary)和主机端口号9090等信息，等待客户端交互。</w:t>
            </w:r>
          </w:p>
        </w:tc>
        <w:tc>
          <w:tcPr>
            <w:tcW w:w="1741"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1083"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29"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2623"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C语言服务端已启动，在另外一个窗口C语言客户端test_client生成程序路径下。</w:t>
            </w:r>
          </w:p>
        </w:tc>
        <w:tc>
          <w:tcPr>
            <w:tcW w:w="1309"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./test_client。</w:t>
            </w:r>
          </w:p>
        </w:tc>
        <w:tc>
          <w:tcPr>
            <w:tcW w:w="3270"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启动thrift C客户端应用程序，</w:t>
            </w:r>
            <w:r>
              <w:rPr>
                <w:rFonts w:hint="eastAsia" w:ascii="CESI仿宋-GB13000" w:hAnsi="CESI仿宋-GB13000" w:eastAsia="CESI仿宋-GB13000" w:cs="CESI仿宋-GB13000"/>
              </w:rPr>
              <w:t>与thriftC服务端应用程序交互，发送字符串、字节流、整型、浮点型、二进制，结构体，嵌套结构体、容器map、容器set、容器list、枚举、Typedef，组合数据、自定义异常数据等场景数据，观察服务端显示信息</w:t>
            </w:r>
          </w:p>
        </w:tc>
        <w:tc>
          <w:tcPr>
            <w:tcW w:w="3050"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thriftC客户端应用程序与thriftC服务端应用程序成功交互，接收并显示交互信息</w:t>
            </w:r>
          </w:p>
        </w:tc>
        <w:tc>
          <w:tcPr>
            <w:tcW w:w="1741"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1083"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5</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JAVA服务端应用程序已成功生成。</w:t>
            </w:r>
          </w:p>
        </w:tc>
        <w:tc>
          <w:tcPr>
            <w:tcW w:w="46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运行沙箱执行Java服务端测试程序。</w:t>
            </w:r>
          </w:p>
        </w:tc>
        <w:tc>
          <w:tcPr>
            <w:tcW w:w="115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JAVA</w:t>
            </w:r>
            <w:r>
              <w:rPr>
                <w:rFonts w:hint="eastAsia" w:ascii="CESI仿宋-GB13000" w:hAnsi="CESI仿宋-GB13000" w:eastAsia="CESI仿宋-GB13000" w:cs="CESI仿宋-GB13000"/>
                <w:color w:val="000000"/>
              </w:rPr>
              <w:t>服务端应用程序启动，</w:t>
            </w:r>
            <w:r>
              <w:rPr>
                <w:rFonts w:hint="eastAsia" w:ascii="CESI仿宋-GB13000" w:hAnsi="CESI仿宋-GB13000" w:eastAsia="CESI仿宋-GB13000" w:cs="CESI仿宋-GB13000"/>
                <w:szCs w:val="21"/>
              </w:rPr>
              <w:t>等待客户端与之交互</w:t>
            </w:r>
          </w:p>
        </w:tc>
        <w:tc>
          <w:tcPr>
            <w:tcW w:w="108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成功启动JAVA服务端程序，等待客户端与之交互</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29"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6</w:t>
            </w:r>
          </w:p>
        </w:tc>
        <w:tc>
          <w:tcPr>
            <w:tcW w:w="2623"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JAVA服务端应用程序已成功启动</w:t>
            </w:r>
          </w:p>
        </w:tc>
        <w:tc>
          <w:tcPr>
            <w:tcW w:w="1309"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在另外一个窗口下运行沙箱执行Java客户端端测试程序。</w:t>
            </w:r>
          </w:p>
        </w:tc>
        <w:tc>
          <w:tcPr>
            <w:tcW w:w="3270" w:type="dxa"/>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JAVA客户端应用程序启动与JAVA服务端应用程序交互，客户端调用服务端方法，能成功调用并打印输出预期结果信息</w:t>
            </w:r>
          </w:p>
        </w:tc>
        <w:tc>
          <w:tcPr>
            <w:tcW w:w="3050" w:type="dxa"/>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成功启动JAVA服务端程序，等待客户端与之交互</w:t>
            </w:r>
          </w:p>
        </w:tc>
        <w:tc>
          <w:tcPr>
            <w:tcW w:w="1741"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1083" w:type="dxa"/>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ind w:firstLine="0" w:firstLineChars="0"/>
        <w:rPr>
          <w:rFonts w:hint="eastAsia" w:ascii="CESI仿宋-GB13000" w:hAnsi="CESI仿宋-GB13000" w:eastAsia="CESI仿宋-GB13000" w:cs="CESI仿宋-GB13000"/>
          <w:sz w:val="21"/>
          <w:szCs w:val="21"/>
        </w:rPr>
      </w:pPr>
    </w:p>
    <w:p>
      <w:pPr>
        <w:pStyle w:val="5"/>
        <w:rPr>
          <w:rFonts w:hint="eastAsia" w:ascii="CESI仿宋-GB13000" w:hAnsi="CESI仿宋-GB13000" w:eastAsia="CESI仿宋-GB13000" w:cs="CESI仿宋-GB13000"/>
        </w:rPr>
      </w:pPr>
      <w:bookmarkStart w:id="122" w:name="_Ref86996680"/>
      <w:r>
        <w:rPr>
          <w:rFonts w:hint="eastAsia" w:ascii="CESI仿宋-GB13000" w:hAnsi="CESI仿宋-GB13000" w:eastAsia="CESI仿宋-GB13000" w:cs="CESI仿宋-GB13000"/>
        </w:rPr>
        <w:t>数据库访问库</w:t>
      </w:r>
      <w:r>
        <w:rPr>
          <w:rFonts w:hint="eastAsia" w:ascii="CESI仿宋-GB13000" w:hAnsi="CESI仿宋-GB13000" w:eastAsia="CESI仿宋-GB13000" w:cs="CESI仿宋-GB13000"/>
          <w:szCs w:val="32"/>
        </w:rPr>
        <w:t>测试</w:t>
      </w:r>
      <w:bookmarkEnd w:id="122"/>
      <w:r>
        <w:rPr>
          <w:rFonts w:hint="eastAsia" w:ascii="CESI仿宋-GB13000" w:hAnsi="CESI仿宋-GB13000" w:eastAsia="CESI仿宋-GB13000" w:cs="CESI仿宋-GB13000"/>
          <w:szCs w:val="32"/>
        </w:rPr>
        <w:t>（魏冠杰、</w:t>
      </w:r>
      <w:ins w:id="78" w:author="作者" w:date="2022-03-25T17:16:12Z">
        <w:r>
          <w:rPr>
            <w:rFonts w:hint="eastAsia" w:ascii="CESI仿宋-GB13000" w:hAnsi="CESI仿宋-GB13000" w:eastAsia="CESI仿宋-GB13000" w:cs="CESI仿宋-GB13000"/>
            <w:szCs w:val="32"/>
            <w:lang w:eastAsia="zh-CN"/>
          </w:rPr>
          <w:t>（</w:t>
        </w:r>
      </w:ins>
      <w:ins w:id="79" w:author="作者" w:date="2022-03-25T17:16:12Z">
        <w:r>
          <w:rPr>
            <w:rFonts w:hint="eastAsia" w:ascii="CESI仿宋-GB13000" w:hAnsi="CESI仿宋-GB13000" w:eastAsia="CESI仿宋-GB13000" w:cs="CESI仿宋-GB13000"/>
            <w:szCs w:val="32"/>
          </w:rPr>
          <w:t>王强</w:t>
        </w:r>
      </w:ins>
      <w:ins w:id="80" w:author="作者" w:date="2022-03-25T17:16:12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23" w:name="_Ref86996959"/>
      <w:r>
        <w:rPr>
          <w:rFonts w:hint="eastAsia" w:ascii="CESI仿宋-GB13000" w:hAnsi="CESI仿宋-GB13000" w:eastAsia="CESI仿宋-GB13000" w:cs="CESI仿宋-GB13000"/>
          <w:sz w:val="21"/>
          <w:szCs w:val="21"/>
        </w:rPr>
        <w:t>对象关系映射数据库访问库测试用例</w:t>
      </w:r>
      <w:ins w:id="81" w:author="作者" w:date="2022-03-23T17:56:27Z">
        <w:r>
          <w:rPr>
            <w:rFonts w:hint="eastAsia" w:ascii="CESI仿宋-GB13000" w:hAnsi="CESI仿宋-GB13000" w:eastAsia="CESI仿宋-GB13000" w:cs="CESI仿宋-GB13000"/>
            <w:sz w:val="21"/>
            <w:szCs w:val="21"/>
            <w:lang w:eastAsia="zh-CN"/>
          </w:rPr>
          <w:t>（</w:t>
        </w:r>
      </w:ins>
      <w:ins w:id="82" w:author="作者" w:date="2022-03-23T17:56:34Z">
        <w:r>
          <w:rPr>
            <w:rFonts w:hint="eastAsia" w:ascii="CESI仿宋-GB13000" w:hAnsi="CESI仿宋-GB13000" w:eastAsia="CESI仿宋-GB13000" w:cs="CESI仿宋-GB13000"/>
            <w:sz w:val="21"/>
            <w:szCs w:val="21"/>
            <w:lang w:eastAsia="zh-CN"/>
          </w:rPr>
          <w:t>魏冠杰</w:t>
        </w:r>
      </w:ins>
      <w:ins w:id="83" w:author="作者" w:date="2022-03-23T17:56:27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624"/>
        <w:gridCol w:w="1309"/>
        <w:gridCol w:w="3701"/>
        <w:gridCol w:w="2618"/>
        <w:gridCol w:w="1738"/>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对象关系映射数据库访问库/ GN_YYXKC _SJFW_DYGX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 xml:space="preserve">测试目的: </w:t>
            </w:r>
            <w:r>
              <w:rPr>
                <w:rFonts w:hint="eastAsia" w:ascii="CESI仿宋-GB13000" w:hAnsi="CESI仿宋-GB13000" w:eastAsia="CESI仿宋-GB13000" w:cs="CESI仿宋-GB13000"/>
                <w:color w:val="000000"/>
                <w:szCs w:val="21"/>
              </w:rPr>
              <w:t>提供基于对象关系映射文件的java对象访问数据库的能力</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配置映射文件，与Java对象进行SQL语句映射；配置通用的配置，与数据库和数据源向结合；</w:t>
            </w:r>
            <w:r>
              <w:rPr>
                <w:rFonts w:hint="eastAsia" w:ascii="CESI仿宋-GB13000" w:hAnsi="CESI仿宋-GB13000" w:eastAsia="CESI仿宋-GB13000" w:cs="CESI仿宋-GB13000"/>
                <w:color w:val="000000"/>
                <w:szCs w:val="21"/>
              </w:rPr>
              <w:t>应用进行对象的插入，变更，查询和删除的方法调用，相应的操作会映射到具体的SQL语句在数据库中执行；与Springboot结合使用的场景测试。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能够正确执行相关的SQL语句；能够获取和释放数据库连接；对象的操作能够反应的数据库的库表内容上。</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应用创建持久化Java类，并定义相关的Getter获取和Setter设置方法。</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在映射文件中定义相关的SQL语句。</w:t>
            </w:r>
          </w:p>
        </w:tc>
        <w:tc>
          <w:tcPr>
            <w:tcW w:w="131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应用创建映射mapper文件，定义增删改查对应的SQL语句与持久化类的映射。</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相关的文件能够正确定义，并能够符合MyBatis的加载要求。</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确定相关的数据库服务和相关的连接信息。</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数据源信息。</w:t>
            </w:r>
          </w:p>
        </w:tc>
        <w:tc>
          <w:tcPr>
            <w:tcW w:w="131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应用创建配置mybatis-config文件， 定义MyBatis与数据库和数据源的关联关系。</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能够正确定义数据源信息，并且访问数据库没有问题</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相关操作已经定义在操作对象中。</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调用相关的操作对象。</w:t>
            </w:r>
          </w:p>
        </w:tc>
        <w:tc>
          <w:tcPr>
            <w:tcW w:w="131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应用进行对象的插入，变更，查询和删除的方法调用，相应的操作会映射到具体的SQL语句在数据库中执行。</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对象的增删改查与数据库的操作联动。</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Springboot支持数据库操作配置。</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配置相关的注解。</w:t>
            </w:r>
          </w:p>
        </w:tc>
        <w:tc>
          <w:tcPr>
            <w:tcW w:w="1312"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与SpringBoot结合，支持相关的配置，测试与数据源结合。</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相关的配置正确，能够被Springboot加载。</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Springboot能够识别相关的MyBatis注解。</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使用相关的注解。</w:t>
            </w:r>
          </w:p>
        </w:tc>
        <w:tc>
          <w:tcPr>
            <w:tcW w:w="1312"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与SpringBoot结合，测试支持相关的注解定义，代替SQL语句映射，测试对象的方法操作映射到相关的数据库操作。</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SpringBoot通过注解能够使用MyBatis的映射和操作处理。</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commentRangeStart w:id="4"/>
      <w:r>
        <w:rPr>
          <w:rFonts w:hint="eastAsia" w:ascii="CESI仿宋-GB13000" w:hAnsi="CESI仿宋-GB13000" w:eastAsia="CESI仿宋-GB13000" w:cs="CESI仿宋-GB13000"/>
          <w:sz w:val="21"/>
          <w:szCs w:val="21"/>
        </w:rPr>
        <w:t>高性能数据库访问库测试用例</w:t>
      </w:r>
      <w:commentRangeEnd w:id="4"/>
      <w:r>
        <w:rPr>
          <w:rStyle w:val="44"/>
          <w:rFonts w:hint="eastAsia" w:ascii="CESI仿宋-GB13000" w:hAnsi="CESI仿宋-GB13000" w:eastAsia="CESI仿宋-GB13000" w:cs="CESI仿宋-GB13000"/>
        </w:rPr>
        <w:commentReference w:id="4"/>
      </w:r>
      <w:ins w:id="84" w:author="作者" w:date="2022-03-23T17:56:37Z">
        <w:r>
          <w:rPr>
            <w:rStyle w:val="44"/>
            <w:rFonts w:hint="eastAsia" w:ascii="CESI仿宋-GB13000" w:hAnsi="CESI仿宋-GB13000" w:eastAsia="CESI仿宋-GB13000" w:cs="CESI仿宋-GB13000"/>
            <w:lang w:eastAsia="zh-CN"/>
          </w:rPr>
          <w:t>（</w:t>
        </w:r>
      </w:ins>
      <w:ins w:id="85" w:author="作者" w:date="2022-03-23T17:56:41Z">
        <w:r>
          <w:rPr>
            <w:rStyle w:val="44"/>
            <w:rFonts w:hint="eastAsia" w:ascii="CESI仿宋-GB13000" w:hAnsi="CESI仿宋-GB13000" w:eastAsia="CESI仿宋-GB13000" w:cs="CESI仿宋-GB13000"/>
            <w:lang w:eastAsia="zh-CN"/>
          </w:rPr>
          <w:t>魏冠杰</w:t>
        </w:r>
      </w:ins>
      <w:ins w:id="86" w:author="作者" w:date="2022-03-23T17:56:37Z">
        <w:r>
          <w:rPr>
            <w:rStyle w:val="44"/>
            <w:rFonts w:hint="eastAsia" w:ascii="CESI仿宋-GB13000" w:hAnsi="CESI仿宋-GB13000" w:eastAsia="CESI仿宋-GB13000" w:cs="CESI仿宋-GB13000"/>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839"/>
        <w:gridCol w:w="1961"/>
        <w:gridCol w:w="3267"/>
        <w:gridCol w:w="1935"/>
        <w:gridCol w:w="1992"/>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6"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高性能数据库访问库/ GN_YYXKC _SJFW_GXNK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6"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测试高性能数据库访问库对达梦、金仓、神通等数据库的访问功能。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分别连接达梦、金仓、神通等数据库，测试数据库查询、修改、Blob读写等。</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能够实现达梦、金仓、神通等数据库的正常查询、修改、 Blob读写等功能。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高性能数据库访问库已正确部署。达梦、金仓、神通数据库已部署完毕。</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启动环境方式连接池访问数据库程序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启动环境方式连接池访问数据库程序，连接池访问数据库</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连接池访问达梦、金仓、神通能访问通过</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启动驱动方式连接池访问数据库程序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启动驱动方式连接池访问数据库程序，连接池访问数据库</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连接池访问达梦、金仓、神通能访问通过</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执行金仓数据库对应程序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连接访问金仓数据库，能正确的对数据库内容进行修改和查询操作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正确的对数据库内容进行查询操作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执行金仓数据库对应程序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连接访问金仓数据库，能正确的对数据库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执行达梦数据库对应程序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连接访问达梦数据库，能正确的对数据库内容进行修改和查询操作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正确的对数据库内容进行查询操作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执行达梦数据库对应程序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连接访问达梦数据库，能正确的对数据库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执行神通数据库对应程序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连接访问神通数据库，能正确的对数据库内容进行修改和查询操作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正确的对数据库内容进行查询操作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100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已完成步骤1</w:t>
            </w:r>
          </w:p>
        </w:tc>
        <w:tc>
          <w:tcPr>
            <w:tcW w:w="69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执行神通数据库对应程序</w:t>
            </w:r>
          </w:p>
        </w:tc>
        <w:tc>
          <w:tcPr>
            <w:tcW w:w="115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连接访问神通数据库，能正确的对数据库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68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正确的对数据库</w:t>
            </w:r>
            <w:r>
              <w:rPr>
                <w:rFonts w:hint="eastAsia" w:ascii="CESI仿宋-GB13000" w:hAnsi="CESI仿宋-GB13000" w:eastAsia="CESI仿宋-GB13000" w:cs="CESI仿宋-GB13000"/>
                <w:color w:val="000000"/>
              </w:rPr>
              <w:t>BLOB类型</w:t>
            </w:r>
            <w:r>
              <w:rPr>
                <w:rFonts w:hint="eastAsia" w:ascii="CESI仿宋-GB13000" w:hAnsi="CESI仿宋-GB13000" w:eastAsia="CESI仿宋-GB13000" w:cs="CESI仿宋-GB13000"/>
                <w:szCs w:val="21"/>
              </w:rPr>
              <w:t>内容进行插入和查询操作</w:t>
            </w:r>
          </w:p>
        </w:tc>
        <w:tc>
          <w:tcPr>
            <w:tcW w:w="70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0"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sqlite库测试用例</w:t>
      </w:r>
      <w:ins w:id="87" w:author="作者" w:date="2022-03-23T17:56:44Z">
        <w:r>
          <w:rPr>
            <w:rFonts w:hint="eastAsia" w:ascii="CESI仿宋-GB13000" w:hAnsi="CESI仿宋-GB13000" w:eastAsia="CESI仿宋-GB13000" w:cs="CESI仿宋-GB13000"/>
            <w:sz w:val="21"/>
            <w:szCs w:val="21"/>
            <w:lang w:eastAsia="zh-CN"/>
          </w:rPr>
          <w:t>（</w:t>
        </w:r>
      </w:ins>
      <w:ins w:id="88" w:author="作者" w:date="2022-03-23T17:56:49Z">
        <w:r>
          <w:rPr>
            <w:rFonts w:hint="eastAsia" w:ascii="CESI仿宋-GB13000" w:hAnsi="CESI仿宋-GB13000" w:eastAsia="CESI仿宋-GB13000" w:cs="CESI仿宋-GB13000"/>
            <w:sz w:val="21"/>
            <w:szCs w:val="21"/>
            <w:lang w:eastAsia="zh-CN"/>
          </w:rPr>
          <w:t>魏冠杰</w:t>
        </w:r>
      </w:ins>
      <w:ins w:id="89" w:author="作者" w:date="2022-03-23T17:56:4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3"/>
        <w:gridCol w:w="2615"/>
        <w:gridCol w:w="3047"/>
        <w:gridCol w:w="2186"/>
        <w:gridCol w:w="1738"/>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sqllite库/ GN_YYXKC _SJFW_SK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提供sqlite数据库信息处理的能力。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测试库版本，测试库的常用操作。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数据库信息可以查询和子句查询。</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–help。</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查看sqlite3命令行操作提示信息。</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输出操作提示信息。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–v。</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命令行查看sqlite3版本信息。</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输出sqlite3版本信息。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sqlite3回车，之后输入.help。</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查看sqlite3命令行点命令可用清单信息。</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先输出版本号信息，之后输出点命令的可用清单信息。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已成功安装sqlite3库，使用准备好的数据库。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data_src.db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之后输入.table查看数据库内存在表名。</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打开已存在数据库（如果不存在会新建数据库），查看数据库内存在的表列表名称。</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打开存在的数据库data_src.db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查看存在表CVE-2020-9054。</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data_src.db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之后输入.dump。</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打开已存在数据库，之后把全部表信息导出到终端。</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全部整个数据库的sql语句信息输出到终端。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已成功安装sqlite3库，已进入data_src.db数据库内。</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输入.exit或者.quit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回车。</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退出当前的数据库或者sqlite命令行终端。</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成功退出当前的数据库或者sqlite命令行终端。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data_src.db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之后输入.dump。</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打开已存在数据库，之后把全部表信息导出到终端。</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整个数据库的sql语句信息输出到终端。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/tmp/data_src.db ".dump" &gt;/tmp/test.sql</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之后执行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cat /tmp/test.sql。</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导出全部表信息到文件（生成的sql语法文件任何数据库皆通用），之后查看文件内容。</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导出成功，之后查看文件内容为整个数据库的sql语句信息。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sqlite3  data_src.db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之后输入.header on</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再输入.mode csv</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格式转换完成后导出.output /tmp/test.csv select *from"CVE-2020-9054";.output stdout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退出.exit之后查看文件test.csv。</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导出成csv格式，之后查看内容。</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导出csv格式成功，内容和select * from "CVE-2020-9054"查看内容一致。</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10</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输入.schema。</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查看建表语句内容。</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输出建表语句内容。</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11</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输入.database。</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查看附加的或者当前操作的数据库文件。</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说明已附加的数据库文件的路径。</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12</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insert into "CVE-2020-9054" values('123456','snmp','1.1.1.1',80,'Italy','Failure','2021-10-07 20:51:10');</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之后查看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select * from "CVE-2020-9054"。</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在已有的表中，按照格式添加数据，之后查询是否添加成功。</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成功添加，查询数据库成功显示添加信息。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13</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update "CVE-2020-9054" set port=8888 where id='123456';之后查看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select * from "CVE-2020-9054"。</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在已有的表中，修改数据，之后查询是否修改成功（需要保证where条件信息存在，否则无法删除）。</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成功修改已有信息，查询数据库成功显示信息已修改。</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14</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delete  from "CVE-2020-9054" where id='123456';之后查看</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select * from "CVE-2020-9054"。</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在已有的表中，删除数据，之后查询是否删除成功（需要保证where条件信息存在，否则无法删除）。</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成功删除已有信息，查询数据库成功显示信息已删除。</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15</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select * from "CVE-2020-9054" where protocol='tcp' and port=80。</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在已有的表中，组合查询数据。</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成功显示满足条件信息。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16</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select * from "CVE-2020-9054" order by port。</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查询信息，端口升序。</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信息按照端口升序展示。</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17</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已成功安装sqlite3库，data_src.db库文件已经准备好。</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cp -avf data_src.db data_src.db_tmpbak</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查看大小</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ls  -hl *.db*</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操作消除空闲页sqlite3  data_src.db “VACUUM;”</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再次查看大小</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最后还原文件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cp -avf  data_src.db_tmpbak data_src.db。</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备份库文件，之后查看大小，操作数据库，消除空闲页，之后再次查看大小和之前的大小比对，查看操作效果，最后恢复原始数据库文件。</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俩次大小比对不一致，第一次大小为4.4M，第二次大小为8.0k，消除空闲页操作效果明显。</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18</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已成功安装sqlite3库，已命令行进入data_src.db数据库。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./sqlite_c_test /tmp/data_src.db 'select * from "CVE-2020-9054"。</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执行C语言应用程序对sqlite数据库data_src.db中表"CVE-2020-9054" 数据查询</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（程序用法第二个参数为数据库名称 第三个参数为sql语句）。</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执行终端成功输出sqlite数据库data_src.db中表"CVE-2020-9054" 内容信息。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19</w:t>
            </w:r>
          </w:p>
        </w:tc>
        <w:tc>
          <w:tcPr>
            <w:tcW w:w="85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已成功安装sqlite3库。</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命令行执行./sqlite_cpp_test</w:t>
            </w:r>
          </w:p>
        </w:tc>
        <w:tc>
          <w:tcPr>
            <w:tcW w:w="108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执行C++语言应用程序，对sqlite数据库data_src.db中表"CVE-2020-9054" 内容打印。</w:t>
            </w:r>
          </w:p>
        </w:tc>
        <w:tc>
          <w:tcPr>
            <w:tcW w:w="775"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执行终端成功输出sqlite数据库data_src.db中表"CVE-2020-9054" 内容信息。</w:t>
            </w:r>
          </w:p>
        </w:tc>
        <w:tc>
          <w:tcPr>
            <w:tcW w:w="61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DBUtils库测试用例</w:t>
      </w:r>
      <w:ins w:id="90" w:author="作者" w:date="2022-03-23T17:56:54Z">
        <w:r>
          <w:rPr>
            <w:rFonts w:hint="eastAsia" w:ascii="CESI仿宋-GB13000" w:hAnsi="CESI仿宋-GB13000" w:eastAsia="CESI仿宋-GB13000" w:cs="CESI仿宋-GB13000"/>
            <w:sz w:val="21"/>
            <w:szCs w:val="21"/>
            <w:lang w:eastAsia="zh-CN"/>
          </w:rPr>
          <w:t>（</w:t>
        </w:r>
      </w:ins>
      <w:ins w:id="91" w:author="作者" w:date="2022-03-23T17:57:03Z">
        <w:r>
          <w:rPr>
            <w:rFonts w:hint="eastAsia" w:ascii="CESI仿宋-GB13000" w:hAnsi="CESI仿宋-GB13000" w:eastAsia="CESI仿宋-GB13000" w:cs="CESI仿宋-GB13000"/>
            <w:sz w:val="21"/>
            <w:szCs w:val="21"/>
            <w:lang w:eastAsia="zh-CN"/>
          </w:rPr>
          <w:t>王强</w:t>
        </w:r>
      </w:ins>
      <w:ins w:id="92" w:author="作者" w:date="2022-03-23T17:56:5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1963"/>
        <w:gridCol w:w="1526"/>
        <w:gridCol w:w="4358"/>
        <w:gridCol w:w="240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DBUtils库的功能测试/GN_YYXK _SJFW_DK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000000"/>
                <w:szCs w:val="21"/>
              </w:rPr>
              <w:t>支持对数据库的连接和关闭等操作</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测试能够从数据源中获取连接；测试执行变更类的SQL语句；测试执行查询类的SQL语句，并对返回的结果集进行正确处理；测试关闭连接，将连接返回给数据源</w:t>
            </w:r>
            <w:r>
              <w:rPr>
                <w:rFonts w:hint="eastAsia" w:ascii="CESI仿宋-GB13000" w:hAnsi="CESI仿宋-GB13000" w:eastAsia="CESI仿宋-GB13000" w:cs="CESI仿宋-GB13000"/>
                <w:color w:val="000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能够正确执行相关的SQL语句；能够获取和释放数据库连接；能够对查询结果进行正确的获取和显示。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提供一个可供测试的数据库服务。</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数据连接参数。</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进入测试程序后，应用从数据源中获取一个数据库连接。</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能够获得期望的数据库连接。</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数据库里准备好相关的表结构。</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调用数据库操作的相关SQL语句。</w:t>
            </w:r>
          </w:p>
        </w:tc>
        <w:tc>
          <w:tcPr>
            <w:tcW w:w="154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调用相关的变更sql语句操作的API，能够通过数据源或数据连接构建操作实例，支持对数据库的插入、变更和删除等操作。</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数据库操作的语句能够正确执行。</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数据库里准备好相关的操作数据。</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查询语句。</w:t>
            </w:r>
          </w:p>
        </w:tc>
        <w:tc>
          <w:tcPr>
            <w:tcW w:w="154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调用操作实例，进行查询类语句的API操作，使用结果集合接口，对返回的结果集进行处理，提供数组、Map和JavaBean等记录转换方式。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查询语句正确执行，并且能够获取指定类型的记录信息。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已使用</w:t>
            </w:r>
            <w:r>
              <w:rPr>
                <w:rFonts w:hint="eastAsia" w:ascii="CESI仿宋-GB13000" w:hAnsi="CESI仿宋-GB13000" w:eastAsia="CESI仿宋-GB13000" w:cs="CESI仿宋-GB13000"/>
                <w:color w:val="000000"/>
                <w:szCs w:val="21"/>
              </w:rPr>
              <w:t>DBUtils连接数据库。</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545"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color w:val="000000"/>
                <w:szCs w:val="21"/>
              </w:rPr>
              <w:t>使用DBUtils关闭数据库连接，返回连接到数据源中。</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数据库连接可以正确关闭。</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数据库连接可以正确关闭</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r>
        <w:rPr>
          <w:rFonts w:hint="eastAsia" w:ascii="CESI仿宋-GB13000" w:hAnsi="CESI仿宋-GB13000" w:eastAsia="CESI仿宋-GB13000" w:cs="CESI仿宋-GB13000"/>
        </w:rPr>
        <w:t>日志处理库</w:t>
      </w:r>
      <w:r>
        <w:rPr>
          <w:rFonts w:hint="eastAsia" w:ascii="CESI仿宋-GB13000" w:hAnsi="CESI仿宋-GB13000" w:eastAsia="CESI仿宋-GB13000" w:cs="CESI仿宋-GB13000"/>
          <w:szCs w:val="32"/>
        </w:rPr>
        <w:t>测试</w:t>
      </w:r>
      <w:bookmarkEnd w:id="123"/>
      <w:r>
        <w:rPr>
          <w:rFonts w:hint="eastAsia" w:ascii="CESI仿宋-GB13000" w:hAnsi="CESI仿宋-GB13000" w:eastAsia="CESI仿宋-GB13000" w:cs="CESI仿宋-GB13000"/>
          <w:szCs w:val="32"/>
        </w:rPr>
        <w:t>（张金辉、</w:t>
      </w:r>
      <w:ins w:id="93" w:author="作者" w:date="2022-03-25T17:16:16Z">
        <w:r>
          <w:rPr>
            <w:rFonts w:hint="eastAsia" w:ascii="CESI仿宋-GB13000" w:hAnsi="CESI仿宋-GB13000" w:eastAsia="CESI仿宋-GB13000" w:cs="CESI仿宋-GB13000"/>
            <w:szCs w:val="32"/>
            <w:lang w:eastAsia="zh-CN"/>
          </w:rPr>
          <w:t>（</w:t>
        </w:r>
      </w:ins>
      <w:ins w:id="94" w:author="作者" w:date="2022-03-25T17:16:16Z">
        <w:r>
          <w:rPr>
            <w:rFonts w:hint="eastAsia" w:ascii="CESI仿宋-GB13000" w:hAnsi="CESI仿宋-GB13000" w:eastAsia="CESI仿宋-GB13000" w:cs="CESI仿宋-GB13000"/>
            <w:szCs w:val="32"/>
          </w:rPr>
          <w:t>王强</w:t>
        </w:r>
      </w:ins>
      <w:ins w:id="95" w:author="作者" w:date="2022-03-25T17:16:16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C++接口日志处理库测试用例</w:t>
      </w:r>
      <w:ins w:id="96" w:author="作者" w:date="2022-03-23T17:57:09Z">
        <w:r>
          <w:rPr>
            <w:rFonts w:hint="eastAsia" w:ascii="CESI仿宋-GB13000" w:hAnsi="CESI仿宋-GB13000" w:eastAsia="CESI仿宋-GB13000" w:cs="CESI仿宋-GB13000"/>
            <w:sz w:val="21"/>
            <w:szCs w:val="21"/>
            <w:lang w:eastAsia="zh-CN"/>
          </w:rPr>
          <w:t>（</w:t>
        </w:r>
      </w:ins>
      <w:ins w:id="97" w:author="作者" w:date="2022-03-23T17:57:13Z">
        <w:r>
          <w:rPr>
            <w:rFonts w:hint="eastAsia" w:ascii="CESI仿宋-GB13000" w:hAnsi="CESI仿宋-GB13000" w:eastAsia="CESI仿宋-GB13000" w:cs="CESI仿宋-GB13000"/>
            <w:sz w:val="21"/>
            <w:szCs w:val="21"/>
            <w:lang w:eastAsia="zh-CN"/>
          </w:rPr>
          <w:t>张金辉</w:t>
        </w:r>
      </w:ins>
      <w:ins w:id="98" w:author="作者" w:date="2022-03-23T17:57:09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1"/>
        <w:gridCol w:w="1594"/>
        <w:gridCol w:w="4731"/>
        <w:gridCol w:w="1958"/>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C++接口日志处理库/ GN_YYXKC _RZCL_CJK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pacing w:val="2"/>
                <w:szCs w:val="21"/>
              </w:rPr>
              <w:t xml:space="preserve"> 使用</w:t>
            </w:r>
            <w:r>
              <w:rPr>
                <w:rFonts w:hint="eastAsia" w:ascii="CESI仿宋-GB13000" w:hAnsi="CESI仿宋-GB13000" w:eastAsia="CESI仿宋-GB13000" w:cs="CESI仿宋-GB13000"/>
                <w:szCs w:val="21"/>
              </w:rPr>
              <w:t>C++接口日志处理库</w:t>
            </w:r>
            <w:r>
              <w:rPr>
                <w:rFonts w:hint="eastAsia" w:ascii="CESI仿宋-GB13000" w:hAnsi="CESI仿宋-GB13000" w:eastAsia="CESI仿宋-GB13000" w:cs="CESI仿宋-GB13000"/>
                <w:spacing w:val="2"/>
                <w:szCs w:val="21"/>
              </w:rPr>
              <w:t>，可以很便利地将日志或者跟踪调试信息写入字符流、内存字符串队列、文件</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基于C++接口日志处理库编写简单的日志程序，定义多种日志格式和布局，输出到日志文件中。</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简要描述合格判据。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67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log4cpp库已部署。</w:t>
            </w:r>
          </w:p>
        </w:tc>
        <w:tc>
          <w:tcPr>
            <w:tcW w:w="56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执行./log4cpp_test。</w:t>
            </w:r>
          </w:p>
        </w:tc>
        <w:tc>
          <w:tcPr>
            <w:tcW w:w="167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启动日志程序，实例化一个layout 对象；初始化一个appender 对象；把layout对象附着在appender对象上；然后实例化一个category对象；把appender对象附到category上，设置category的优先级；调用info()、warn()和log()执行不同级别的日志输出。</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启动日志程序向日志文件输出不同级别的日志。</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已执行日志测试程序。</w:t>
            </w:r>
          </w:p>
        </w:tc>
        <w:tc>
          <w:tcPr>
            <w:tcW w:w="56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7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查看日志文件中的日志及格式是否与程序逻辑一致。</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日志及格式与程序逻辑一致。</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Java接口日志处理库测试用例</w:t>
      </w:r>
      <w:ins w:id="99" w:author="作者" w:date="2022-03-23T17:57:16Z">
        <w:r>
          <w:rPr>
            <w:rFonts w:hint="eastAsia" w:ascii="CESI仿宋-GB13000" w:hAnsi="CESI仿宋-GB13000" w:eastAsia="CESI仿宋-GB13000" w:cs="CESI仿宋-GB13000"/>
            <w:sz w:val="21"/>
            <w:szCs w:val="21"/>
            <w:lang w:eastAsia="zh-CN"/>
          </w:rPr>
          <w:t>（</w:t>
        </w:r>
      </w:ins>
      <w:ins w:id="100" w:author="作者" w:date="2022-03-23T17:57:18Z">
        <w:r>
          <w:rPr>
            <w:rFonts w:hint="eastAsia" w:ascii="CESI仿宋-GB13000" w:hAnsi="CESI仿宋-GB13000" w:eastAsia="CESI仿宋-GB13000" w:cs="CESI仿宋-GB13000"/>
            <w:sz w:val="21"/>
            <w:szCs w:val="21"/>
            <w:lang w:eastAsia="zh-CN"/>
          </w:rPr>
          <w:t>王强</w:t>
        </w:r>
      </w:ins>
      <w:ins w:id="101" w:author="作者" w:date="2022-03-23T17:57:17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7"/>
        <w:gridCol w:w="1743"/>
        <w:gridCol w:w="3704"/>
        <w:gridCol w:w="2138"/>
        <w:gridCol w:w="2000"/>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Java接口日志处理库/ GN_YYXKC _RZCL_JJK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000000"/>
                <w:szCs w:val="21"/>
              </w:rPr>
              <w:t>提供Java应用程序的日志处理能力；支持多种日志级别与日志输出格式</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根据不同的输出日志等级，打印日志信息；配置Appender日志输出目的地，负责把日志信息输出到指定地方，包括控制台、磁盘文件；修改配置文件：log4j.properties 或者 log4j.xml，测试不同的配置场景。</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能够正确打印不同级别的日志信息；可以通过配置文件修改显示格式、日志级别，定义不同的输出目的地。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已部署java接口日志处理库与测试程序。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启动测试程序，进入测试程序后，创建Logger日志对象，负责捕捉日志记录信息。</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日志对象创建成功。</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日志对象创建成功</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不同级别的日志信息。</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使用日志对象，根据不同的输出日志等级，打印日志信息。</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按不同的日志级别打印日志信息。</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设置不同的日志输出目录。</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配置Appender日志输出目录，负责把日志信息输出到指定地方，包括控制台、磁盘文件等。</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能够支持不同的输出路径。</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根据运行要求配置相关配置文件的目录。</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配置文件修改信息。</w:t>
            </w:r>
          </w:p>
        </w:tc>
        <w:tc>
          <w:tcPr>
            <w:tcW w:w="1313"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修改配置文件：log4j.properties 或者 log4j.xml;测试通过配置修改不同的日志输出目录。</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能够支持不同的输出路径。</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已部署java接口日志处理库与测试程序。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配置文件修改信息。</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测试通过配置修改日志的显示格式。</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按指定格式输出日志。</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输出指定格式日志</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已部署java接口日志处理库与测试程序。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配置文件修改信息。</w:t>
            </w:r>
          </w:p>
        </w:tc>
        <w:tc>
          <w:tcPr>
            <w:tcW w:w="1313"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通过配置修改不同的日志输出级别。</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按指定的日志基本输出日志。</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已部署java接口日志处理库与测试程序。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配置文件修改信息。</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通过配置滚动文件信息，防止单个日志文件过大或过期日志无法清除；通过配置日志的缓存来进行性能优化。</w:t>
            </w:r>
          </w:p>
        </w:tc>
        <w:tc>
          <w:tcPr>
            <w:tcW w:w="7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日志的尺寸和日志性能得到优化</w:t>
            </w:r>
          </w:p>
        </w:tc>
        <w:tc>
          <w:tcPr>
            <w:tcW w:w="70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slf4j库测试用例</w:t>
      </w:r>
      <w:ins w:id="102" w:author="作者" w:date="2022-03-23T17:57:23Z">
        <w:r>
          <w:rPr>
            <w:rFonts w:hint="eastAsia" w:ascii="CESI仿宋-GB13000" w:hAnsi="CESI仿宋-GB13000" w:eastAsia="CESI仿宋-GB13000" w:cs="CESI仿宋-GB13000"/>
            <w:sz w:val="21"/>
            <w:szCs w:val="21"/>
            <w:lang w:eastAsia="zh-CN"/>
          </w:rPr>
          <w:t>（</w:t>
        </w:r>
      </w:ins>
      <w:ins w:id="103" w:author="作者" w:date="2022-03-23T17:57:25Z">
        <w:r>
          <w:rPr>
            <w:rFonts w:hint="eastAsia" w:ascii="CESI仿宋-GB13000" w:hAnsi="CESI仿宋-GB13000" w:eastAsia="CESI仿宋-GB13000" w:cs="CESI仿宋-GB13000"/>
            <w:sz w:val="21"/>
            <w:szCs w:val="21"/>
            <w:lang w:eastAsia="zh-CN"/>
          </w:rPr>
          <w:t>王强</w:t>
        </w:r>
      </w:ins>
      <w:ins w:id="104" w:author="作者" w:date="2022-03-23T17:57:23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1963"/>
        <w:gridCol w:w="1588"/>
        <w:gridCol w:w="4082"/>
        <w:gridCol w:w="2358"/>
        <w:gridCol w:w="1783"/>
        <w:gridCol w:w="129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slf4j库的功能测试/GN_YYXK _RZCL_SK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 xml:space="preserve">测试目的: </w:t>
            </w:r>
            <w:r>
              <w:rPr>
                <w:rFonts w:hint="eastAsia" w:ascii="CESI仿宋-GB13000" w:hAnsi="CESI仿宋-GB13000" w:eastAsia="CESI仿宋-GB13000" w:cs="CESI仿宋-GB13000"/>
                <w:szCs w:val="32"/>
              </w:rPr>
              <w:t>提</w:t>
            </w:r>
            <w:r>
              <w:rPr>
                <w:rFonts w:hint="eastAsia" w:ascii="CESI仿宋-GB13000" w:hAnsi="CESI仿宋-GB13000" w:eastAsia="CESI仿宋-GB13000" w:cs="CESI仿宋-GB13000"/>
                <w:color w:val="000000"/>
              </w:rPr>
              <w:t>提供Java应用程序的日志处理能力</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color w:val="000000"/>
              </w:rPr>
              <w:t>根据不同的输出日志等级，打印日志信息；使用slf4j的API就可以实现日志的不同级别的输出。</w:t>
            </w:r>
          </w:p>
          <w:p>
            <w:pPr>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21"/>
              </w:rPr>
              <w:t>能够正确打印不同级别的日志信息；可以通过配置文件修改显示格式、日志级别，定义不同的输出目的地</w:t>
            </w: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5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44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3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4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后端日志库log4j库已经部署。</w:t>
            </w:r>
          </w:p>
        </w:tc>
        <w:tc>
          <w:tcPr>
            <w:tcW w:w="563"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无</w:t>
            </w:r>
          </w:p>
        </w:tc>
        <w:tc>
          <w:tcPr>
            <w:tcW w:w="144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启动测试程序，进入测试程序后，应用根据具体的类创建日志工厂，使用测试日志工厂产生正确的日志实体。</w:t>
            </w:r>
          </w:p>
        </w:tc>
        <w:tc>
          <w:tcPr>
            <w:tcW w:w="8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成功创建日志工厂，并产生日志实体。</w:t>
            </w:r>
          </w:p>
        </w:tc>
        <w:tc>
          <w:tcPr>
            <w:tcW w:w="63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460"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已启动测试程序。</w:t>
            </w:r>
          </w:p>
        </w:tc>
        <w:tc>
          <w:tcPr>
            <w:tcW w:w="56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各种级别的日志信息。</w:t>
            </w:r>
          </w:p>
        </w:tc>
        <w:tc>
          <w:tcPr>
            <w:tcW w:w="144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通过日志实体输出不同级别的日志信息，测试仅通过slf4j的API就可以实现日志的不同级别的输出。</w:t>
            </w:r>
          </w:p>
        </w:tc>
        <w:tc>
          <w:tcPr>
            <w:tcW w:w="8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仅通过slf4j的API就能实现日志输出。</w:t>
            </w:r>
          </w:p>
        </w:tc>
        <w:tc>
          <w:tcPr>
            <w:tcW w:w="63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460"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已启动测试程序。</w:t>
            </w:r>
          </w:p>
        </w:tc>
        <w:tc>
          <w:tcPr>
            <w:tcW w:w="56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日志配置修改信息。</w:t>
            </w:r>
          </w:p>
        </w:tc>
        <w:tc>
          <w:tcPr>
            <w:tcW w:w="144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可以实现相应的日志输出和格式等配置信息与log4j的配置一致。</w:t>
            </w:r>
          </w:p>
        </w:tc>
        <w:tc>
          <w:tcPr>
            <w:tcW w:w="8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通过修改log4j的配置能够影响日志的输出。</w:t>
            </w:r>
          </w:p>
        </w:tc>
        <w:tc>
          <w:tcPr>
            <w:tcW w:w="63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460"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5"/>
        <w:rPr>
          <w:rFonts w:hint="eastAsia" w:ascii="CESI仿宋-GB13000" w:hAnsi="CESI仿宋-GB13000" w:eastAsia="CESI仿宋-GB13000" w:cs="CESI仿宋-GB13000"/>
          <w:szCs w:val="32"/>
        </w:rPr>
      </w:pPr>
      <w:bookmarkStart w:id="124" w:name="_Ref86996967"/>
      <w:r>
        <w:rPr>
          <w:rFonts w:hint="eastAsia" w:ascii="CESI仿宋-GB13000" w:hAnsi="CESI仿宋-GB13000" w:eastAsia="CESI仿宋-GB13000" w:cs="CESI仿宋-GB13000"/>
        </w:rPr>
        <w:t>配置解析库</w:t>
      </w:r>
      <w:r>
        <w:rPr>
          <w:rFonts w:hint="eastAsia" w:ascii="CESI仿宋-GB13000" w:hAnsi="CESI仿宋-GB13000" w:eastAsia="CESI仿宋-GB13000" w:cs="CESI仿宋-GB13000"/>
          <w:szCs w:val="32"/>
        </w:rPr>
        <w:t>测试</w:t>
      </w:r>
      <w:bookmarkEnd w:id="124"/>
      <w:r>
        <w:rPr>
          <w:rFonts w:hint="eastAsia" w:ascii="CESI仿宋-GB13000" w:hAnsi="CESI仿宋-GB13000" w:eastAsia="CESI仿宋-GB13000" w:cs="CESI仿宋-GB13000"/>
          <w:szCs w:val="32"/>
        </w:rPr>
        <w:t>（张金辉、</w:t>
      </w:r>
      <w:ins w:id="105" w:author="作者" w:date="2022-03-25T17:18:11Z">
        <w:r>
          <w:rPr>
            <w:rFonts w:hint="eastAsia" w:ascii="CESI仿宋-GB13000" w:hAnsi="CESI仿宋-GB13000" w:eastAsia="CESI仿宋-GB13000" w:cs="CESI仿宋-GB13000"/>
            <w:szCs w:val="32"/>
            <w:lang w:eastAsia="zh-CN"/>
          </w:rPr>
          <w:t>（</w:t>
        </w:r>
      </w:ins>
      <w:ins w:id="106" w:author="作者" w:date="2022-03-25T17:18:11Z">
        <w:r>
          <w:rPr>
            <w:rFonts w:hint="eastAsia" w:ascii="CESI仿宋-GB13000" w:hAnsi="CESI仿宋-GB13000" w:eastAsia="CESI仿宋-GB13000" w:cs="CESI仿宋-GB13000"/>
            <w:szCs w:val="32"/>
          </w:rPr>
          <w:t>王强</w:t>
        </w:r>
      </w:ins>
      <w:ins w:id="107" w:author="作者" w:date="2022-03-25T17:18:11Z">
        <w:r>
          <w:rPr>
            <w:rFonts w:hint="eastAsia" w:ascii="CESI仿宋-GB13000" w:hAnsi="CESI仿宋-GB13000" w:eastAsia="CESI仿宋-GB13000" w:cs="CESI仿宋-GB13000"/>
            <w:szCs w:val="32"/>
            <w:lang w:eastAsia="zh-CN"/>
          </w:rPr>
          <w:t>）</w:t>
        </w:r>
      </w:ins>
      <w:r>
        <w:commentReference w:id="5"/>
      </w:r>
      <w:r>
        <w:rPr>
          <w:rFonts w:hint="eastAsia" w:ascii="CESI仿宋-GB13000" w:hAnsi="CESI仿宋-GB13000" w:eastAsia="CESI仿宋-GB13000" w:cs="CESI仿宋-GB13000"/>
          <w:szCs w:val="32"/>
        </w:rPr>
        <w:t>）</w:t>
      </w:r>
    </w:p>
    <w:p>
      <w:pPr>
        <w:pStyle w:val="3"/>
        <w:numPr>
          <w:ilvl w:val="0"/>
          <w:numId w:val="13"/>
        </w:numPr>
        <w:ind w:firstLineChars="0"/>
        <w:jc w:val="center"/>
        <w:rPr>
          <w:rFonts w:ascii="宋体" w:hAnsi="宋体"/>
          <w:sz w:val="21"/>
          <w:szCs w:val="21"/>
        </w:rPr>
      </w:pPr>
      <w:r>
        <w:rPr>
          <w:rFonts w:hint="eastAsia" w:ascii="宋体" w:hAnsi="宋体"/>
          <w:sz w:val="21"/>
          <w:szCs w:val="21"/>
        </w:rPr>
        <w:t>jsoncpp库测试用例</w:t>
      </w:r>
      <w:ins w:id="108" w:author="作者" w:date="2022-03-23T17:57:28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1963"/>
        <w:gridCol w:w="1588"/>
        <w:gridCol w:w="4082"/>
        <w:gridCol w:w="2615"/>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938"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ascii="宋体" w:hAnsi="宋体"/>
                <w:szCs w:val="21"/>
              </w:rPr>
              <w:t>jsoncpp库/ GN_YYXKC _PZJX_JSK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938"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ascii="宋体" w:hAnsi="宋体"/>
                <w:szCs w:val="21"/>
              </w:rPr>
              <w:t xml:space="preserve"> 验证jsoncpp库安装与常用接口调用是否正常；</w:t>
            </w:r>
          </w:p>
          <w:p>
            <w:pPr>
              <w:pStyle w:val="45"/>
              <w:rPr>
                <w:rFonts w:ascii="宋体" w:hAnsi="宋体"/>
                <w:szCs w:val="21"/>
              </w:rPr>
            </w:pPr>
            <w:r>
              <w:rPr>
                <w:rFonts w:hint="eastAsia" w:ascii="宋体" w:hAnsi="宋体"/>
                <w:b/>
                <w:szCs w:val="21"/>
              </w:rPr>
              <w:t>测试方法:</w:t>
            </w:r>
            <w:r>
              <w:rPr>
                <w:rFonts w:ascii="宋体" w:hAnsi="宋体"/>
                <w:b/>
                <w:szCs w:val="21"/>
              </w:rPr>
              <w:t xml:space="preserve"> </w:t>
            </w:r>
            <w:r>
              <w:rPr>
                <w:rFonts w:hint="eastAsia" w:ascii="宋体" w:hAnsi="宋体"/>
                <w:szCs w:val="21"/>
              </w:rPr>
              <w:t>编写</w:t>
            </w:r>
            <w:r>
              <w:rPr>
                <w:rFonts w:ascii="宋体" w:hAnsi="宋体"/>
                <w:szCs w:val="21"/>
              </w:rPr>
              <w:t>测试用例测试程序</w:t>
            </w:r>
            <w:r>
              <w:rPr>
                <w:rFonts w:hint="eastAsia" w:ascii="宋体" w:hAnsi="宋体"/>
                <w:szCs w:val="21"/>
              </w:rPr>
              <w:t>，对Json库的数据串解析、</w:t>
            </w:r>
            <w:r>
              <w:rPr>
                <w:rFonts w:ascii="宋体" w:hAnsi="宋体"/>
                <w:szCs w:val="21"/>
              </w:rPr>
              <w:t>对象序列</w:t>
            </w:r>
            <w:r>
              <w:rPr>
                <w:rFonts w:hint="eastAsia" w:ascii="宋体" w:hAnsi="宋体"/>
                <w:szCs w:val="21"/>
              </w:rPr>
              <w:t>化等等接口进行调用；</w:t>
            </w:r>
          </w:p>
          <w:p>
            <w:pPr>
              <w:pStyle w:val="45"/>
              <w:rPr>
                <w:rFonts w:ascii="宋体" w:hAnsi="宋体"/>
                <w:szCs w:val="21"/>
              </w:rPr>
            </w:pPr>
            <w:r>
              <w:rPr>
                <w:rFonts w:hint="eastAsia" w:ascii="宋体" w:hAnsi="宋体"/>
                <w:b/>
                <w:szCs w:val="21"/>
              </w:rPr>
              <w:t>合格判据:</w:t>
            </w:r>
            <w:r>
              <w:rPr>
                <w:rFonts w:ascii="宋体" w:hAnsi="宋体"/>
                <w:szCs w:val="21"/>
              </w:rPr>
              <w:t xml:space="preserve"> 应用程序成功执行，并且能返回正确结果</w:t>
            </w: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69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56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44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92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rPr>
                <w:rFonts w:ascii="宋体" w:hAnsi="宋体"/>
                <w:szCs w:val="21"/>
              </w:rPr>
              <w:t>步骤 1</w:t>
            </w:r>
          </w:p>
        </w:tc>
        <w:tc>
          <w:tcPr>
            <w:tcW w:w="696" w:type="pct"/>
            <w:shd w:val="clear" w:color="auto" w:fill="auto"/>
          </w:tcPr>
          <w:p>
            <w:pPr>
              <w:rPr>
                <w:rFonts w:ascii="宋体" w:hAnsi="宋体"/>
                <w:szCs w:val="21"/>
              </w:rPr>
            </w:pPr>
            <w:r>
              <w:rPr>
                <w:rFonts w:hint="eastAsia" w:ascii="宋体" w:hAnsi="宋体"/>
                <w:szCs w:val="21"/>
              </w:rPr>
              <w:t>已正确部署jsoncpp库</w:t>
            </w:r>
          </w:p>
        </w:tc>
        <w:tc>
          <w:tcPr>
            <w:tcW w:w="563" w:type="pct"/>
            <w:shd w:val="clear" w:color="auto" w:fill="auto"/>
          </w:tcPr>
          <w:p>
            <w:pPr>
              <w:jc w:val="center"/>
              <w:rPr>
                <w:rFonts w:ascii="宋体" w:hAnsi="宋体"/>
                <w:szCs w:val="21"/>
              </w:rPr>
            </w:pPr>
            <w:r>
              <w:rPr>
                <w:rFonts w:hint="eastAsia" w:ascii="宋体" w:hAnsi="宋体"/>
                <w:szCs w:val="21"/>
              </w:rPr>
              <w:t>无</w:t>
            </w:r>
          </w:p>
        </w:tc>
        <w:tc>
          <w:tcPr>
            <w:tcW w:w="1447" w:type="pct"/>
            <w:shd w:val="clear" w:color="auto" w:fill="auto"/>
          </w:tcPr>
          <w:p>
            <w:pPr>
              <w:rPr>
                <w:rFonts w:ascii="宋体" w:hAnsi="宋体"/>
                <w:szCs w:val="21"/>
              </w:rPr>
            </w:pPr>
            <w:r>
              <w:rPr>
                <w:rFonts w:hint="eastAsia" w:ascii="宋体" w:hAnsi="宋体"/>
                <w:szCs w:val="21"/>
              </w:rPr>
              <w:t>执行</w:t>
            </w:r>
            <w:r>
              <w:rPr>
                <w:rFonts w:ascii="宋体" w:hAnsi="宋体"/>
                <w:szCs w:val="21"/>
              </w:rPr>
              <w:t>json数据解析</w:t>
            </w:r>
            <w:r>
              <w:rPr>
                <w:rFonts w:hint="eastAsia" w:ascii="宋体" w:hAnsi="宋体"/>
                <w:szCs w:val="21"/>
              </w:rPr>
              <w:t>程序。</w:t>
            </w:r>
          </w:p>
        </w:tc>
        <w:tc>
          <w:tcPr>
            <w:tcW w:w="927" w:type="pct"/>
            <w:shd w:val="clear" w:color="auto" w:fill="auto"/>
          </w:tcPr>
          <w:p>
            <w:pPr>
              <w:rPr>
                <w:rFonts w:ascii="宋体" w:hAnsi="宋体"/>
                <w:szCs w:val="21"/>
              </w:rPr>
            </w:pPr>
            <w:r>
              <w:rPr>
                <w:rFonts w:hint="eastAsia" w:ascii="宋体" w:hAnsi="宋体"/>
                <w:szCs w:val="21"/>
              </w:rPr>
              <w:t>成功执行</w:t>
            </w:r>
            <w:r>
              <w:rPr>
                <w:rFonts w:ascii="宋体" w:hAnsi="宋体"/>
                <w:szCs w:val="21"/>
              </w:rPr>
              <w:t>json数据解析</w:t>
            </w:r>
            <w:r>
              <w:rPr>
                <w:rFonts w:hint="eastAsia" w:ascii="宋体" w:hAnsi="宋体"/>
                <w:szCs w:val="21"/>
              </w:rPr>
              <w:t>程序。</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步骤 2</w:t>
            </w:r>
          </w:p>
        </w:tc>
        <w:tc>
          <w:tcPr>
            <w:tcW w:w="696" w:type="pct"/>
            <w:shd w:val="clear" w:color="auto" w:fill="auto"/>
          </w:tcPr>
          <w:p>
            <w:pPr>
              <w:rPr>
                <w:rFonts w:ascii="宋体" w:hAnsi="宋体"/>
                <w:szCs w:val="21"/>
              </w:rPr>
            </w:pPr>
            <w:r>
              <w:rPr>
                <w:rFonts w:hint="eastAsia" w:ascii="宋体" w:hAnsi="宋体"/>
                <w:szCs w:val="21"/>
              </w:rPr>
              <w:t>已执行测试程序。</w:t>
            </w:r>
          </w:p>
        </w:tc>
        <w:tc>
          <w:tcPr>
            <w:tcW w:w="563" w:type="pct"/>
            <w:shd w:val="clear" w:color="auto" w:fill="auto"/>
          </w:tcPr>
          <w:p>
            <w:pPr>
              <w:rPr>
                <w:rFonts w:ascii="宋体" w:hAnsi="宋体"/>
                <w:szCs w:val="21"/>
              </w:rPr>
            </w:pPr>
            <w:r>
              <w:rPr>
                <w:rFonts w:hint="eastAsia" w:ascii="宋体" w:hAnsi="宋体"/>
                <w:szCs w:val="21"/>
              </w:rPr>
              <w:t>待解析字符串</w:t>
            </w:r>
          </w:p>
        </w:tc>
        <w:tc>
          <w:tcPr>
            <w:tcW w:w="1447" w:type="pct"/>
            <w:shd w:val="clear" w:color="auto" w:fill="auto"/>
          </w:tcPr>
          <w:p>
            <w:pPr>
              <w:rPr>
                <w:rFonts w:ascii="宋体" w:hAnsi="宋体"/>
                <w:szCs w:val="21"/>
              </w:rPr>
            </w:pPr>
            <w:r>
              <w:rPr>
                <w:rFonts w:hint="eastAsia" w:ascii="宋体" w:hAnsi="宋体"/>
                <w:szCs w:val="21"/>
              </w:rPr>
              <w:t>调用Json::Reader类</w:t>
            </w:r>
            <w:r>
              <w:rPr>
                <w:rFonts w:ascii="宋体" w:hAnsi="宋体"/>
                <w:szCs w:val="21"/>
              </w:rPr>
              <w:t>中的parse()将字符串数据解析为Json数据流</w:t>
            </w:r>
            <w:r>
              <w:rPr>
                <w:rFonts w:hint="eastAsia" w:ascii="宋体" w:hAnsi="宋体"/>
                <w:szCs w:val="21"/>
              </w:rPr>
              <w:t>。</w:t>
            </w:r>
          </w:p>
        </w:tc>
        <w:tc>
          <w:tcPr>
            <w:tcW w:w="927" w:type="pct"/>
            <w:shd w:val="clear" w:color="auto" w:fill="auto"/>
          </w:tcPr>
          <w:p>
            <w:pPr>
              <w:rPr>
                <w:rFonts w:ascii="宋体" w:hAnsi="宋体"/>
                <w:szCs w:val="21"/>
              </w:rPr>
            </w:pPr>
            <w:r>
              <w:rPr>
                <w:rFonts w:ascii="宋体" w:hAnsi="宋体"/>
                <w:szCs w:val="21"/>
              </w:rPr>
              <w:t>能正确将字符串解析为Json数据流</w:t>
            </w:r>
            <w:r>
              <w:rPr>
                <w:rFonts w:hint="eastAsia" w:ascii="宋体" w:hAnsi="宋体"/>
                <w:szCs w:val="21"/>
              </w:rPr>
              <w:t>。</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步骤 3</w:t>
            </w:r>
          </w:p>
        </w:tc>
        <w:tc>
          <w:tcPr>
            <w:tcW w:w="696" w:type="pct"/>
            <w:shd w:val="clear" w:color="auto" w:fill="auto"/>
          </w:tcPr>
          <w:p>
            <w:pPr>
              <w:rPr>
                <w:rFonts w:ascii="宋体" w:hAnsi="宋体"/>
                <w:szCs w:val="21"/>
              </w:rPr>
            </w:pPr>
            <w:r>
              <w:rPr>
                <w:rFonts w:hint="eastAsia" w:ascii="宋体" w:hAnsi="宋体"/>
                <w:szCs w:val="21"/>
              </w:rPr>
              <w:t>已执行测试程序。</w:t>
            </w:r>
          </w:p>
        </w:tc>
        <w:tc>
          <w:tcPr>
            <w:tcW w:w="563" w:type="pct"/>
            <w:shd w:val="clear" w:color="auto" w:fill="auto"/>
          </w:tcPr>
          <w:p>
            <w:pPr>
              <w:jc w:val="center"/>
              <w:rPr>
                <w:rFonts w:ascii="宋体" w:hAnsi="宋体"/>
                <w:szCs w:val="21"/>
              </w:rPr>
            </w:pPr>
            <w:r>
              <w:rPr>
                <w:rFonts w:hint="eastAsia" w:ascii="宋体" w:hAnsi="宋体"/>
                <w:szCs w:val="21"/>
              </w:rPr>
              <w:t>无</w:t>
            </w:r>
          </w:p>
        </w:tc>
        <w:tc>
          <w:tcPr>
            <w:tcW w:w="1447" w:type="pct"/>
            <w:shd w:val="clear" w:color="auto" w:fill="auto"/>
          </w:tcPr>
          <w:p>
            <w:pPr>
              <w:rPr>
                <w:rFonts w:ascii="宋体" w:hAnsi="宋体"/>
                <w:szCs w:val="21"/>
              </w:rPr>
            </w:pPr>
            <w:r>
              <w:rPr>
                <w:rFonts w:hint="eastAsia" w:ascii="宋体" w:hAnsi="宋体"/>
                <w:szCs w:val="21"/>
              </w:rPr>
              <w:t>调用Json::</w:t>
            </w:r>
            <w:r>
              <w:rPr>
                <w:rFonts w:ascii="宋体" w:hAnsi="宋体"/>
                <w:szCs w:val="21"/>
              </w:rPr>
              <w:t>Value</w:t>
            </w:r>
            <w:r>
              <w:rPr>
                <w:rFonts w:hint="eastAsia" w:ascii="宋体" w:hAnsi="宋体"/>
                <w:szCs w:val="21"/>
              </w:rPr>
              <w:t>类</w:t>
            </w:r>
            <w:r>
              <w:rPr>
                <w:rFonts w:ascii="宋体" w:hAnsi="宋体"/>
                <w:szCs w:val="21"/>
              </w:rPr>
              <w:t>中的asString()、asInt()获取Json对象</w:t>
            </w:r>
            <w:r>
              <w:rPr>
                <w:rFonts w:hint="eastAsia" w:ascii="宋体" w:hAnsi="宋体"/>
                <w:szCs w:val="21"/>
              </w:rPr>
              <w:t>。</w:t>
            </w:r>
          </w:p>
        </w:tc>
        <w:tc>
          <w:tcPr>
            <w:tcW w:w="927" w:type="pct"/>
            <w:shd w:val="clear" w:color="auto" w:fill="auto"/>
          </w:tcPr>
          <w:p>
            <w:pPr>
              <w:rPr>
                <w:rFonts w:ascii="宋体" w:hAnsi="宋体"/>
                <w:szCs w:val="21"/>
              </w:rPr>
            </w:pPr>
            <w:r>
              <w:rPr>
                <w:rFonts w:ascii="宋体" w:hAnsi="宋体"/>
                <w:szCs w:val="21"/>
              </w:rPr>
              <w:t>能获取并输出Json数据流中的Json对象</w:t>
            </w:r>
            <w:r>
              <w:rPr>
                <w:rFonts w:hint="eastAsia" w:ascii="宋体" w:hAnsi="宋体"/>
                <w:szCs w:val="21"/>
              </w:rPr>
              <w:t>。</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4</w:t>
            </w:r>
          </w:p>
        </w:tc>
        <w:tc>
          <w:tcPr>
            <w:tcW w:w="696" w:type="pct"/>
            <w:shd w:val="clear" w:color="auto" w:fill="auto"/>
          </w:tcPr>
          <w:p>
            <w:pPr>
              <w:rPr>
                <w:rFonts w:ascii="宋体" w:hAnsi="宋体"/>
                <w:szCs w:val="21"/>
              </w:rPr>
            </w:pPr>
            <w:r>
              <w:rPr>
                <w:rFonts w:hint="eastAsia" w:ascii="宋体" w:hAnsi="宋体"/>
                <w:szCs w:val="21"/>
              </w:rPr>
              <w:t>已正确部署jsoncpp库。</w:t>
            </w:r>
          </w:p>
        </w:tc>
        <w:tc>
          <w:tcPr>
            <w:tcW w:w="563" w:type="pct"/>
            <w:shd w:val="clear" w:color="auto" w:fill="auto"/>
          </w:tcPr>
          <w:p>
            <w:pPr>
              <w:jc w:val="center"/>
              <w:rPr>
                <w:rFonts w:ascii="宋体" w:hAnsi="宋体"/>
                <w:szCs w:val="21"/>
              </w:rPr>
            </w:pPr>
            <w:r>
              <w:rPr>
                <w:rFonts w:hint="eastAsia" w:ascii="宋体" w:hAnsi="宋体"/>
                <w:szCs w:val="21"/>
              </w:rPr>
              <w:t>无</w:t>
            </w:r>
          </w:p>
        </w:tc>
        <w:tc>
          <w:tcPr>
            <w:tcW w:w="1447" w:type="pct"/>
            <w:shd w:val="clear" w:color="auto" w:fill="auto"/>
          </w:tcPr>
          <w:p>
            <w:pPr>
              <w:spacing w:line="440" w:lineRule="exact"/>
              <w:rPr>
                <w:rFonts w:ascii="宋体" w:hAnsi="宋体"/>
                <w:szCs w:val="21"/>
              </w:rPr>
            </w:pPr>
            <w:r>
              <w:rPr>
                <w:rFonts w:hint="eastAsia" w:ascii="宋体" w:hAnsi="宋体"/>
                <w:szCs w:val="21"/>
              </w:rPr>
              <w:t>执行</w:t>
            </w:r>
            <w:r>
              <w:rPr>
                <w:rFonts w:ascii="宋体" w:hAnsi="宋体"/>
                <w:szCs w:val="21"/>
              </w:rPr>
              <w:t>json</w:t>
            </w:r>
            <w:r>
              <w:rPr>
                <w:rFonts w:hint="eastAsia" w:ascii="宋体" w:hAnsi="宋体"/>
                <w:szCs w:val="21"/>
              </w:rPr>
              <w:t>序列化程序。</w:t>
            </w:r>
          </w:p>
        </w:tc>
        <w:tc>
          <w:tcPr>
            <w:tcW w:w="927" w:type="pct"/>
            <w:shd w:val="clear" w:color="auto" w:fill="auto"/>
          </w:tcPr>
          <w:p>
            <w:pPr>
              <w:rPr>
                <w:rFonts w:ascii="宋体" w:hAnsi="宋体"/>
                <w:szCs w:val="21"/>
              </w:rPr>
            </w:pPr>
            <w:r>
              <w:rPr>
                <w:rFonts w:hint="eastAsia" w:ascii="宋体" w:hAnsi="宋体"/>
                <w:szCs w:val="21"/>
              </w:rPr>
              <w:t>成功执行</w:t>
            </w:r>
            <w:r>
              <w:rPr>
                <w:rFonts w:ascii="宋体" w:hAnsi="宋体"/>
                <w:szCs w:val="21"/>
              </w:rPr>
              <w:t>json数据解析</w:t>
            </w:r>
            <w:r>
              <w:rPr>
                <w:rFonts w:hint="eastAsia" w:ascii="宋体" w:hAnsi="宋体"/>
                <w:szCs w:val="21"/>
              </w:rPr>
              <w:t>程序。</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5</w:t>
            </w:r>
          </w:p>
        </w:tc>
        <w:tc>
          <w:tcPr>
            <w:tcW w:w="696" w:type="pct"/>
            <w:shd w:val="clear" w:color="auto" w:fill="auto"/>
          </w:tcPr>
          <w:p>
            <w:pPr>
              <w:rPr>
                <w:rFonts w:ascii="宋体" w:hAnsi="宋体"/>
                <w:szCs w:val="21"/>
              </w:rPr>
            </w:pPr>
            <w:r>
              <w:rPr>
                <w:rFonts w:hint="eastAsia" w:ascii="宋体" w:hAnsi="宋体"/>
                <w:szCs w:val="21"/>
              </w:rPr>
              <w:t>已执行测试程序。</w:t>
            </w:r>
          </w:p>
        </w:tc>
        <w:tc>
          <w:tcPr>
            <w:tcW w:w="563" w:type="pct"/>
            <w:shd w:val="clear" w:color="auto" w:fill="auto"/>
          </w:tcPr>
          <w:p>
            <w:pPr>
              <w:rPr>
                <w:rFonts w:ascii="宋体" w:hAnsi="宋体"/>
                <w:szCs w:val="21"/>
              </w:rPr>
            </w:pPr>
            <w:r>
              <w:rPr>
                <w:rFonts w:hint="eastAsia" w:ascii="宋体" w:hAnsi="宋体"/>
                <w:szCs w:val="21"/>
              </w:rPr>
              <w:t>待序列化json对象</w:t>
            </w:r>
          </w:p>
        </w:tc>
        <w:tc>
          <w:tcPr>
            <w:tcW w:w="1447" w:type="pct"/>
            <w:shd w:val="clear" w:color="auto" w:fill="auto"/>
          </w:tcPr>
          <w:p>
            <w:pPr>
              <w:rPr>
                <w:rFonts w:ascii="宋体" w:hAnsi="宋体"/>
                <w:szCs w:val="21"/>
              </w:rPr>
            </w:pPr>
            <w:r>
              <w:rPr>
                <w:rFonts w:ascii="宋体" w:hAnsi="宋体"/>
                <w:szCs w:val="21"/>
              </w:rPr>
              <w:t>调用</w:t>
            </w:r>
            <w:r>
              <w:rPr>
                <w:rFonts w:hint="eastAsia" w:ascii="宋体" w:hAnsi="宋体"/>
                <w:szCs w:val="21"/>
              </w:rPr>
              <w:t>Json::</w:t>
            </w:r>
            <w:r>
              <w:rPr>
                <w:rFonts w:ascii="宋体" w:hAnsi="宋体"/>
                <w:szCs w:val="21"/>
              </w:rPr>
              <w:t>Value</w:t>
            </w:r>
            <w:r>
              <w:rPr>
                <w:rFonts w:hint="eastAsia" w:ascii="宋体" w:hAnsi="宋体"/>
                <w:szCs w:val="21"/>
              </w:rPr>
              <w:t>类</w:t>
            </w:r>
            <w:r>
              <w:rPr>
                <w:rFonts w:ascii="宋体" w:hAnsi="宋体"/>
                <w:szCs w:val="21"/>
              </w:rPr>
              <w:t>中的toStyledString()将Json对象序列化为字符串</w:t>
            </w:r>
            <w:r>
              <w:rPr>
                <w:rFonts w:hint="eastAsia" w:ascii="宋体" w:hAnsi="宋体"/>
                <w:szCs w:val="21"/>
              </w:rPr>
              <w:t>。</w:t>
            </w:r>
          </w:p>
        </w:tc>
        <w:tc>
          <w:tcPr>
            <w:tcW w:w="927" w:type="pct"/>
            <w:shd w:val="clear" w:color="auto" w:fill="auto"/>
          </w:tcPr>
          <w:p>
            <w:pPr>
              <w:rPr>
                <w:rFonts w:ascii="宋体" w:hAnsi="宋体"/>
                <w:szCs w:val="21"/>
              </w:rPr>
            </w:pPr>
            <w:r>
              <w:rPr>
                <w:rFonts w:ascii="宋体" w:hAnsi="宋体"/>
                <w:szCs w:val="21"/>
              </w:rPr>
              <w:t>正确构建Json对象序列化为字符串并输出</w:t>
            </w:r>
            <w:r>
              <w:rPr>
                <w:rFonts w:hint="eastAsia" w:ascii="宋体" w:hAnsi="宋体"/>
                <w:szCs w:val="21"/>
              </w:rPr>
              <w:t>。</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6</w:t>
            </w:r>
          </w:p>
        </w:tc>
        <w:tc>
          <w:tcPr>
            <w:tcW w:w="696" w:type="pct"/>
            <w:shd w:val="clear" w:color="auto" w:fill="auto"/>
          </w:tcPr>
          <w:p>
            <w:pPr>
              <w:rPr>
                <w:rFonts w:ascii="宋体" w:hAnsi="宋体"/>
                <w:szCs w:val="21"/>
              </w:rPr>
            </w:pPr>
            <w:r>
              <w:rPr>
                <w:rFonts w:hint="eastAsia" w:ascii="宋体" w:hAnsi="宋体"/>
                <w:szCs w:val="21"/>
              </w:rPr>
              <w:t>已正确部署jsoncpp库。</w:t>
            </w:r>
          </w:p>
        </w:tc>
        <w:tc>
          <w:tcPr>
            <w:tcW w:w="563" w:type="pct"/>
            <w:shd w:val="clear" w:color="auto" w:fill="auto"/>
          </w:tcPr>
          <w:p>
            <w:pPr>
              <w:jc w:val="center"/>
              <w:rPr>
                <w:rFonts w:ascii="宋体" w:hAnsi="宋体"/>
                <w:szCs w:val="21"/>
              </w:rPr>
            </w:pPr>
            <w:r>
              <w:rPr>
                <w:rFonts w:hint="eastAsia" w:ascii="宋体" w:hAnsi="宋体"/>
                <w:szCs w:val="21"/>
              </w:rPr>
              <w:t>无</w:t>
            </w:r>
          </w:p>
        </w:tc>
        <w:tc>
          <w:tcPr>
            <w:tcW w:w="1447" w:type="pct"/>
            <w:shd w:val="clear" w:color="auto" w:fill="auto"/>
          </w:tcPr>
          <w:p>
            <w:pPr>
              <w:spacing w:line="440" w:lineRule="exact"/>
              <w:rPr>
                <w:rFonts w:ascii="宋体" w:hAnsi="宋体"/>
                <w:szCs w:val="21"/>
              </w:rPr>
            </w:pPr>
            <w:r>
              <w:rPr>
                <w:rFonts w:hint="eastAsia" w:ascii="宋体" w:hAnsi="宋体"/>
                <w:szCs w:val="21"/>
              </w:rPr>
              <w:t>执行</w:t>
            </w:r>
            <w:r>
              <w:rPr>
                <w:rFonts w:ascii="宋体" w:hAnsi="宋体"/>
                <w:szCs w:val="21"/>
              </w:rPr>
              <w:t>json数据写入文件</w:t>
            </w:r>
            <w:r>
              <w:rPr>
                <w:rFonts w:hint="eastAsia" w:ascii="宋体" w:hAnsi="宋体"/>
                <w:szCs w:val="21"/>
              </w:rPr>
              <w:t>程序。</w:t>
            </w:r>
          </w:p>
        </w:tc>
        <w:tc>
          <w:tcPr>
            <w:tcW w:w="927" w:type="pct"/>
            <w:shd w:val="clear" w:color="auto" w:fill="auto"/>
          </w:tcPr>
          <w:p>
            <w:pPr>
              <w:rPr>
                <w:rFonts w:ascii="宋体" w:hAnsi="宋体"/>
                <w:szCs w:val="21"/>
              </w:rPr>
            </w:pPr>
            <w:r>
              <w:rPr>
                <w:rFonts w:hint="eastAsia" w:ascii="宋体" w:hAnsi="宋体"/>
                <w:szCs w:val="21"/>
              </w:rPr>
              <w:t>成功执行</w:t>
            </w:r>
            <w:r>
              <w:rPr>
                <w:rFonts w:ascii="宋体" w:hAnsi="宋体"/>
                <w:szCs w:val="21"/>
              </w:rPr>
              <w:t>json数据解析</w:t>
            </w:r>
            <w:r>
              <w:rPr>
                <w:rFonts w:hint="eastAsia" w:ascii="宋体" w:hAnsi="宋体"/>
                <w:szCs w:val="21"/>
              </w:rPr>
              <w:t>程序。</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7</w:t>
            </w:r>
          </w:p>
        </w:tc>
        <w:tc>
          <w:tcPr>
            <w:tcW w:w="696" w:type="pct"/>
            <w:shd w:val="clear" w:color="auto" w:fill="auto"/>
          </w:tcPr>
          <w:p>
            <w:pPr>
              <w:rPr>
                <w:rFonts w:ascii="宋体" w:hAnsi="宋体"/>
                <w:szCs w:val="21"/>
              </w:rPr>
            </w:pPr>
            <w:r>
              <w:rPr>
                <w:rFonts w:hint="eastAsia" w:ascii="宋体" w:hAnsi="宋体"/>
                <w:szCs w:val="21"/>
              </w:rPr>
              <w:t>已执行测试程序。</w:t>
            </w:r>
          </w:p>
        </w:tc>
        <w:tc>
          <w:tcPr>
            <w:tcW w:w="563" w:type="pct"/>
            <w:shd w:val="clear" w:color="auto" w:fill="auto"/>
          </w:tcPr>
          <w:p>
            <w:pPr>
              <w:rPr>
                <w:rFonts w:ascii="宋体" w:hAnsi="宋体"/>
                <w:szCs w:val="21"/>
              </w:rPr>
            </w:pPr>
            <w:r>
              <w:rPr>
                <w:rFonts w:hint="eastAsia" w:ascii="宋体" w:hAnsi="宋体"/>
                <w:szCs w:val="21"/>
              </w:rPr>
              <w:t>待转换json对象</w:t>
            </w:r>
          </w:p>
        </w:tc>
        <w:tc>
          <w:tcPr>
            <w:tcW w:w="1447" w:type="pct"/>
            <w:shd w:val="clear" w:color="auto" w:fill="auto"/>
          </w:tcPr>
          <w:p>
            <w:pPr>
              <w:rPr>
                <w:rFonts w:ascii="宋体" w:hAnsi="宋体"/>
                <w:szCs w:val="21"/>
              </w:rPr>
            </w:pPr>
            <w:r>
              <w:rPr>
                <w:rFonts w:ascii="宋体" w:hAnsi="宋体"/>
                <w:szCs w:val="21"/>
              </w:rPr>
              <w:t>调用Json::FastWriter类中的write()将Json对象写为不带格式的字符流</w:t>
            </w:r>
            <w:r>
              <w:rPr>
                <w:rFonts w:hint="eastAsia" w:ascii="宋体" w:hAnsi="宋体"/>
                <w:szCs w:val="21"/>
              </w:rPr>
              <w:t>，</w:t>
            </w:r>
            <w:r>
              <w:rPr>
                <w:rFonts w:ascii="宋体" w:hAnsi="宋体"/>
                <w:szCs w:val="21"/>
              </w:rPr>
              <w:t>调用Json::StyledWriter类中的write()或者Json::Value类中的toStyledString()将Json对象写为带格式的字符流</w:t>
            </w:r>
            <w:r>
              <w:rPr>
                <w:rFonts w:hint="eastAsia" w:ascii="宋体" w:hAnsi="宋体"/>
                <w:szCs w:val="21"/>
              </w:rPr>
              <w:t>。</w:t>
            </w:r>
          </w:p>
        </w:tc>
        <w:tc>
          <w:tcPr>
            <w:tcW w:w="927" w:type="pct"/>
            <w:shd w:val="clear" w:color="auto" w:fill="auto"/>
          </w:tcPr>
          <w:p>
            <w:pPr>
              <w:rPr>
                <w:rFonts w:ascii="宋体" w:hAnsi="宋体"/>
                <w:szCs w:val="21"/>
              </w:rPr>
            </w:pPr>
            <w:r>
              <w:rPr>
                <w:rFonts w:hint="eastAsia" w:ascii="宋体" w:hAnsi="宋体"/>
                <w:szCs w:val="21"/>
              </w:rPr>
              <w:t>正确将</w:t>
            </w:r>
            <w:r>
              <w:rPr>
                <w:rFonts w:ascii="宋体" w:hAnsi="宋体"/>
                <w:szCs w:val="21"/>
              </w:rPr>
              <w:t>Json对象写为带格式</w:t>
            </w:r>
            <w:r>
              <w:rPr>
                <w:rFonts w:hint="eastAsia" w:ascii="宋体" w:hAnsi="宋体"/>
                <w:szCs w:val="21"/>
              </w:rPr>
              <w:t>或不带格式</w:t>
            </w:r>
            <w:r>
              <w:rPr>
                <w:rFonts w:ascii="宋体" w:hAnsi="宋体"/>
                <w:szCs w:val="21"/>
              </w:rPr>
              <w:t>的字符流</w:t>
            </w:r>
            <w:r>
              <w:rPr>
                <w:rFonts w:hint="eastAsia" w:ascii="宋体" w:hAnsi="宋体"/>
                <w:szCs w:val="21"/>
              </w:rPr>
              <w:t>。</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ini配置文件解析处理库测试用例</w:t>
      </w:r>
      <w:ins w:id="109" w:author="作者" w:date="2022-03-23T17:57:30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1963"/>
        <w:gridCol w:w="1969"/>
        <w:gridCol w:w="3921"/>
        <w:gridCol w:w="240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9" w:type="pct"/>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ini配置文件解析处理库/ GN_YYXKC _PZJX_IK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1" w:type="pct"/>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9" w:type="pct"/>
            <w:gridSpan w:val="5"/>
            <w:tcBorders>
              <w:top w:val="single" w:color="000000" w:sz="6" w:space="0"/>
              <w:bottom w:val="single" w:color="000000" w:sz="12" w:space="0"/>
            </w:tcBorders>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pacing w:val="2"/>
                <w:szCs w:val="21"/>
              </w:rPr>
              <w:t>C语言配置文件解析库 — iniparser可以方便的对配置文件进行解析、添加、修改、删除等操作</w:t>
            </w:r>
            <w:r>
              <w:rPr>
                <w:rFonts w:hint="eastAsia" w:ascii="CESI仿宋-GB13000" w:hAnsi="CESI仿宋-GB13000" w:eastAsia="CESI仿宋-GB13000" w:cs="CESI仿宋-GB13000"/>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打开配置文件，进行读取解析，增加配置项，修改配置项，删除配置项，保存修改后的内容到新的文件中</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能够正确解析、保存配置文件。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iniparser库已部署。</w:t>
            </w:r>
          </w:p>
        </w:tc>
        <w:tc>
          <w:tcPr>
            <w:tcW w:w="69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进入测试程序文件夹执行命令./iniparser_test，以及待解析的ini文件。</w:t>
            </w:r>
          </w:p>
        </w:tc>
        <w:tc>
          <w:tcPr>
            <w:tcW w:w="1390"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启动ini文件处理程序，加载ini配置文件，调用iniparser_getstring()读取配置项，并分别调用iniparser_set()新增或者修改ini配置项，iniparser_unset()删除配置项。</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能够解析、添加、修改、删除ini配置文件。</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已调用ini文件处理程序。</w:t>
            </w:r>
          </w:p>
        </w:tc>
        <w:tc>
          <w:tcPr>
            <w:tcW w:w="69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调用iniparser_dumpsection_ini()保存ini到新的文件。</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能够保存ini到新的文件。</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已调用ini文件处理程序。</w:t>
            </w:r>
          </w:p>
        </w:tc>
        <w:tc>
          <w:tcPr>
            <w:tcW w:w="69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0"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程序修改的项是否修改成功。</w:t>
            </w:r>
          </w:p>
        </w:tc>
        <w:tc>
          <w:tcPr>
            <w:tcW w:w="851"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程序修改ini的项，与修改后的ini文件一致。</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tinyxml库测试用例</w:t>
      </w:r>
      <w:ins w:id="110" w:author="作者" w:date="2022-03-23T17:58:02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743"/>
        <w:gridCol w:w="4141"/>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tinyxml库/GN_YYXKC _PZJX_TK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tcPr>
          <w:p>
            <w:pPr>
              <w:widowControl/>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pacing w:val="2"/>
                <w:szCs w:val="21"/>
              </w:rPr>
              <w:t>TinyXML是目前非常流行的一款基于DOM模型的XML解析器，适合存储简单数据，配置文件，对象序列化等数据量不是很大的操作。支持对XML的读取和修改。</w:t>
            </w:r>
          </w:p>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读取xml文件，解析文件内容，修改内容，并保存到新的文件。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修改后的内容，和新文件的内容一致。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8"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tinyxml</w:t>
            </w:r>
            <w:r>
              <w:rPr>
                <w:rFonts w:hint="eastAsia" w:ascii="CESI仿宋-GB13000" w:hAnsi="CESI仿宋-GB13000" w:eastAsia="CESI仿宋-GB13000" w:cs="CESI仿宋-GB13000"/>
                <w:szCs w:val="21"/>
              </w:rPr>
              <w:t>库已部署，要解析的xml文件拷贝到相应目录。</w:t>
            </w:r>
          </w:p>
        </w:tc>
        <w:tc>
          <w:tcPr>
            <w:tcW w:w="61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进入测试程序文件夹执行命令./tinytest，以及待解析的xml文档。</w:t>
            </w:r>
          </w:p>
        </w:tc>
        <w:tc>
          <w:tcPr>
            <w:tcW w:w="1468"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程序启动，调用LoadFile()加载xml文件，然后调用RootElement()获取根节点，然后调用FirstChildElement()遍历子节点，FirstAttribute()遍历属性，并调用value()获取值内容。</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成功解析出xml文档内容。</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已执行tinyxml测试程序。</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8" w:type="pct"/>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调用GetText()获取文本，调用saveFile()保存xml内容到文件。</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成功保存xml到新的文件。</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已执行tinyxml测试程序。</w:t>
            </w:r>
          </w:p>
        </w:tc>
        <w:tc>
          <w:tcPr>
            <w:tcW w:w="618"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8"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查看新文件的内容和程序作比较。</w:t>
            </w:r>
          </w:p>
        </w:tc>
        <w:tc>
          <w:tcPr>
            <w:tcW w:w="773" w:type="pct"/>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新文件修改的内容和程序修改的部分一致。</w:t>
            </w:r>
          </w:p>
        </w:tc>
        <w:tc>
          <w:tcPr>
            <w:tcW w:w="617"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configuration库测试用例</w:t>
      </w:r>
      <w:ins w:id="111" w:author="作者" w:date="2022-03-23T17:57:33Z">
        <w:r>
          <w:rPr>
            <w:rFonts w:hint="eastAsia" w:ascii="CESI仿宋-GB13000" w:hAnsi="CESI仿宋-GB13000" w:eastAsia="CESI仿宋-GB13000" w:cs="CESI仿宋-GB13000"/>
            <w:sz w:val="21"/>
            <w:szCs w:val="21"/>
            <w:lang w:eastAsia="zh-CN"/>
          </w:rPr>
          <w:t>（</w:t>
        </w:r>
      </w:ins>
      <w:ins w:id="112" w:author="作者" w:date="2022-03-23T17:57:35Z">
        <w:r>
          <w:rPr>
            <w:rFonts w:hint="eastAsia" w:ascii="CESI仿宋-GB13000" w:hAnsi="CESI仿宋-GB13000" w:eastAsia="CESI仿宋-GB13000" w:cs="CESI仿宋-GB13000"/>
            <w:sz w:val="21"/>
            <w:szCs w:val="21"/>
            <w:lang w:eastAsia="zh-CN"/>
          </w:rPr>
          <w:t>王强</w:t>
        </w:r>
      </w:ins>
      <w:ins w:id="113" w:author="作者" w:date="2022-03-23T17:57:33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183"/>
        <w:gridCol w:w="1963"/>
        <w:gridCol w:w="3487"/>
        <w:gridCol w:w="261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Configuration库的功能测试/ GN_YYXK _PZJX_CK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000000"/>
                <w:szCs w:val="21"/>
              </w:rPr>
              <w:t>提供</w:t>
            </w:r>
            <w:r>
              <w:rPr>
                <w:rFonts w:hint="eastAsia" w:ascii="CESI仿宋-GB13000" w:hAnsi="CESI仿宋-GB13000" w:eastAsia="CESI仿宋-GB13000" w:cs="CESI仿宋-GB13000"/>
                <w:spacing w:val="2"/>
                <w:szCs w:val="21"/>
              </w:rPr>
              <w:t>Java语言的配置解析能力。</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解析配置文件（如 properties文件）的数据。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解析配置文件（如 properties文件）的数据正常。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标准的 properties 配置文件。</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Properties 配置文件路径。</w:t>
            </w:r>
          </w:p>
        </w:tc>
        <w:tc>
          <w:tcPr>
            <w:tcW w:w="1236" w:type="pct"/>
            <w:shd w:val="clear" w:color="auto" w:fill="auto"/>
          </w:tcPr>
          <w:p>
            <w:pPr>
              <w:spacing w:line="440" w:lineRule="exac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进入测试程序，设置 properties文件的路径；引入 properties 文件，解析并获取配置值。测试是否能获取到配置文件的配置值。</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正常获取到 properties 文件的配置值。</w:t>
            </w:r>
          </w:p>
        </w:tc>
        <w:tc>
          <w:tcPr>
            <w:tcW w:w="618"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vAlign w:val="center"/>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bookmarkStart w:id="125" w:name="_Ref86996978"/>
      <w:r>
        <w:rPr>
          <w:rFonts w:hint="eastAsia" w:ascii="CESI仿宋-GB13000" w:hAnsi="CESI仿宋-GB13000" w:eastAsia="CESI仿宋-GB13000" w:cs="CESI仿宋-GB13000"/>
        </w:rPr>
        <w:t>图像处理库</w:t>
      </w:r>
      <w:r>
        <w:rPr>
          <w:rFonts w:hint="eastAsia" w:ascii="CESI仿宋-GB13000" w:hAnsi="CESI仿宋-GB13000" w:eastAsia="CESI仿宋-GB13000" w:cs="CESI仿宋-GB13000"/>
          <w:szCs w:val="32"/>
        </w:rPr>
        <w:t>测试</w:t>
      </w:r>
      <w:bookmarkEnd w:id="125"/>
      <w:r>
        <w:rPr>
          <w:rFonts w:hint="eastAsia" w:ascii="CESI仿宋-GB13000" w:hAnsi="CESI仿宋-GB13000" w:eastAsia="CESI仿宋-GB13000" w:cs="CESI仿宋-GB13000"/>
          <w:szCs w:val="32"/>
        </w:rPr>
        <w:t>（张金辉、</w:t>
      </w:r>
      <w:ins w:id="114" w:author="作者" w:date="2022-03-25T17:16:25Z">
        <w:r>
          <w:rPr>
            <w:rFonts w:hint="eastAsia" w:ascii="CESI仿宋-GB13000" w:hAnsi="CESI仿宋-GB13000" w:eastAsia="CESI仿宋-GB13000" w:cs="CESI仿宋-GB13000"/>
            <w:szCs w:val="32"/>
            <w:lang w:eastAsia="zh-CN"/>
          </w:rPr>
          <w:t>（</w:t>
        </w:r>
      </w:ins>
      <w:ins w:id="115" w:author="作者" w:date="2022-03-25T17:16:25Z">
        <w:r>
          <w:rPr>
            <w:rFonts w:hint="eastAsia" w:ascii="CESI仿宋-GB13000" w:hAnsi="CESI仿宋-GB13000" w:eastAsia="CESI仿宋-GB13000" w:cs="CESI仿宋-GB13000"/>
            <w:szCs w:val="32"/>
          </w:rPr>
          <w:t>王强</w:t>
        </w:r>
      </w:ins>
      <w:ins w:id="116" w:author="作者" w:date="2022-03-25T17:16:25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C++简单图像处理库测试用例</w:t>
      </w:r>
      <w:ins w:id="117" w:author="作者" w:date="2022-03-23T17:58:11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1"/>
        <w:gridCol w:w="1309"/>
        <w:gridCol w:w="4799"/>
        <w:gridCol w:w="1955"/>
        <w:gridCol w:w="1746"/>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6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C++简单图像处理库/ GN_YYXKC _TXCL_CTK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60" w:type="pct"/>
            <w:gridSpan w:val="5"/>
            <w:tcBorders>
              <w:top w:val="single" w:color="000000" w:sz="6" w:space="0"/>
              <w:bottom w:val="single" w:color="000000" w:sz="12" w:space="0"/>
            </w:tcBorders>
            <w:shd w:val="clear" w:color="auto" w:fill="auto"/>
          </w:tcPr>
          <w:p>
            <w:pPr>
              <w:widowControl/>
              <w:rPr>
                <w:rFonts w:hint="eastAsia" w:ascii="CESI仿宋-GB13000" w:hAnsi="CESI仿宋-GB13000" w:eastAsia="CESI仿宋-GB13000" w:cs="CESI仿宋-GB13000"/>
                <w:color w:val="auto"/>
                <w:szCs w:val="21"/>
                <w:highlight w:val="none"/>
              </w:rPr>
            </w:pPr>
            <w:r>
              <w:rPr>
                <w:rFonts w:hint="eastAsia" w:ascii="CESI仿宋-GB13000" w:hAnsi="CESI仿宋-GB13000" w:eastAsia="CESI仿宋-GB13000" w:cs="CESI仿宋-GB13000"/>
                <w:b/>
                <w:color w:val="auto"/>
                <w:szCs w:val="21"/>
                <w:highlight w:val="none"/>
              </w:rPr>
              <w:t>测试目的:</w:t>
            </w:r>
            <w:r>
              <w:rPr>
                <w:rFonts w:hint="eastAsia" w:ascii="CESI仿宋-GB13000" w:hAnsi="CESI仿宋-GB13000" w:eastAsia="CESI仿宋-GB13000" w:cs="CESI仿宋-GB13000"/>
                <w:color w:val="auto"/>
                <w:szCs w:val="21"/>
                <w:highlight w:val="none"/>
              </w:rPr>
              <w:t>freeImage 是一个免费的、开源的，跨平台的基于C、C++语言图像处理库，支持图像基本信息处理，支持png、jpg、bmp等多种图像格式的相互转换能力，支持图像的旋转、滤波等常见处理能力。</w:t>
            </w:r>
          </w:p>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读取图片文件，解析文件内容，修改内容，并保存成新格式的文件。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程序处理后生成的文件，和预期效果一致。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freeimage</w:t>
            </w:r>
            <w:r>
              <w:rPr>
                <w:rFonts w:hint="eastAsia" w:ascii="CESI仿宋-GB13000" w:hAnsi="CESI仿宋-GB13000" w:eastAsia="CESI仿宋-GB13000" w:cs="CESI仿宋-GB13000"/>
                <w:szCs w:val="21"/>
              </w:rPr>
              <w:t>库已部署，要解析的图像文件拷贝到相应目录。</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进入测试程序文件夹执行命令./freeimage。</w:t>
            </w:r>
          </w:p>
        </w:tc>
        <w:tc>
          <w:tcPr>
            <w:tcW w:w="1701" w:type="pct"/>
            <w:shd w:val="clear" w:color="auto" w:fill="auto"/>
          </w:tcPr>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程序启动，初始化freeimage，加载图片文件，分别调用FreeImage_GetWidth()获取图像宽度，FreeImage_GetHeight()获取图像高度，</w:t>
            </w:r>
          </w:p>
          <w:p>
            <w:pPr>
              <w:widowControl/>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并调用FreeImage_GetScanLine()扫描图像用来设置图像二维数组。</w:t>
            </w:r>
          </w:p>
        </w:tc>
        <w:tc>
          <w:tcPr>
            <w:tcW w:w="69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程序可以正常解析图像的基本信息。</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已执行C++简单图像处理库测试程序。</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调用FreeImage_Save()保存图像或进行图像格式转换。</w:t>
            </w:r>
          </w:p>
        </w:tc>
        <w:tc>
          <w:tcPr>
            <w:tcW w:w="69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图像可以在png、jpg、bmp格式之间转换。</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已执行C++简单图像处理库测试程序。</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70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调用cpu_rotate()进行旋转处理，调用cpu_filter()进行滤波处理。</w:t>
            </w:r>
          </w:p>
        </w:tc>
        <w:tc>
          <w:tcPr>
            <w:tcW w:w="69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可以进行旋转、滤波操作，dst.bmp是经过旋转的图片，dst.png是滤波后的图片。</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lang w:val="en-US" w:eastAsia="zh-CN"/>
        </w:rPr>
        <w:t>libopencv</w:t>
      </w:r>
      <w:r>
        <w:rPr>
          <w:rFonts w:hint="eastAsia" w:ascii="宋体" w:hAnsi="宋体"/>
          <w:sz w:val="21"/>
          <w:szCs w:val="21"/>
        </w:rPr>
        <w:t>库测试用例</w:t>
      </w:r>
      <w:ins w:id="118" w:author="作者" w:date="2022-03-23T17:58:13Z">
        <w:r>
          <w:rPr>
            <w:rFonts w:hint="eastAsia" w:ascii="CESI仿宋-GB13000" w:hAnsi="CESI仿宋-GB13000" w:eastAsia="CESI仿宋-GB13000" w:cs="CESI仿宋-GB13000"/>
            <w:sz w:val="21"/>
            <w:szCs w:val="21"/>
            <w:lang w:eastAsia="zh-CN"/>
          </w:rPr>
          <w:t>（张金辉）</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1"/>
        <w:gridCol w:w="1309"/>
        <w:gridCol w:w="4799"/>
        <w:gridCol w:w="1955"/>
        <w:gridCol w:w="1746"/>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zCs w:val="21"/>
                <w:lang w:val="en-US" w:eastAsia="zh-CN"/>
              </w:rPr>
              <w:t>libopencv</w:t>
            </w:r>
            <w:r>
              <w:rPr>
                <w:rFonts w:hint="eastAsia" w:ascii="宋体" w:hAnsi="宋体"/>
                <w:szCs w:val="21"/>
              </w:rPr>
              <w:t>库/ GN_YYXKC _TXCL_</w:t>
            </w:r>
            <w:r>
              <w:rPr>
                <w:rFonts w:hint="eastAsia" w:ascii="宋体" w:hAnsi="宋体"/>
                <w:szCs w:val="21"/>
                <w:lang w:val="en-US" w:eastAsia="zh-CN"/>
              </w:rPr>
              <w:t>OCV</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0"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widowControl/>
              <w:rPr>
                <w:rFonts w:ascii="宋体" w:hAnsi="宋体"/>
                <w:color w:val="auto"/>
                <w:szCs w:val="21"/>
                <w:highlight w:val="none"/>
              </w:rPr>
            </w:pPr>
            <w:r>
              <w:rPr>
                <w:rFonts w:hint="eastAsia" w:ascii="宋体" w:hAnsi="宋体"/>
                <w:b/>
                <w:color w:val="auto"/>
                <w:szCs w:val="21"/>
                <w:highlight w:val="none"/>
              </w:rPr>
              <w:t>测试目的</w:t>
            </w:r>
            <w:r>
              <w:rPr>
                <w:rFonts w:hint="eastAsia" w:ascii="宋体" w:hAnsi="宋体"/>
                <w:b w:val="0"/>
                <w:bCs/>
                <w:color w:val="auto"/>
                <w:szCs w:val="21"/>
                <w:highlight w:val="none"/>
              </w:rPr>
              <w:t>:</w:t>
            </w:r>
            <w:r>
              <w:rPr>
                <w:rFonts w:hint="eastAsia" w:ascii="宋体" w:hAnsi="宋体"/>
                <w:b w:val="0"/>
                <w:bCs/>
                <w:color w:val="auto"/>
                <w:szCs w:val="21"/>
                <w:highlight w:val="none"/>
                <w:lang w:val="en-US" w:eastAsia="zh-CN"/>
              </w:rPr>
              <w:t>libopencv</w:t>
            </w:r>
            <w:r>
              <w:rPr>
                <w:rFonts w:hint="eastAsia" w:ascii="宋体" w:hAnsi="宋体"/>
                <w:color w:val="auto"/>
                <w:szCs w:val="21"/>
                <w:highlight w:val="none"/>
              </w:rPr>
              <w:t>是一个免费的、开源的，跨平台的基于C、C++语言图像处理库，支持图像基本信息处理，支持png、jpg、bmp等多种图像格式的相互转换能力，支持图像的旋转、滤波等常见处理能力。</w:t>
            </w:r>
          </w:p>
          <w:p>
            <w:pPr>
              <w:widowControl/>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hint="eastAsia" w:ascii="宋体" w:hAnsi="宋体"/>
                <w:szCs w:val="21"/>
              </w:rPr>
              <w:t>读取图片文件，解析文件内容，修改内容，并保存成新格式的文件。</w:t>
            </w:r>
          </w:p>
          <w:p>
            <w:pPr>
              <w:pStyle w:val="45"/>
              <w:rPr>
                <w:rFonts w:ascii="宋体" w:hAnsi="宋体"/>
                <w:szCs w:val="21"/>
              </w:rPr>
            </w:pPr>
            <w:r>
              <w:rPr>
                <w:rFonts w:hint="eastAsia" w:ascii="宋体" w:hAnsi="宋体"/>
                <w:b/>
                <w:szCs w:val="21"/>
              </w:rPr>
              <w:t>合格判据:</w:t>
            </w:r>
            <w:r>
              <w:rPr>
                <w:rFonts w:hint="eastAsia" w:ascii="宋体" w:hAnsi="宋体"/>
                <w:color w:val="FF0000"/>
                <w:szCs w:val="21"/>
              </w:rPr>
              <w:t xml:space="preserve"> </w:t>
            </w:r>
            <w:r>
              <w:rPr>
                <w:rFonts w:hint="eastAsia" w:ascii="宋体" w:hAnsi="宋体"/>
                <w:szCs w:val="21"/>
              </w:rPr>
              <w:t>程序处理后生成的文件，和预期效果一致。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46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70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69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rPr>
                <w:rFonts w:ascii="宋体" w:hAnsi="宋体"/>
                <w:szCs w:val="21"/>
              </w:rPr>
              <w:t>步骤 1</w:t>
            </w:r>
          </w:p>
        </w:tc>
        <w:tc>
          <w:tcPr>
            <w:tcW w:w="773" w:type="pct"/>
            <w:shd w:val="clear" w:color="auto" w:fill="auto"/>
          </w:tcPr>
          <w:p>
            <w:pPr>
              <w:rPr>
                <w:rFonts w:ascii="宋体" w:hAnsi="宋体"/>
                <w:szCs w:val="21"/>
              </w:rPr>
            </w:pPr>
            <w:r>
              <w:rPr>
                <w:rFonts w:hint="eastAsia" w:ascii="宋体" w:hAnsi="宋体"/>
                <w:szCs w:val="21"/>
                <w:lang w:val="en-US" w:eastAsia="zh-CN"/>
              </w:rPr>
              <w:t>libopencv</w:t>
            </w:r>
            <w:r>
              <w:rPr>
                <w:rFonts w:hint="eastAsia" w:ascii="宋体" w:hAnsi="宋体"/>
                <w:szCs w:val="21"/>
              </w:rPr>
              <w:t>库已部署，要解析的图像文件拷贝到相应目录。</w:t>
            </w:r>
          </w:p>
        </w:tc>
        <w:tc>
          <w:tcPr>
            <w:tcW w:w="464" w:type="pct"/>
            <w:shd w:val="clear" w:color="auto" w:fill="auto"/>
          </w:tcPr>
          <w:p>
            <w:pPr>
              <w:rPr>
                <w:rFonts w:ascii="宋体" w:hAnsi="宋体"/>
                <w:szCs w:val="21"/>
              </w:rPr>
            </w:pPr>
            <w:r>
              <w:rPr>
                <w:rFonts w:hint="eastAsia" w:ascii="宋体" w:hAnsi="宋体"/>
                <w:szCs w:val="21"/>
              </w:rPr>
              <w:t>进入测试程序文件夹执行命令./</w:t>
            </w:r>
            <w:r>
              <w:rPr>
                <w:rFonts w:hint="eastAsia" w:ascii="宋体" w:hAnsi="宋体"/>
                <w:szCs w:val="21"/>
                <w:lang w:val="en-US" w:eastAsia="zh-CN"/>
              </w:rPr>
              <w:t>sharp</w:t>
            </w:r>
            <w:r>
              <w:rPr>
                <w:rFonts w:hint="eastAsia" w:ascii="宋体" w:hAnsi="宋体"/>
                <w:szCs w:val="21"/>
              </w:rPr>
              <w:t>。</w:t>
            </w:r>
          </w:p>
        </w:tc>
        <w:tc>
          <w:tcPr>
            <w:tcW w:w="1701" w:type="pct"/>
            <w:shd w:val="clear" w:color="auto" w:fill="auto"/>
          </w:tcPr>
          <w:p>
            <w:pPr>
              <w:widowControl/>
              <w:rPr>
                <w:rFonts w:hint="default" w:ascii="宋体" w:hAnsi="宋体"/>
                <w:szCs w:val="21"/>
                <w:lang w:val="en-US"/>
              </w:rPr>
            </w:pPr>
            <w:r>
              <w:rPr>
                <w:rFonts w:hint="eastAsia" w:ascii="宋体" w:hAnsi="宋体"/>
                <w:szCs w:val="21"/>
              </w:rPr>
              <w:t>程序启动</w:t>
            </w:r>
            <w:r>
              <w:rPr>
                <w:rFonts w:hint="eastAsia" w:ascii="宋体" w:hAnsi="宋体"/>
                <w:szCs w:val="21"/>
                <w:lang w:eastAsia="zh-CN"/>
              </w:rPr>
              <w:t>，</w:t>
            </w:r>
            <w:r>
              <w:rPr>
                <w:rFonts w:hint="eastAsia" w:ascii="宋体" w:hAnsi="宋体"/>
                <w:szCs w:val="21"/>
              </w:rPr>
              <w:t>调用imread</w:t>
            </w:r>
            <w:r>
              <w:rPr>
                <w:rFonts w:ascii="宋体" w:hAnsi="宋体"/>
                <w:szCs w:val="21"/>
              </w:rPr>
              <w:t>()</w:t>
            </w:r>
            <w:r>
              <w:rPr>
                <w:rFonts w:hint="eastAsia" w:ascii="宋体" w:hAnsi="宋体"/>
                <w:szCs w:val="21"/>
              </w:rPr>
              <w:t>加载图片文件</w:t>
            </w:r>
            <w:r>
              <w:rPr>
                <w:rFonts w:hint="eastAsia" w:ascii="宋体" w:hAnsi="宋体"/>
                <w:szCs w:val="21"/>
                <w:lang w:eastAsia="zh-CN"/>
              </w:rPr>
              <w:t>，调用create</w:t>
            </w:r>
            <w:r>
              <w:rPr>
                <w:rFonts w:hint="eastAsia" w:ascii="宋体" w:hAnsi="宋体"/>
                <w:szCs w:val="21"/>
                <w:lang w:val="en-US" w:eastAsia="zh-CN"/>
              </w:rPr>
              <w:t>()</w:t>
            </w:r>
            <w:r>
              <w:rPr>
                <w:rFonts w:hint="eastAsia" w:ascii="宋体" w:hAnsi="宋体"/>
                <w:szCs w:val="21"/>
                <w:lang w:eastAsia="zh-CN"/>
              </w:rPr>
              <w:t>创建图像信息</w:t>
            </w:r>
            <w:r>
              <w:rPr>
                <w:rFonts w:hint="eastAsia" w:ascii="宋体" w:hAnsi="宋体"/>
                <w:szCs w:val="21"/>
              </w:rPr>
              <w:t>，</w:t>
            </w:r>
            <w:r>
              <w:rPr>
                <w:rFonts w:hint="eastAsia" w:ascii="宋体" w:hAnsi="宋体"/>
                <w:szCs w:val="21"/>
                <w:lang w:eastAsia="zh-CN"/>
              </w:rPr>
              <w:t>调用sharpenImage</w:t>
            </w:r>
            <w:r>
              <w:rPr>
                <w:rFonts w:hint="eastAsia" w:ascii="宋体" w:hAnsi="宋体"/>
                <w:szCs w:val="21"/>
                <w:lang w:val="en-US" w:eastAsia="zh-CN"/>
              </w:rPr>
              <w:t>0()进行图片锐化，</w:t>
            </w:r>
          </w:p>
          <w:p>
            <w:pPr>
              <w:widowControl/>
              <w:rPr>
                <w:rFonts w:hint="default" w:ascii="宋体" w:hAnsi="宋体"/>
                <w:szCs w:val="21"/>
                <w:lang w:val="en-US"/>
              </w:rPr>
            </w:pPr>
            <w:r>
              <w:rPr>
                <w:rFonts w:hint="eastAsia" w:ascii="宋体" w:hAnsi="宋体"/>
                <w:szCs w:val="21"/>
                <w:lang w:eastAsia="zh-CN"/>
              </w:rPr>
              <w:t>调用sharpenImage</w:t>
            </w:r>
            <w:r>
              <w:rPr>
                <w:rFonts w:hint="eastAsia" w:ascii="宋体" w:hAnsi="宋体"/>
                <w:szCs w:val="21"/>
                <w:lang w:val="en-US" w:eastAsia="zh-CN"/>
              </w:rPr>
              <w:t>1()进行图片锐化，结果分别保存到当前目录为1.jpg和2.jpg，最后释放图片资源</w:t>
            </w:r>
          </w:p>
        </w:tc>
        <w:tc>
          <w:tcPr>
            <w:tcW w:w="693" w:type="pct"/>
            <w:shd w:val="clear" w:color="auto" w:fill="auto"/>
          </w:tcPr>
          <w:p>
            <w:pPr>
              <w:rPr>
                <w:rFonts w:hint="default" w:ascii="宋体" w:hAnsi="宋体" w:eastAsia="宋体"/>
                <w:szCs w:val="21"/>
                <w:lang w:val="en-US" w:eastAsia="zh-CN"/>
              </w:rPr>
            </w:pPr>
            <w:r>
              <w:rPr>
                <w:rFonts w:hint="eastAsia" w:ascii="宋体" w:hAnsi="宋体"/>
                <w:szCs w:val="21"/>
              </w:rPr>
              <w:t>程序可以正常解析图像的基本信息</w:t>
            </w:r>
            <w:r>
              <w:rPr>
                <w:rFonts w:hint="eastAsia" w:ascii="宋体" w:hAnsi="宋体"/>
                <w:szCs w:val="21"/>
                <w:lang w:eastAsia="zh-CN"/>
              </w:rPr>
              <w:t>，并且</w:t>
            </w:r>
            <w:r>
              <w:rPr>
                <w:rFonts w:hint="eastAsia" w:ascii="宋体" w:hAnsi="宋体"/>
                <w:szCs w:val="21"/>
                <w:lang w:val="en-US" w:eastAsia="zh-CN"/>
              </w:rPr>
              <w:t>1.jpg和2.jpg能明显看出锐化效果</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rPr>
                <w:rFonts w:ascii="宋体" w:hAnsi="宋体"/>
                <w:szCs w:val="21"/>
              </w:rPr>
              <w:t>步骤 2</w:t>
            </w:r>
          </w:p>
        </w:tc>
        <w:tc>
          <w:tcPr>
            <w:tcW w:w="773" w:type="pct"/>
            <w:shd w:val="clear" w:color="auto" w:fill="auto"/>
          </w:tcPr>
          <w:p>
            <w:pPr>
              <w:rPr>
                <w:rFonts w:hint="eastAsia" w:ascii="宋体" w:hAnsi="宋体" w:eastAsia="宋体"/>
                <w:szCs w:val="21"/>
                <w:lang w:val="en-US" w:eastAsia="zh-CN"/>
              </w:rPr>
            </w:pPr>
            <w:r>
              <w:rPr>
                <w:rFonts w:hint="eastAsia" w:ascii="宋体" w:hAnsi="宋体"/>
                <w:szCs w:val="21"/>
                <w:lang w:val="en-US" w:eastAsia="zh-CN"/>
              </w:rPr>
              <w:t>libopencv</w:t>
            </w:r>
            <w:r>
              <w:rPr>
                <w:rFonts w:hint="eastAsia" w:ascii="宋体" w:hAnsi="宋体"/>
                <w:szCs w:val="21"/>
              </w:rPr>
              <w:t>库已部署，要解析的图像文件拷贝到相应目录</w:t>
            </w:r>
          </w:p>
        </w:tc>
        <w:tc>
          <w:tcPr>
            <w:tcW w:w="464" w:type="pct"/>
            <w:shd w:val="clear" w:color="auto" w:fill="auto"/>
          </w:tcPr>
          <w:p>
            <w:pPr>
              <w:jc w:val="center"/>
              <w:rPr>
                <w:rFonts w:ascii="宋体" w:hAnsi="宋体"/>
                <w:szCs w:val="21"/>
              </w:rPr>
            </w:pPr>
            <w:r>
              <w:rPr>
                <w:rFonts w:hint="eastAsia" w:ascii="宋体" w:hAnsi="宋体"/>
                <w:szCs w:val="21"/>
              </w:rPr>
              <w:t>进入测试程序文件夹执行命令./</w:t>
            </w:r>
            <w:r>
              <w:rPr>
                <w:rFonts w:hint="eastAsia" w:ascii="宋体" w:hAnsi="宋体"/>
                <w:szCs w:val="21"/>
                <w:lang w:val="en-US" w:eastAsia="zh-CN"/>
              </w:rPr>
              <w:t>mohu</w:t>
            </w:r>
            <w:r>
              <w:rPr>
                <w:rFonts w:hint="eastAsia" w:ascii="宋体" w:hAnsi="宋体"/>
                <w:szCs w:val="21"/>
              </w:rPr>
              <w:t>。</w:t>
            </w:r>
          </w:p>
        </w:tc>
        <w:tc>
          <w:tcPr>
            <w:tcW w:w="1701" w:type="pct"/>
            <w:shd w:val="clear" w:color="auto" w:fill="auto"/>
          </w:tcPr>
          <w:p>
            <w:pPr>
              <w:rPr>
                <w:rFonts w:hint="default" w:ascii="宋体" w:hAnsi="宋体"/>
                <w:szCs w:val="21"/>
                <w:lang w:val="en-US"/>
              </w:rPr>
            </w:pPr>
            <w:r>
              <w:rPr>
                <w:rFonts w:hint="eastAsia" w:ascii="宋体" w:hAnsi="宋体"/>
                <w:szCs w:val="21"/>
              </w:rPr>
              <w:t>程序启动</w:t>
            </w:r>
            <w:r>
              <w:rPr>
                <w:rFonts w:hint="eastAsia" w:ascii="宋体" w:hAnsi="宋体"/>
                <w:szCs w:val="21"/>
                <w:lang w:eastAsia="zh-CN"/>
              </w:rPr>
              <w:t>，</w:t>
            </w:r>
            <w:r>
              <w:rPr>
                <w:rFonts w:hint="eastAsia" w:ascii="宋体" w:hAnsi="宋体"/>
                <w:szCs w:val="21"/>
              </w:rPr>
              <w:t>调用imread</w:t>
            </w:r>
            <w:r>
              <w:rPr>
                <w:rFonts w:ascii="宋体" w:hAnsi="宋体"/>
                <w:szCs w:val="21"/>
              </w:rPr>
              <w:t>()</w:t>
            </w:r>
            <w:r>
              <w:rPr>
                <w:rFonts w:hint="eastAsia" w:ascii="宋体" w:hAnsi="宋体"/>
                <w:szCs w:val="21"/>
              </w:rPr>
              <w:t>加载图片文件</w:t>
            </w:r>
            <w:r>
              <w:rPr>
                <w:rFonts w:hint="eastAsia" w:ascii="宋体" w:hAnsi="宋体"/>
                <w:szCs w:val="21"/>
                <w:lang w:eastAsia="zh-CN"/>
              </w:rPr>
              <w:t>，调用blur(）和GaussianBlur(）分别进行均值滤波和高斯滤波进行模糊处理，调用</w:t>
            </w:r>
            <w:r>
              <w:rPr>
                <w:rFonts w:hint="eastAsia" w:ascii="宋体" w:hAnsi="宋体"/>
                <w:szCs w:val="21"/>
                <w:lang w:val="en-US" w:eastAsia="zh-CN"/>
              </w:rPr>
              <w:t>imwriter（）</w:t>
            </w:r>
            <w:r>
              <w:rPr>
                <w:rFonts w:hint="eastAsia" w:ascii="宋体" w:hAnsi="宋体"/>
                <w:szCs w:val="21"/>
                <w:lang w:eastAsia="zh-CN"/>
              </w:rPr>
              <w:t>结果分别保存到</w:t>
            </w:r>
            <w:r>
              <w:rPr>
                <w:rFonts w:hint="eastAsia" w:ascii="宋体" w:hAnsi="宋体"/>
                <w:szCs w:val="21"/>
                <w:lang w:val="en-US" w:eastAsia="zh-CN"/>
              </w:rPr>
              <w:t>blur.jpg和gaosi.jpg，最后释放图片资源</w:t>
            </w:r>
          </w:p>
        </w:tc>
        <w:tc>
          <w:tcPr>
            <w:tcW w:w="693" w:type="pct"/>
            <w:shd w:val="clear" w:color="auto" w:fill="auto"/>
          </w:tcPr>
          <w:p>
            <w:pPr>
              <w:rPr>
                <w:rFonts w:ascii="宋体" w:hAnsi="宋体"/>
                <w:szCs w:val="21"/>
              </w:rPr>
            </w:pPr>
            <w:r>
              <w:rPr>
                <w:rFonts w:hint="eastAsia" w:ascii="宋体" w:hAnsi="宋体"/>
                <w:szCs w:val="21"/>
                <w:lang w:val="en-US" w:eastAsia="zh-CN"/>
              </w:rPr>
              <w:t>blur.jpg和gaosi.jpg能明显看出模糊效果。</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Java简单图像处理库测试用例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1159"/>
        <w:gridCol w:w="4508"/>
        <w:gridCol w:w="218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Java简单图像处理库的功能测试</w:t>
            </w:r>
            <w:r>
              <w:rPr>
                <w:rFonts w:hint="eastAsia" w:ascii="CESI仿宋-GB13000" w:hAnsi="CESI仿宋-GB13000" w:eastAsia="CESI仿宋-GB13000" w:cs="CESI仿宋-GB13000"/>
                <w:spacing w:val="2"/>
                <w:szCs w:val="21"/>
              </w:rPr>
              <w:t>/ GN_YYXK _TXCL_JTK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rPr>
                <w:rFonts w:hint="eastAsia" w:ascii="CESI仿宋-GB13000" w:hAnsi="CESI仿宋-GB13000" w:eastAsia="CESI仿宋-GB13000" w:cs="CESI仿宋-GB13000"/>
                <w:color w:val="404040"/>
                <w:szCs w:val="21"/>
                <w:shd w:val="clear" w:color="auto" w:fill="FAFAFA"/>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color w:val="404040"/>
                <w:szCs w:val="21"/>
                <w:shd w:val="clear" w:color="auto" w:fill="FAFAFA"/>
              </w:rPr>
              <w:t>快速解析图片的基本信息（</w:t>
            </w:r>
            <w:r>
              <w:rPr>
                <w:rFonts w:hint="eastAsia" w:ascii="CESI仿宋-GB13000" w:hAnsi="CESI仿宋-GB13000" w:eastAsia="CESI仿宋-GB13000" w:cs="CESI仿宋-GB13000"/>
                <w:color w:val="000000"/>
                <w:szCs w:val="21"/>
                <w:shd w:val="clear" w:color="auto" w:fill="FFFFFF"/>
              </w:rPr>
              <w:t>size, color space, ICC profile等</w:t>
            </w:r>
            <w:r>
              <w:rPr>
                <w:rFonts w:hint="eastAsia" w:ascii="CESI仿宋-GB13000" w:hAnsi="CESI仿宋-GB13000" w:eastAsia="CESI仿宋-GB13000" w:cs="CESI仿宋-GB13000"/>
                <w:color w:val="404040"/>
                <w:szCs w:val="21"/>
                <w:shd w:val="clear" w:color="auto" w:fill="FAFAFA"/>
              </w:rPr>
              <w:t>）和元数据。</w:t>
            </w:r>
          </w:p>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解析图片的基本信息；解析图片的元数据。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能够正常解析图片的基本信息和元数据。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1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9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Java简单图像处理库已部署。</w:t>
            </w:r>
          </w:p>
        </w:tc>
        <w:tc>
          <w:tcPr>
            <w:tcW w:w="41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测试的图片文件。</w:t>
            </w:r>
          </w:p>
        </w:tc>
        <w:tc>
          <w:tcPr>
            <w:tcW w:w="15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启动测试程序，设置图像文件的路径，使用使用Imaging.getImageInfo(imageFile)方法获取图片的基本信息。测试是否能获取图片的基本信息。</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可正常获取图片的基本信息。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已启动Java简单图像处理库测试程序。</w:t>
            </w:r>
          </w:p>
        </w:tc>
        <w:tc>
          <w:tcPr>
            <w:tcW w:w="41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测试的图片文件。</w:t>
            </w:r>
          </w:p>
        </w:tc>
        <w:tc>
          <w:tcPr>
            <w:tcW w:w="15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使用Imaging.getMetadata(imageFile)方法获取图片的元数据。测试是否能获取图片的元数据。</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可正常获取图片的元数据。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成功获取图片的元数据</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Thumbnailtor库测试用例</w:t>
      </w:r>
      <w:ins w:id="119" w:author="作者" w:date="2022-03-23T17:58:15Z">
        <w:r>
          <w:rPr>
            <w:rFonts w:hint="eastAsia" w:ascii="CESI仿宋-GB13000" w:hAnsi="CESI仿宋-GB13000" w:eastAsia="CESI仿宋-GB13000" w:cs="CESI仿宋-GB13000"/>
            <w:sz w:val="21"/>
            <w:szCs w:val="21"/>
            <w:lang w:eastAsia="zh-CN"/>
          </w:rPr>
          <w:t>（</w:t>
        </w:r>
      </w:ins>
      <w:ins w:id="120" w:author="作者" w:date="2022-03-23T17:58:17Z">
        <w:r>
          <w:rPr>
            <w:rFonts w:hint="eastAsia" w:ascii="CESI仿宋-GB13000" w:hAnsi="CESI仿宋-GB13000" w:eastAsia="CESI仿宋-GB13000" w:cs="CESI仿宋-GB13000"/>
            <w:sz w:val="21"/>
            <w:szCs w:val="21"/>
            <w:lang w:eastAsia="zh-CN"/>
          </w:rPr>
          <w:t>王强</w:t>
        </w:r>
      </w:ins>
      <w:ins w:id="121" w:author="作者" w:date="2022-03-23T17:58:16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401"/>
        <w:gridCol w:w="1743"/>
        <w:gridCol w:w="3921"/>
        <w:gridCol w:w="2181"/>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Thumbnailtor的功能测试/</w:t>
            </w:r>
            <w:r>
              <w:rPr>
                <w:rFonts w:hint="eastAsia" w:ascii="CESI仿宋-GB13000" w:hAnsi="CESI仿宋-GB13000" w:eastAsia="CESI仿宋-GB13000" w:cs="CESI仿宋-GB13000"/>
                <w:spacing w:val="2"/>
                <w:szCs w:val="21"/>
              </w:rPr>
              <w:t xml:space="preserve"> GN_YYXK _TXCL_TK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提供图像调整大小功能和图像裁剪功能。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测试图像调整大小功能，测试图像裁剪功能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调整图像大小功能和图像裁剪功能正常。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Thumbnailtor库已部署。</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要测试的图像文件路径，调整后图片文件的存放路径。</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进入测试程序，使用</w:t>
            </w:r>
            <w:r>
              <w:rPr>
                <w:rFonts w:hint="eastAsia" w:ascii="CESI仿宋-GB13000" w:hAnsi="CESI仿宋-GB13000" w:eastAsia="CESI仿宋-GB13000" w:cs="CESI仿宋-GB13000"/>
                <w:color w:val="000000"/>
                <w:szCs w:val="21"/>
              </w:rPr>
              <w:t>Thumbnailtor提供的调整大小的方法调整图像文件的图像大小为原来的半，并保存到输入的存放路径，测试是否图像已调整并且存放路径里有已调整的图像文件。</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正确将图像文件中的图像大小调整为原来的一半并保存到了存放路径。</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已启动Thumbnailtor库测试程序。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要测试的图像文件路径，调整后图片文件的存放路径。</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w:t>
            </w:r>
            <w:r>
              <w:rPr>
                <w:rFonts w:hint="eastAsia" w:ascii="CESI仿宋-GB13000" w:hAnsi="CESI仿宋-GB13000" w:eastAsia="CESI仿宋-GB13000" w:cs="CESI仿宋-GB13000"/>
                <w:color w:val="000000"/>
                <w:szCs w:val="21"/>
              </w:rPr>
              <w:t>Thumbnailtor提供的图像裁剪的方法裁剪图片的右上角的图像，并保存到存放路径，测试是否存放路径下有已裁剪后的图像文件。</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存放路径下有已裁剪后的图片文件。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成功存放已裁剪的图片文件</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ins w:id="122" w:author="作者" w:date="2022-03-25T17:22:22Z"/>
          <w:rFonts w:hint="eastAsia" w:ascii="CESI仿宋-GB13000" w:hAnsi="CESI仿宋-GB13000" w:eastAsia="CESI仿宋-GB13000" w:cs="CESI仿宋-GB13000"/>
        </w:rPr>
      </w:pPr>
      <w:bookmarkStart w:id="126" w:name="_Ref86996995"/>
      <w:r>
        <w:rPr>
          <w:rFonts w:hint="eastAsia" w:ascii="CESI仿宋-GB13000" w:hAnsi="CESI仿宋-GB13000" w:eastAsia="CESI仿宋-GB13000" w:cs="CESI仿宋-GB13000"/>
        </w:rPr>
        <w:t>输入输出库</w:t>
      </w:r>
      <w:r>
        <w:rPr>
          <w:rFonts w:hint="eastAsia" w:ascii="CESI仿宋-GB13000" w:hAnsi="CESI仿宋-GB13000" w:eastAsia="CESI仿宋-GB13000" w:cs="CESI仿宋-GB13000"/>
          <w:szCs w:val="32"/>
        </w:rPr>
        <w:t>测试</w:t>
      </w:r>
      <w:bookmarkEnd w:id="126"/>
      <w:r>
        <w:rPr>
          <w:rFonts w:hint="eastAsia" w:ascii="CESI仿宋-GB13000" w:hAnsi="CESI仿宋-GB13000" w:eastAsia="CESI仿宋-GB13000" w:cs="CESI仿宋-GB13000"/>
          <w:szCs w:val="32"/>
        </w:rPr>
        <w:t>（魏冠杰</w:t>
      </w:r>
      <w:r>
        <w:rPr>
          <w:rFonts w:hint="eastAsia" w:ascii="CESI仿宋-GB13000" w:hAnsi="CESI仿宋-GB13000" w:eastAsia="CESI仿宋-GB13000" w:cs="CESI仿宋-GB13000"/>
          <w:szCs w:val="32"/>
          <w:lang w:eastAsia="zh-CN"/>
        </w:rPr>
        <w:t>、</w:t>
      </w:r>
      <w:ins w:id="123" w:author="作者" w:date="2022-03-25T17:16:29Z">
        <w:r>
          <w:rPr>
            <w:rFonts w:hint="eastAsia" w:ascii="CESI仿宋-GB13000" w:hAnsi="CESI仿宋-GB13000" w:eastAsia="CESI仿宋-GB13000" w:cs="CESI仿宋-GB13000"/>
            <w:szCs w:val="32"/>
            <w:lang w:eastAsia="zh-CN"/>
          </w:rPr>
          <w:t>（</w:t>
        </w:r>
      </w:ins>
      <w:ins w:id="124" w:author="作者" w:date="2022-03-25T17:16:29Z">
        <w:r>
          <w:rPr>
            <w:rFonts w:hint="eastAsia" w:ascii="CESI仿宋-GB13000" w:hAnsi="CESI仿宋-GB13000" w:eastAsia="CESI仿宋-GB13000" w:cs="CESI仿宋-GB13000"/>
            <w:szCs w:val="32"/>
          </w:rPr>
          <w:t>王强</w:t>
        </w:r>
      </w:ins>
      <w:ins w:id="125" w:author="作者" w:date="2022-03-25T17:16:29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17"/>
        <w:rPr>
          <w:ins w:id="126" w:author="作者" w:date="2022-03-25T17:22:23Z"/>
        </w:rPr>
      </w:pPr>
      <w:ins w:id="127" w:author="作者" w:date="2022-03-25T17:22:23Z">
        <w:r>
          <w:rPr>
            <w:rFonts w:hint="eastAsia" w:ascii="宋体" w:hAnsi="宋体"/>
            <w:color w:val="FF0000"/>
            <w:spacing w:val="2"/>
            <w:szCs w:val="21"/>
            <w:highlight w:val="yellow"/>
          </w:rPr>
          <w:t>（</w:t>
        </w:r>
      </w:ins>
      <w:ins w:id="128" w:author="作者" w:date="2022-03-25T17:22:30Z">
        <w:r>
          <w:rPr>
            <w:rFonts w:hint="eastAsia" w:ascii="宋体" w:hAnsi="宋体"/>
            <w:color w:val="FF0000"/>
            <w:spacing w:val="2"/>
            <w:szCs w:val="21"/>
            <w:highlight w:val="yellow"/>
            <w:lang w:val="en-US" w:eastAsia="zh-CN"/>
          </w:rPr>
          <w:t>JAVA</w:t>
        </w:r>
      </w:ins>
      <w:ins w:id="129" w:author="作者" w:date="2022-03-25T17:22:31Z">
        <w:r>
          <w:rPr>
            <w:rFonts w:hint="eastAsia" w:ascii="宋体" w:hAnsi="宋体"/>
            <w:color w:val="FF0000"/>
            <w:spacing w:val="2"/>
            <w:szCs w:val="21"/>
            <w:highlight w:val="yellow"/>
            <w:lang w:val="en-US" w:eastAsia="zh-CN"/>
          </w:rPr>
          <w:t>的IO</w:t>
        </w:r>
      </w:ins>
      <w:ins w:id="130" w:author="作者" w:date="2022-03-25T17:22:32Z">
        <w:r>
          <w:rPr>
            <w:rFonts w:hint="eastAsia" w:ascii="宋体" w:hAnsi="宋体"/>
            <w:color w:val="FF0000"/>
            <w:spacing w:val="2"/>
            <w:szCs w:val="21"/>
            <w:highlight w:val="yellow"/>
            <w:lang w:val="en-US" w:eastAsia="zh-CN"/>
          </w:rPr>
          <w:t>库</w:t>
        </w:r>
      </w:ins>
      <w:ins w:id="131" w:author="作者" w:date="2022-03-25T17:22:33Z">
        <w:r>
          <w:rPr>
            <w:rFonts w:hint="eastAsia" w:ascii="宋体" w:hAnsi="宋体"/>
            <w:color w:val="FF0000"/>
            <w:spacing w:val="2"/>
            <w:szCs w:val="21"/>
            <w:highlight w:val="yellow"/>
            <w:lang w:val="en-US" w:eastAsia="zh-CN"/>
          </w:rPr>
          <w:t>：</w:t>
        </w:r>
      </w:ins>
      <w:ins w:id="132" w:author="作者" w:date="2022-03-25T17:22:23Z">
        <w:r>
          <w:rPr>
            <w:rFonts w:hint="eastAsia" w:ascii="CESI仿宋-GB13000" w:hAnsi="CESI仿宋-GB13000" w:eastAsia="CESI仿宋-GB13000" w:cs="CESI仿宋-GB13000"/>
            <w:color w:val="FF0000"/>
            <w:spacing w:val="2"/>
            <w:szCs w:val="21"/>
            <w:highlight w:val="yellow"/>
          </w:rPr>
          <w:t>覆盖  网络IO、文件IO与数据压缩的能力，提供支持异步IO模型的编程接口）</w:t>
        </w:r>
      </w:ins>
    </w:p>
    <w:p>
      <w:pPr>
        <w:pStyle w:val="3"/>
        <w:rPr>
          <w:rFonts w:hint="eastAsia"/>
        </w:rPr>
      </w:pP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多模式输入输出库测试用例</w:t>
      </w:r>
      <w:ins w:id="133" w:author="作者" w:date="2022-03-23T17:58:21Z">
        <w:r>
          <w:rPr>
            <w:rFonts w:hint="eastAsia" w:ascii="CESI仿宋-GB13000" w:hAnsi="CESI仿宋-GB13000" w:eastAsia="CESI仿宋-GB13000" w:cs="CESI仿宋-GB13000"/>
            <w:sz w:val="21"/>
            <w:szCs w:val="21"/>
            <w:lang w:eastAsia="zh-CN"/>
          </w:rPr>
          <w:t>（</w:t>
        </w:r>
      </w:ins>
      <w:ins w:id="134" w:author="作者" w:date="2022-03-23T17:58:23Z">
        <w:r>
          <w:rPr>
            <w:rFonts w:hint="eastAsia" w:ascii="CESI仿宋-GB13000" w:hAnsi="CESI仿宋-GB13000" w:eastAsia="CESI仿宋-GB13000" w:cs="CESI仿宋-GB13000"/>
            <w:sz w:val="21"/>
            <w:szCs w:val="21"/>
            <w:lang w:eastAsia="zh-CN"/>
          </w:rPr>
          <w:t>魏冠杰</w:t>
        </w:r>
      </w:ins>
      <w:ins w:id="135" w:author="作者" w:date="2022-03-23T17:58:22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2"/>
        <w:gridCol w:w="2621"/>
        <w:gridCol w:w="2401"/>
        <w:gridCol w:w="2615"/>
        <w:gridCol w:w="1952"/>
        <w:gridCol w:w="1746"/>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多模式输入输出库/ GN_YYXKC _SRSC_DMK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提供网络和低级I/O编程处理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调用asio库相关接口，实现tcp交互、udp交互及计时器功能。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实现tcp交互，udp交互和计时器功能。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已安装libasio-dev库，并且测试程序已编译完成。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./blocking_tcp_echo_server 8090。</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调用asio库tcp相关接口，实现的tcp服务端程序能正常运行。</w:t>
            </w:r>
          </w:p>
        </w:tc>
        <w:tc>
          <w:tcPr>
            <w:tcW w:w="69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tcp服务端程序正常启动。</w:t>
            </w:r>
          </w:p>
        </w:tc>
        <w:tc>
          <w:tcPr>
            <w:tcW w:w="61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1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端口可自定义，大于1024，小于65535。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已安装libasio-dev库，并且测试程序已编译完成。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另一窗口执行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./blocking_tcp_echo_client 127.0.0.1 8090</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之后输入asio tcp test!</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调用asio库tcp相关接口，实现的tcp客户端程序能和tcp服务端程序连接并成功交互。</w:t>
            </w:r>
          </w:p>
        </w:tc>
        <w:tc>
          <w:tcPr>
            <w:tcW w:w="69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成功连接tcp服务端，并且在交互后，服务端返回相同输入asio tcp test!</w:t>
            </w:r>
          </w:p>
        </w:tc>
        <w:tc>
          <w:tcPr>
            <w:tcW w:w="61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1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需要和服务端启动的主机和端口一致。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已安装libasio-dev库，并且测试程序已编译完成。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./blocking_udp_echo_server 8091。</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调用asio库udp相关接口,实现的udp服务端程序能正常运行。</w:t>
            </w:r>
          </w:p>
        </w:tc>
        <w:tc>
          <w:tcPr>
            <w:tcW w:w="69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udp服务端程序正常启动</w:t>
            </w:r>
          </w:p>
        </w:tc>
        <w:tc>
          <w:tcPr>
            <w:tcW w:w="61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1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端口可自定义，大于1024，小于65535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已安装libasio-dev库，并且测试程序已编译完成。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另一窗口执行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./blocking_udp_echo_server 8091</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之后输入asio udp test!</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调用asio库udp相关接口，实现的udp客户端程序能和udp服务端程序连接并成功交互。</w:t>
            </w:r>
          </w:p>
        </w:tc>
        <w:tc>
          <w:tcPr>
            <w:tcW w:w="69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成功连接udp服务端，并且在交互后，服务端返回相同输入asio udp test!</w:t>
            </w:r>
          </w:p>
        </w:tc>
        <w:tc>
          <w:tcPr>
            <w:tcW w:w="61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1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需要和服务端启动的主机和端口一致。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92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已安装libasio-dev库，并且测试程序已编译完成。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一个窗口启动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./async_tcp_echo_server 8092</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另一窗口执行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./blocking_udp_echo_server 8092</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之后输入</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asio tcp async test!</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服务端使用调用asio库tcp异步接口实现，服务端启动后，启动udp客户端程序，客户端能和该服务端程序连接并进行交互。</w:t>
            </w:r>
          </w:p>
        </w:tc>
        <w:tc>
          <w:tcPr>
            <w:tcW w:w="69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tcp客户端成功连接tcp异步服务端，并且在交互后，服务端返回相同输入asio tcp async test!</w:t>
            </w:r>
          </w:p>
        </w:tc>
        <w:tc>
          <w:tcPr>
            <w:tcW w:w="619"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61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端口可自定义，大于1024，小于65535。</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压缩输入输出库测试用例</w:t>
      </w:r>
      <w:ins w:id="136" w:author="作者" w:date="2022-03-23T17:58:29Z">
        <w:r>
          <w:rPr>
            <w:rFonts w:hint="eastAsia" w:ascii="CESI仿宋-GB13000" w:hAnsi="CESI仿宋-GB13000" w:eastAsia="CESI仿宋-GB13000" w:cs="CESI仿宋-GB13000"/>
            <w:sz w:val="21"/>
            <w:szCs w:val="21"/>
            <w:lang w:eastAsia="zh-CN"/>
          </w:rPr>
          <w:t>（魏冠杰）</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3058"/>
        <w:gridCol w:w="2398"/>
        <w:gridCol w:w="3052"/>
        <w:gridCol w:w="1743"/>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55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压缩输入输出库/ GN_YYXKC _SRSC_YSK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55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提供对文件压缩和解压的支持。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执行测试程序，测试程序中会对信息的压缩解压缩、.gz文件的操作、小缓存区调用deflate压缩函数和inflate解压缩函数、大缓存区调用deflate压缩函数和inflate解压缩函数、deflate压缩函数完整刷新及inflateSync解压函数、使用预设字典deflate压缩及inflate解压缩测试项，进行测试，执行程序后，输出预期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执行程序后，输出预期信息。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8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已正确的安装zlib1g-dev库；已链接静态库libz.a编译生成example测试程序。</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在测试程序文件夹执行命令./example。</w:t>
            </w:r>
          </w:p>
        </w:tc>
        <w:tc>
          <w:tcPr>
            <w:tcW w:w="108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静态编译后，对测试方法中要求的测试项进行测试。</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正确输出预置的的信息。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8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已链接动态库-lz编译生成example 测试程序。</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在测试程序文件夹执行命令./examplesh。</w:t>
            </w:r>
          </w:p>
        </w:tc>
        <w:tc>
          <w:tcPr>
            <w:tcW w:w="108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动态编译后，对测试方法中要求的测试项进行测试。</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正确输出预置的的信息。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8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已生成example测试程序。</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在测试程序文件夹执行命令./example64。</w:t>
            </w:r>
          </w:p>
        </w:tc>
        <w:tc>
          <w:tcPr>
            <w:tcW w:w="108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明确指定处理文件位移为64bit并且静态编译后，对测试方法中要求的测试项进行测试。</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正确输出预置的的信息。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84"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已生成example测试程序。</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在测试程序文件夹执行命令./example64sh。</w:t>
            </w:r>
          </w:p>
        </w:tc>
        <w:tc>
          <w:tcPr>
            <w:tcW w:w="1082"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指定处理文件位移为64bit并且动态编译后，对测试方法中要求的测试项进行测试。</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正确输出预置的的信息。</w:t>
            </w:r>
          </w:p>
        </w:tc>
        <w:tc>
          <w:tcPr>
            <w:tcW w:w="61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libuv库测试用例</w:t>
      </w:r>
      <w:ins w:id="137" w:author="作者" w:date="2022-03-23T17:58:32Z">
        <w:r>
          <w:rPr>
            <w:rFonts w:hint="eastAsia" w:ascii="CESI仿宋-GB13000" w:hAnsi="CESI仿宋-GB13000" w:eastAsia="CESI仿宋-GB13000" w:cs="CESI仿宋-GB13000"/>
            <w:sz w:val="21"/>
            <w:szCs w:val="21"/>
            <w:lang w:eastAsia="zh-CN"/>
          </w:rPr>
          <w:t>（魏冠杰）</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1"/>
        <w:gridCol w:w="2401"/>
        <w:gridCol w:w="2829"/>
        <w:gridCol w:w="2615"/>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libuv库/ GN_YYXKC_SRSC_LK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测试libuv提供的异步输入输出处理、异步网络连接处理、进程间通信等处理。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调用libuv库相关处理接口，测试验证接口是否通过。</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生成执行程序的源码确实进行了相关调用，执行程序执行达到预期。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已成功的安装libuv1-dev库，测试程序已编译完成。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在测试程序文件夹执行命令./run-tests –list。</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看执行程序能调用的单元测试列表。</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输出一系列单元测试可选的参数列表。</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已成功的安装libuv1-dev库，测试程序已编译完成。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./run-tests fs_chmod</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（可对用例1中list列表中单独参数进行测试）。</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对list列表中单独参数进行测试，成功输出预期结果。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对list列表中单独参数进行测试，成功输出ok等相关测试信息。</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已成功的安装libuv1-dev库，测试程序已编译完成。</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./run-tests。</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启动测试程序，调用libuv库文件系统函数接口，能对文件进行正确的文件相关操作。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对libuv库文件接口进行正确的文件相关调用，输出正常。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1"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调用libuv库tcp网络编程函数接口，能正确的进行tcp网络编程操作。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对libuv库tcp网络编程函数接口进行正确的文件相关调用，输出正常。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调用libuv库udp网络编程函数接口，能正确的进行udp网络编程操作。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对libuv库udp网络编程函数接口进行正确的文件相关调用，输出正常。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调用libuv库dns网络编程函数接口，能正确的进行dns ip解析操作。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对libuv库dns网络编程函数接口进行正确的文件相关调用，输出正常。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调用libuv库pipe网络编程函数接口，能正确的进行pipe网络编程操作。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对libuv库pipe网络编程函数接口进行正确的文件相关调用，输出正常。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调用libuv库线程函数接口，能正确的进行线程操作。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对libuv库线程函数接口进行正确的文件相关调用，输出正常。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调用libuv库线程池函数接口，能正确的进行线程池操作。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对libuv库线程池函数接口进行正确的文件相关调用，输出正常。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10</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调用libuv库子进程函数接口，能正确的进行子进程操作。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对libuv库子进程函数接口进行正确的文件相关调用，输出正常。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已运行测试程序。</w:t>
            </w:r>
          </w:p>
        </w:tc>
        <w:tc>
          <w:tcPr>
            <w:tcW w:w="851"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3"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调用libuv库其他部分相关函数接口，能正确的进行相关类型操作。</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对libuv库其他部分相关接口进行正确的相关类型操作，输出正常。</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guvaIO库测试用例</w:t>
      </w:r>
      <w:ins w:id="138" w:author="作者" w:date="2022-03-23T17:58:39Z">
        <w:r>
          <w:rPr>
            <w:rFonts w:hint="eastAsia" w:ascii="CESI仿宋-GB13000" w:hAnsi="CESI仿宋-GB13000" w:eastAsia="CESI仿宋-GB13000" w:cs="CESI仿宋-GB13000"/>
            <w:sz w:val="21"/>
            <w:szCs w:val="21"/>
            <w:lang w:eastAsia="zh-CN"/>
          </w:rPr>
          <w:t>（</w:t>
        </w:r>
      </w:ins>
      <w:ins w:id="139" w:author="作者" w:date="2022-03-23T17:58:41Z">
        <w:r>
          <w:rPr>
            <w:rFonts w:hint="eastAsia" w:ascii="CESI仿宋-GB13000" w:hAnsi="CESI仿宋-GB13000" w:eastAsia="CESI仿宋-GB13000" w:cs="CESI仿宋-GB13000"/>
            <w:sz w:val="21"/>
            <w:szCs w:val="21"/>
            <w:lang w:eastAsia="zh-CN"/>
          </w:rPr>
          <w:t>王强</w:t>
        </w:r>
      </w:ins>
      <w:ins w:id="140" w:author="作者" w:date="2022-03-23T17:58:4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1154"/>
        <w:gridCol w:w="4079"/>
        <w:gridCol w:w="261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GuavaIO库的功能测试/ GN_YYXK_SRSC_GK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pacing w:val="2"/>
                <w:szCs w:val="21"/>
              </w:rPr>
              <w:t>提供文件处理、流处理、编码修改等</w:t>
            </w:r>
            <w:commentRangeStart w:id="6"/>
            <w:r>
              <w:rPr>
                <w:rFonts w:hint="eastAsia" w:ascii="CESI仿宋-GB13000" w:hAnsi="CESI仿宋-GB13000" w:eastAsia="CESI仿宋-GB13000" w:cs="CESI仿宋-GB13000"/>
                <w:spacing w:val="2"/>
                <w:szCs w:val="21"/>
              </w:rPr>
              <w:t>功能</w:t>
            </w:r>
            <w:commentRangeEnd w:id="6"/>
            <w:r>
              <w:rPr>
                <w:rStyle w:val="44"/>
                <w:rFonts w:hint="eastAsia" w:ascii="CESI仿宋-GB13000" w:hAnsi="CESI仿宋-GB13000" w:eastAsia="CESI仿宋-GB13000" w:cs="CESI仿宋-GB13000"/>
              </w:rPr>
              <w:commentReference w:id="6"/>
            </w:r>
            <w:r>
              <w:rPr>
                <w:rFonts w:hint="eastAsia" w:ascii="CESI仿宋-GB13000" w:hAnsi="CESI仿宋-GB13000" w:eastAsia="CESI仿宋-GB13000" w:cs="CESI仿宋-GB13000"/>
                <w:spacing w:val="2"/>
                <w:szCs w:val="21"/>
              </w:rPr>
              <w: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pacing w:val="2"/>
                <w:szCs w:val="21"/>
              </w:rPr>
              <w:t>测试文件处理功能、流处理功能、编码处理功能。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pacing w:val="2"/>
                <w:szCs w:val="21"/>
              </w:rPr>
              <w:t>文件处理功能、流处理功能、编码处理功能正常。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0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4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已正确部署GuavaIO库。</w:t>
            </w:r>
          </w:p>
        </w:tc>
        <w:tc>
          <w:tcPr>
            <w:tcW w:w="40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测试文件路径。</w:t>
            </w:r>
          </w:p>
        </w:tc>
        <w:tc>
          <w:tcPr>
            <w:tcW w:w="144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进入测试程序后，测试读取测试文件的内容，并输出文件的内容，测试是否可以正确读取测试文件并输出测试文件内容。</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可正常读取测试文件并输出内容。</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已启动GuavaIO库测试程序。</w:t>
            </w:r>
          </w:p>
        </w:tc>
        <w:tc>
          <w:tcPr>
            <w:tcW w:w="40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测试文件路径。</w:t>
            </w:r>
          </w:p>
        </w:tc>
        <w:tc>
          <w:tcPr>
            <w:tcW w:w="144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测试以文件输入流读取测试文件的内容并使用文件输出流将“test” 文本写入测试文件。</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可正常读取测试文件内容并将“test” 写入测试文件。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编写责任链处理事件。</w:t>
            </w:r>
          </w:p>
        </w:tc>
        <w:tc>
          <w:tcPr>
            <w:tcW w:w="40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测试文件路径。</w:t>
            </w:r>
          </w:p>
        </w:tc>
        <w:tc>
          <w:tcPr>
            <w:tcW w:w="144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测试读取文件内容，并将内容以指定编码写入测试文件内。</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可正常读取测试文件内容并修改编码后写入测试文件内。</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ins w:id="141" w:author="作者" w:date="2022-03-25T17:22:40Z"/>
          <w:rFonts w:hint="eastAsia" w:ascii="CESI仿宋-GB13000" w:hAnsi="CESI仿宋-GB13000" w:eastAsia="CESI仿宋-GB13000" w:cs="CESI仿宋-GB13000"/>
          <w:szCs w:val="32"/>
        </w:rPr>
      </w:pPr>
      <w:bookmarkStart w:id="127" w:name="_Ref86997002"/>
      <w:r>
        <w:rPr>
          <w:rFonts w:hint="eastAsia" w:ascii="CESI仿宋-GB13000" w:hAnsi="CESI仿宋-GB13000" w:eastAsia="CESI仿宋-GB13000" w:cs="CESI仿宋-GB13000"/>
        </w:rPr>
        <w:t>音频视频处理库</w:t>
      </w:r>
      <w:r>
        <w:rPr>
          <w:rFonts w:hint="eastAsia" w:ascii="CESI仿宋-GB13000" w:hAnsi="CESI仿宋-GB13000" w:eastAsia="CESI仿宋-GB13000" w:cs="CESI仿宋-GB13000"/>
          <w:szCs w:val="32"/>
        </w:rPr>
        <w:t>测试</w:t>
      </w:r>
      <w:bookmarkEnd w:id="127"/>
      <w:r>
        <w:rPr>
          <w:rFonts w:hint="eastAsia" w:ascii="CESI仿宋-GB13000" w:hAnsi="CESI仿宋-GB13000" w:eastAsia="CESI仿宋-GB13000" w:cs="CESI仿宋-GB13000"/>
          <w:szCs w:val="32"/>
        </w:rPr>
        <w:t>（余永华、</w:t>
      </w:r>
      <w:ins w:id="142" w:author="作者" w:date="2022-03-25T17:16:33Z">
        <w:r>
          <w:rPr>
            <w:rFonts w:hint="eastAsia" w:ascii="CESI仿宋-GB13000" w:hAnsi="CESI仿宋-GB13000" w:eastAsia="CESI仿宋-GB13000" w:cs="CESI仿宋-GB13000"/>
            <w:szCs w:val="32"/>
            <w:lang w:eastAsia="zh-CN"/>
          </w:rPr>
          <w:t>（</w:t>
        </w:r>
      </w:ins>
      <w:ins w:id="143" w:author="作者" w:date="2022-03-25T17:16:33Z">
        <w:r>
          <w:rPr>
            <w:rFonts w:hint="eastAsia" w:ascii="CESI仿宋-GB13000" w:hAnsi="CESI仿宋-GB13000" w:eastAsia="CESI仿宋-GB13000" w:cs="CESI仿宋-GB13000"/>
            <w:szCs w:val="32"/>
          </w:rPr>
          <w:t>王强</w:t>
        </w:r>
      </w:ins>
      <w:ins w:id="144" w:author="作者" w:date="2022-03-25T17:16:33Z">
        <w:r>
          <w:rPr>
            <w:rFonts w:hint="eastAsia" w:ascii="CESI仿宋-GB13000" w:hAnsi="CESI仿宋-GB13000" w:eastAsia="CESI仿宋-GB13000" w:cs="CESI仿宋-GB13000"/>
            <w:szCs w:val="32"/>
            <w:lang w:eastAsia="zh-CN"/>
          </w:rPr>
          <w:t>）</w:t>
        </w:r>
      </w:ins>
      <w:r>
        <w:rPr>
          <w:rFonts w:hint="eastAsia" w:ascii="CESI仿宋-GB13000" w:hAnsi="CESI仿宋-GB13000" w:eastAsia="CESI仿宋-GB13000" w:cs="CESI仿宋-GB13000"/>
          <w:szCs w:val="32"/>
        </w:rPr>
        <w:t>）</w:t>
      </w:r>
    </w:p>
    <w:p>
      <w:pPr>
        <w:pStyle w:val="3"/>
        <w:rPr>
          <w:ins w:id="145" w:author="作者" w:date="2022-03-25T17:23:07Z"/>
          <w:rFonts w:hint="default" w:eastAsia="CESI仿宋-GB13000"/>
          <w:highlight w:val="yellow"/>
          <w:lang w:val="en-US" w:eastAsia="zh-CN"/>
        </w:rPr>
      </w:pPr>
      <w:ins w:id="146" w:author="作者" w:date="2022-03-25T17:22:45Z">
        <w:r>
          <w:rPr>
            <w:rFonts w:hint="eastAsia" w:eastAsia="CESI仿宋-GB13000"/>
            <w:highlight w:val="yellow"/>
            <w:lang w:val="en-US" w:eastAsia="zh-CN"/>
          </w:rPr>
          <w:t>JAVA</w:t>
        </w:r>
      </w:ins>
      <w:ins w:id="147" w:author="作者" w:date="2022-03-25T17:22:46Z">
        <w:r>
          <w:rPr>
            <w:rFonts w:hint="eastAsia" w:eastAsia="CESI仿宋-GB13000"/>
            <w:highlight w:val="yellow"/>
            <w:lang w:val="en-US" w:eastAsia="zh-CN"/>
          </w:rPr>
          <w:t>和C</w:t>
        </w:r>
      </w:ins>
      <w:ins w:id="148" w:author="作者" w:date="2022-03-25T17:22:47Z">
        <w:r>
          <w:rPr>
            <w:rFonts w:hint="eastAsia" w:eastAsia="CESI仿宋-GB13000"/>
            <w:highlight w:val="yellow"/>
            <w:lang w:val="en-US" w:eastAsia="zh-CN"/>
          </w:rPr>
          <w:t>++的</w:t>
        </w:r>
      </w:ins>
      <w:ins w:id="149" w:author="作者" w:date="2022-03-25T17:22:49Z">
        <w:r>
          <w:rPr>
            <w:rFonts w:hint="eastAsia" w:eastAsia="CESI仿宋-GB13000"/>
            <w:highlight w:val="yellow"/>
            <w:lang w:val="en-US" w:eastAsia="zh-CN"/>
          </w:rPr>
          <w:t>音视频</w:t>
        </w:r>
      </w:ins>
      <w:ins w:id="150" w:author="作者" w:date="2022-03-25T17:22:50Z">
        <w:r>
          <w:rPr>
            <w:rFonts w:hint="eastAsia" w:eastAsia="CESI仿宋-GB13000"/>
            <w:highlight w:val="yellow"/>
            <w:lang w:val="en-US" w:eastAsia="zh-CN"/>
          </w:rPr>
          <w:t>处理</w:t>
        </w:r>
      </w:ins>
      <w:ins w:id="151" w:author="作者" w:date="2022-03-25T17:22:51Z">
        <w:r>
          <w:rPr>
            <w:rFonts w:hint="eastAsia" w:eastAsia="CESI仿宋-GB13000"/>
            <w:highlight w:val="yellow"/>
            <w:lang w:val="en-US" w:eastAsia="zh-CN"/>
          </w:rPr>
          <w:t>：</w:t>
        </w:r>
      </w:ins>
      <w:ins w:id="152" w:author="作者" w:date="2022-03-25T17:22:52Z">
        <w:r>
          <w:rPr>
            <w:rFonts w:hint="eastAsia" w:eastAsia="CESI仿宋-GB13000"/>
            <w:highlight w:val="yellow"/>
            <w:lang w:val="en-US" w:eastAsia="zh-CN"/>
          </w:rPr>
          <w:t>需要</w:t>
        </w:r>
      </w:ins>
      <w:ins w:id="153" w:author="作者" w:date="2022-03-25T17:22:53Z">
        <w:r>
          <w:rPr>
            <w:rFonts w:hint="eastAsia" w:eastAsia="CESI仿宋-GB13000"/>
            <w:highlight w:val="yellow"/>
            <w:lang w:val="en-US" w:eastAsia="zh-CN"/>
          </w:rPr>
          <w:t>补充</w:t>
        </w:r>
      </w:ins>
      <w:ins w:id="154" w:author="作者" w:date="2022-03-25T17:22:57Z">
        <w:r>
          <w:rPr>
            <w:rFonts w:hint="eastAsia" w:eastAsia="CESI仿宋-GB13000"/>
            <w:highlight w:val="yellow"/>
            <w:lang w:val="en-US" w:eastAsia="zh-CN"/>
          </w:rPr>
          <w:t>音视频</w:t>
        </w:r>
      </w:ins>
      <w:ins w:id="155" w:author="作者" w:date="2022-03-25T17:22:58Z">
        <w:r>
          <w:rPr>
            <w:rFonts w:hint="eastAsia" w:eastAsia="CESI仿宋-GB13000"/>
            <w:highlight w:val="yellow"/>
            <w:lang w:val="en-US" w:eastAsia="zh-CN"/>
          </w:rPr>
          <w:t>的</w:t>
        </w:r>
      </w:ins>
      <w:ins w:id="156" w:author="作者" w:date="2022-03-25T17:22:59Z">
        <w:r>
          <w:rPr>
            <w:rFonts w:hint="eastAsia" w:eastAsia="CESI仿宋-GB13000"/>
            <w:highlight w:val="yellow"/>
            <w:lang w:val="en-US" w:eastAsia="zh-CN"/>
          </w:rPr>
          <w:t>采集</w:t>
        </w:r>
      </w:ins>
      <w:ins w:id="157" w:author="作者" w:date="2022-03-25T17:23:01Z">
        <w:r>
          <w:rPr>
            <w:rFonts w:hint="eastAsia" w:eastAsia="CESI仿宋-GB13000"/>
            <w:highlight w:val="yellow"/>
            <w:lang w:val="en-US" w:eastAsia="zh-CN"/>
          </w:rPr>
          <w:t>相关</w:t>
        </w:r>
      </w:ins>
      <w:ins w:id="158" w:author="作者" w:date="2022-03-25T17:23:03Z">
        <w:r>
          <w:rPr>
            <w:rFonts w:hint="eastAsia" w:eastAsia="CESI仿宋-GB13000"/>
            <w:highlight w:val="yellow"/>
            <w:lang w:val="en-US" w:eastAsia="zh-CN"/>
          </w:rPr>
          <w:t>步骤</w:t>
        </w:r>
      </w:ins>
      <w:ins w:id="159" w:author="作者" w:date="2022-03-25T17:23:54Z">
        <w:r>
          <w:rPr>
            <w:rFonts w:hint="eastAsia" w:eastAsia="CESI仿宋-GB13000"/>
            <w:highlight w:val="yellow"/>
            <w:lang w:val="en-US" w:eastAsia="zh-CN"/>
          </w:rPr>
          <w:t>，</w:t>
        </w:r>
      </w:ins>
      <w:ins w:id="160" w:author="作者" w:date="2022-03-25T17:24:00Z">
        <w:r>
          <w:rPr>
            <w:rFonts w:hint="eastAsia" w:eastAsia="CESI仿宋-GB13000"/>
            <w:highlight w:val="yellow"/>
            <w:lang w:val="en-US" w:eastAsia="zh-CN"/>
          </w:rPr>
          <w:t>JA</w:t>
        </w:r>
      </w:ins>
      <w:ins w:id="161" w:author="作者" w:date="2022-03-25T17:24:01Z">
        <w:r>
          <w:rPr>
            <w:rFonts w:hint="eastAsia" w:eastAsia="CESI仿宋-GB13000"/>
            <w:highlight w:val="yellow"/>
            <w:lang w:val="en-US" w:eastAsia="zh-CN"/>
          </w:rPr>
          <w:t>VA</w:t>
        </w:r>
      </w:ins>
      <w:ins w:id="162" w:author="作者" w:date="2022-03-25T17:24:03Z">
        <w:r>
          <w:rPr>
            <w:rFonts w:hint="eastAsia" w:eastAsia="CESI仿宋-GB13000"/>
            <w:highlight w:val="yellow"/>
            <w:lang w:val="en-US" w:eastAsia="zh-CN"/>
          </w:rPr>
          <w:t>还有</w:t>
        </w:r>
      </w:ins>
      <w:ins w:id="163" w:author="作者" w:date="2022-03-25T17:24:04Z">
        <w:r>
          <w:rPr>
            <w:rFonts w:hint="eastAsia" w:eastAsia="CESI仿宋-GB13000"/>
            <w:highlight w:val="yellow"/>
            <w:lang w:val="en-US" w:eastAsia="zh-CN"/>
          </w:rPr>
          <w:t>格式</w:t>
        </w:r>
      </w:ins>
      <w:ins w:id="164" w:author="作者" w:date="2022-03-25T17:24:08Z">
        <w:r>
          <w:rPr>
            <w:rFonts w:hint="eastAsia" w:eastAsia="CESI仿宋-GB13000"/>
            <w:highlight w:val="yellow"/>
            <w:lang w:val="en-US" w:eastAsia="zh-CN"/>
          </w:rPr>
          <w:t>转换的</w:t>
        </w:r>
      </w:ins>
      <w:ins w:id="165" w:author="作者" w:date="2022-03-25T17:24:09Z">
        <w:r>
          <w:rPr>
            <w:rFonts w:hint="eastAsia" w:eastAsia="CESI仿宋-GB13000"/>
            <w:highlight w:val="yellow"/>
            <w:lang w:val="en-US" w:eastAsia="zh-CN"/>
          </w:rPr>
          <w:t>步骤</w:t>
        </w:r>
      </w:ins>
    </w:p>
    <w:p>
      <w:pPr>
        <w:pStyle w:val="17"/>
        <w:ind w:firstLine="420"/>
        <w:rPr>
          <w:ins w:id="166" w:author="作者" w:date="2022-03-25T17:23:09Z"/>
          <w:rFonts w:hint="default" w:eastAsia="宋体"/>
          <w:highlight w:val="yellow"/>
          <w:lang w:val="en-US" w:eastAsia="zh-CN"/>
        </w:rPr>
      </w:pPr>
      <w:ins w:id="167" w:author="作者" w:date="2022-03-25T17:23:08Z">
        <w:r>
          <w:rPr>
            <w:rFonts w:hint="eastAsia" w:eastAsia="CESI仿宋-GB13000"/>
            <w:highlight w:val="yellow"/>
            <w:lang w:val="en-US" w:eastAsia="zh-CN"/>
          </w:rPr>
          <w:t>指标</w:t>
        </w:r>
      </w:ins>
      <w:ins w:id="168" w:author="作者" w:date="2022-03-25T17:23:09Z">
        <w:r>
          <w:rPr>
            <w:rFonts w:hint="eastAsia" w:eastAsia="CESI仿宋-GB13000"/>
            <w:highlight w:val="yellow"/>
            <w:lang w:val="en-US" w:eastAsia="zh-CN"/>
          </w:rPr>
          <w:t>：</w:t>
        </w:r>
      </w:ins>
      <w:ins w:id="169" w:author="作者" w:date="2022-03-25T17:23:09Z">
        <w:r>
          <w:rPr>
            <w:rFonts w:hint="eastAsia"/>
            <w:highlight w:val="yellow"/>
          </w:rPr>
          <w:t>音视频的</w:t>
        </w:r>
      </w:ins>
      <w:ins w:id="170" w:author="作者" w:date="2022-03-25T17:23:09Z">
        <w:r>
          <w:rPr>
            <w:rFonts w:hint="eastAsia"/>
            <w:highlight w:val="yellow"/>
          </w:rPr>
          <w:t>采集、</w:t>
        </w:r>
      </w:ins>
      <w:ins w:id="171" w:author="作者" w:date="2022-03-25T17:23:09Z">
        <w:r>
          <w:rPr>
            <w:rFonts w:hint="eastAsia"/>
            <w:highlight w:val="yellow"/>
          </w:rPr>
          <w:t>分离、转换、编解码等能力，支持mpg、avi、flv等常见音视频格式</w:t>
        </w:r>
      </w:ins>
      <w:ins w:id="172" w:author="作者" w:date="2022-03-25T17:23:25Z">
        <w:r>
          <w:rPr>
            <w:rFonts w:hint="eastAsia"/>
            <w:highlight w:val="yellow"/>
            <w:lang w:eastAsia="zh-CN"/>
          </w:rPr>
          <w:t>，</w:t>
        </w:r>
      </w:ins>
      <w:ins w:id="173" w:author="作者" w:date="2022-03-25T17:23:27Z">
        <w:r>
          <w:rPr>
            <w:rFonts w:hint="eastAsia"/>
            <w:highlight w:val="yellow"/>
            <w:lang w:eastAsia="zh-CN"/>
          </w:rPr>
          <w:t>支持</w:t>
        </w:r>
      </w:ins>
      <w:ins w:id="174" w:author="作者" w:date="2022-03-25T17:23:39Z">
        <w:r>
          <w:rPr>
            <w:rFonts w:hint="eastAsia"/>
            <w:highlight w:val="yellow"/>
            <w:lang w:val="en-US" w:eastAsia="zh-CN"/>
          </w:rPr>
          <w:t>C、</w:t>
        </w:r>
      </w:ins>
      <w:ins w:id="175" w:author="作者" w:date="2022-03-25T17:23:29Z">
        <w:r>
          <w:rPr>
            <w:rFonts w:hint="eastAsia"/>
            <w:highlight w:val="yellow"/>
            <w:lang w:val="en-US" w:eastAsia="zh-CN"/>
          </w:rPr>
          <w:t>C</w:t>
        </w:r>
      </w:ins>
      <w:ins w:id="176" w:author="作者" w:date="2022-03-25T17:23:31Z">
        <w:r>
          <w:rPr>
            <w:rFonts w:hint="eastAsia"/>
            <w:highlight w:val="yellow"/>
            <w:lang w:val="en-US" w:eastAsia="zh-CN"/>
          </w:rPr>
          <w:t>++</w:t>
        </w:r>
      </w:ins>
      <w:ins w:id="177" w:author="作者" w:date="2022-03-25T17:23:41Z">
        <w:r>
          <w:rPr>
            <w:rFonts w:hint="eastAsia"/>
            <w:highlight w:val="yellow"/>
            <w:lang w:val="en-US" w:eastAsia="zh-CN"/>
          </w:rPr>
          <w:t>、J</w:t>
        </w:r>
      </w:ins>
      <w:ins w:id="178" w:author="作者" w:date="2022-03-25T17:23:42Z">
        <w:r>
          <w:rPr>
            <w:rFonts w:hint="eastAsia"/>
            <w:highlight w:val="yellow"/>
            <w:lang w:val="en-US" w:eastAsia="zh-CN"/>
          </w:rPr>
          <w:t>AVA</w:t>
        </w:r>
      </w:ins>
      <w:ins w:id="179" w:author="作者" w:date="2022-03-25T17:23:36Z">
        <w:r>
          <w:rPr>
            <w:rFonts w:hint="eastAsia"/>
            <w:highlight w:val="yellow"/>
            <w:lang w:val="en-US" w:eastAsia="zh-CN"/>
          </w:rPr>
          <w:t>语言</w:t>
        </w:r>
      </w:ins>
    </w:p>
    <w:p>
      <w:pPr>
        <w:pStyle w:val="3"/>
        <w:rPr>
          <w:rFonts w:hint="default" w:eastAsia="CESI仿宋-GB13000"/>
          <w:lang w:val="en-US" w:eastAsia="zh-CN"/>
        </w:rPr>
      </w:pP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Jave视音频编解码库</w:t>
      </w:r>
      <w:commentRangeStart w:id="7"/>
      <w:r>
        <w:rPr>
          <w:rFonts w:hint="eastAsia" w:ascii="CESI仿宋-GB13000" w:hAnsi="CESI仿宋-GB13000" w:eastAsia="CESI仿宋-GB13000" w:cs="CESI仿宋-GB13000"/>
          <w:sz w:val="21"/>
          <w:szCs w:val="21"/>
        </w:rPr>
        <w:t>测试用例</w:t>
      </w:r>
      <w:commentRangeEnd w:id="7"/>
      <w:r>
        <w:rPr>
          <w:rStyle w:val="44"/>
          <w:rFonts w:hint="eastAsia" w:ascii="CESI仿宋-GB13000" w:hAnsi="CESI仿宋-GB13000" w:eastAsia="CESI仿宋-GB13000" w:cs="CESI仿宋-GB13000"/>
        </w:rPr>
        <w:commentReference w:id="7"/>
      </w:r>
      <w:ins w:id="180" w:author="作者" w:date="2022-03-23T17:58:45Z">
        <w:r>
          <w:rPr>
            <w:rStyle w:val="44"/>
            <w:rFonts w:hint="eastAsia" w:ascii="CESI仿宋-GB13000" w:hAnsi="CESI仿宋-GB13000" w:eastAsia="CESI仿宋-GB13000" w:cs="CESI仿宋-GB13000"/>
            <w:lang w:eastAsia="zh-CN"/>
          </w:rPr>
          <w:t>（</w:t>
        </w:r>
      </w:ins>
      <w:ins w:id="181" w:author="作者" w:date="2022-03-23T17:58:47Z">
        <w:r>
          <w:rPr>
            <w:rStyle w:val="44"/>
            <w:rFonts w:hint="eastAsia" w:ascii="CESI仿宋-GB13000" w:hAnsi="CESI仿宋-GB13000" w:eastAsia="CESI仿宋-GB13000" w:cs="CESI仿宋-GB13000"/>
            <w:lang w:eastAsia="zh-CN"/>
          </w:rPr>
          <w:t>王强</w:t>
        </w:r>
      </w:ins>
      <w:ins w:id="182" w:author="作者" w:date="2022-03-23T17:58:46Z">
        <w:r>
          <w:rPr>
            <w:rStyle w:val="44"/>
            <w:rFonts w:hint="eastAsia" w:ascii="CESI仿宋-GB13000" w:hAnsi="CESI仿宋-GB13000" w:eastAsia="CESI仿宋-GB13000" w:cs="CESI仿宋-GB13000"/>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4"/>
        <w:gridCol w:w="1310"/>
        <w:gridCol w:w="4136"/>
        <w:gridCol w:w="240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1"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视音频编解码库/ GN_YYXKC _YPSP_BMZH</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1"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能够通过音频库对音频文件的编码进行设置，重新变成指定格式音频文件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编写测试用例测试程序，对视音频编解码库的文件进行音频编码、视频编码、音频解码、视频解码、格式转换等等接口进行调用。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2404"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已正确部署视音频编解码库和测试文件。</w:t>
            </w:r>
          </w:p>
        </w:tc>
        <w:tc>
          <w:tcPr>
            <w:tcW w:w="1310"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4136"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读取音视频文件，配置音视频编码属性</w:t>
            </w:r>
          </w:p>
        </w:tc>
        <w:tc>
          <w:tcPr>
            <w:tcW w:w="2401"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成功读取文件，</w:t>
            </w:r>
            <w:r>
              <w:rPr>
                <w:rFonts w:hint="eastAsia" w:ascii="CESI仿宋-GB13000" w:hAnsi="CESI仿宋-GB13000" w:eastAsia="CESI仿宋-GB13000" w:cs="CESI仿宋-GB13000"/>
                <w:szCs w:val="21"/>
                <w:lang w:val="en-US" w:eastAsia="zh-CN"/>
              </w:rPr>
              <w:t xml:space="preserve"> 相关的音视频属性设置成功</w:t>
            </w:r>
            <w:r>
              <w:rPr>
                <w:rFonts w:hint="eastAsia" w:ascii="CESI仿宋-GB13000" w:hAnsi="CESI仿宋-GB13000" w:eastAsia="CESI仿宋-GB13000" w:cs="CESI仿宋-GB13000"/>
                <w:szCs w:val="21"/>
                <w:lang w:eastAsia="zh-CN"/>
              </w:rPr>
              <w:t>。</w:t>
            </w:r>
          </w:p>
        </w:tc>
        <w:tc>
          <w:tcPr>
            <w:tcW w:w="1741"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与预期结果一致</w:t>
            </w:r>
          </w:p>
        </w:tc>
        <w:tc>
          <w:tcPr>
            <w:tcW w:w="1080" w:type="dxa"/>
            <w:tcBorders>
              <w:top w:val="single" w:color="000000" w:sz="12" w:space="0"/>
            </w:tcBorders>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2404" w:type="dxa"/>
            <w:shd w:val="clear" w:color="auto" w:fill="auto"/>
            <w:vAlign w:val="top"/>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1310"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4136"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调用编码器接口，并设置编码后的目标文件，根据音视频属性集对源文件进行编码调用并生成目标文件</w:t>
            </w:r>
          </w:p>
        </w:tc>
        <w:tc>
          <w:tcPr>
            <w:tcW w:w="240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编码的目标文件正确成功生成。</w:t>
            </w:r>
          </w:p>
        </w:tc>
        <w:tc>
          <w:tcPr>
            <w:tcW w:w="174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与预期结果一致</w:t>
            </w:r>
          </w:p>
        </w:tc>
        <w:tc>
          <w:tcPr>
            <w:tcW w:w="1080"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rPr>
              <w:t xml:space="preserve">步骤 </w:t>
            </w:r>
            <w:r>
              <w:rPr>
                <w:rFonts w:hint="eastAsia" w:ascii="CESI仿宋-GB13000" w:hAnsi="CESI仿宋-GB13000" w:eastAsia="CESI仿宋-GB13000" w:cs="CESI仿宋-GB13000"/>
                <w:szCs w:val="21"/>
                <w:lang w:val="en-US" w:eastAsia="zh-CN"/>
              </w:rPr>
              <w:t>3</w:t>
            </w:r>
          </w:p>
        </w:tc>
        <w:tc>
          <w:tcPr>
            <w:tcW w:w="2404"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1310"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4136"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打印并提取当前</w:t>
            </w:r>
            <w:r>
              <w:rPr>
                <w:rFonts w:hint="eastAsia" w:ascii="CESI仿宋-GB13000" w:hAnsi="CESI仿宋-GB13000" w:eastAsia="CESI仿宋-GB13000" w:cs="CESI仿宋-GB13000"/>
                <w:szCs w:val="21"/>
                <w:lang w:val="en-US" w:eastAsia="zh-CN"/>
              </w:rPr>
              <w:t>Encoder编码器支持的所有音频和视频的格式</w:t>
            </w:r>
          </w:p>
        </w:tc>
        <w:tc>
          <w:tcPr>
            <w:tcW w:w="240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确保支持mpg、avi、flv等常见音视频格式</w:t>
            </w:r>
          </w:p>
        </w:tc>
        <w:tc>
          <w:tcPr>
            <w:tcW w:w="174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与预期结果一致</w:t>
            </w:r>
          </w:p>
        </w:tc>
        <w:tc>
          <w:tcPr>
            <w:tcW w:w="1080" w:type="dxa"/>
            <w:shd w:val="clear" w:color="auto" w:fill="auto"/>
            <w:vAlign w:val="top"/>
          </w:tcPr>
          <w:p>
            <w:pPr>
              <w:rPr>
                <w:rFonts w:hint="eastAsia" w:ascii="CESI仿宋-GB13000" w:hAnsi="CESI仿宋-GB13000" w:eastAsia="CESI仿宋-GB13000" w:cs="CESI仿宋-GB13000"/>
                <w:szCs w:val="21"/>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rPr>
              <w:t xml:space="preserve">步骤 </w:t>
            </w:r>
            <w:r>
              <w:rPr>
                <w:rFonts w:hint="eastAsia" w:ascii="CESI仿宋-GB13000" w:hAnsi="CESI仿宋-GB13000" w:eastAsia="CESI仿宋-GB13000" w:cs="CESI仿宋-GB13000"/>
                <w:szCs w:val="21"/>
                <w:lang w:val="en-US" w:eastAsia="zh-CN"/>
              </w:rPr>
              <w:t>4</w:t>
            </w:r>
          </w:p>
        </w:tc>
        <w:tc>
          <w:tcPr>
            <w:tcW w:w="2404"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1310"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4136"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分离原来的</w:t>
            </w:r>
            <w:r>
              <w:rPr>
                <w:rFonts w:hint="eastAsia" w:ascii="CESI仿宋-GB13000" w:hAnsi="CESI仿宋-GB13000" w:eastAsia="CESI仿宋-GB13000" w:cs="CESI仿宋-GB13000"/>
                <w:szCs w:val="21"/>
                <w:lang w:val="en-US" w:eastAsia="zh-CN"/>
              </w:rPr>
              <w:t>mp4音视频文件，产生独立的mp3文件</w:t>
            </w:r>
          </w:p>
        </w:tc>
        <w:tc>
          <w:tcPr>
            <w:tcW w:w="240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正确地进行分离</w:t>
            </w:r>
          </w:p>
        </w:tc>
        <w:tc>
          <w:tcPr>
            <w:tcW w:w="1741" w:type="dxa"/>
            <w:shd w:val="clear" w:color="auto" w:fill="auto"/>
            <w:vAlign w:val="top"/>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与预期结果一致</w:t>
            </w:r>
          </w:p>
        </w:tc>
        <w:tc>
          <w:tcPr>
            <w:tcW w:w="1080" w:type="dxa"/>
            <w:shd w:val="clear" w:color="auto" w:fill="auto"/>
            <w:vAlign w:val="top"/>
          </w:tcPr>
          <w:p>
            <w:pPr>
              <w:rPr>
                <w:rFonts w:hint="eastAsia" w:ascii="CESI仿宋-GB13000" w:hAnsi="CESI仿宋-GB13000" w:eastAsia="CESI仿宋-GB13000" w:cs="CESI仿宋-GB13000"/>
                <w:szCs w:val="21"/>
                <w:lang w:eastAsia="zh-CN"/>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视音频</w:t>
      </w:r>
      <w:commentRangeStart w:id="8"/>
      <w:r>
        <w:rPr>
          <w:rFonts w:hint="eastAsia" w:ascii="CESI仿宋-GB13000" w:hAnsi="CESI仿宋-GB13000" w:eastAsia="CESI仿宋-GB13000" w:cs="CESI仿宋-GB13000"/>
          <w:sz w:val="21"/>
          <w:szCs w:val="21"/>
        </w:rPr>
        <w:t>编解码库测试用例</w:t>
      </w:r>
      <w:ins w:id="183" w:author="作者" w:date="2022-03-23T17:58:52Z">
        <w:r>
          <w:rPr>
            <w:rFonts w:hint="eastAsia" w:ascii="CESI仿宋-GB13000" w:hAnsi="CESI仿宋-GB13000" w:eastAsia="CESI仿宋-GB13000" w:cs="CESI仿宋-GB13000"/>
            <w:sz w:val="21"/>
            <w:szCs w:val="21"/>
            <w:lang w:eastAsia="zh-CN"/>
          </w:rPr>
          <w:t>（</w:t>
        </w:r>
      </w:ins>
      <w:ins w:id="184" w:author="作者" w:date="2022-03-23T17:58:55Z">
        <w:r>
          <w:rPr>
            <w:rFonts w:hint="eastAsia" w:ascii="CESI仿宋-GB13000" w:hAnsi="CESI仿宋-GB13000" w:eastAsia="CESI仿宋-GB13000" w:cs="CESI仿宋-GB13000"/>
            <w:sz w:val="21"/>
            <w:szCs w:val="21"/>
            <w:lang w:eastAsia="zh-CN"/>
          </w:rPr>
          <w:t>余永华</w:t>
        </w:r>
      </w:ins>
      <w:ins w:id="185" w:author="作者" w:date="2022-03-23T17:58:53Z">
        <w:r>
          <w:rPr>
            <w:rFonts w:hint="eastAsia" w:ascii="CESI仿宋-GB13000" w:hAnsi="CESI仿宋-GB13000" w:eastAsia="CESI仿宋-GB13000" w:cs="CESI仿宋-GB13000"/>
            <w:sz w:val="21"/>
            <w:szCs w:val="21"/>
            <w:lang w:eastAsia="zh-CN"/>
          </w:rPr>
          <w:t>）</w:t>
        </w:r>
        <w:commentRangeEnd w:id="8"/>
      </w:ins>
      <w:r>
        <w:commentReference w:id="8"/>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3"/>
        <w:gridCol w:w="1309"/>
        <w:gridCol w:w="4138"/>
        <w:gridCol w:w="240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视音频编解码库/ GN_YYXKC _YPSP_YSPK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验证视音频编解码库安装与常用接口调用是否正常。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编写测试用例测试程序，对视音频编解码库的文件和文件夹处理、音频编码、视频编码、音频解码、视频解码、格式转换等等接口进行调用。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2"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执行文件资源操作程序。</w:t>
            </w:r>
          </w:p>
        </w:tc>
        <w:tc>
          <w:tcPr>
            <w:tcW w:w="851"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成功执行文件资源操作程序。</w:t>
            </w:r>
          </w:p>
        </w:tc>
        <w:tc>
          <w:tcPr>
            <w:tcW w:w="617"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音视频资源文件夹路径。</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调用avio_open_dir()根据指定的路径打开文件夹，然后调用avio_read_dir()获取目录中子项信息，然后释放不再需要的已读文件对象，并关闭已打开文件夹。</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初始化接口成功，正确读取文件夹信息并输出文件夹内文件列表的信息。</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执行音频编码程序与视频编码程序。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成功执行音频编码程序与视频编码程序。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已执行音频编码程序与视频编码程序。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待重新编码文件。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调用avcodec_find_encoder()或avcodec_find_encoder_by_name()查找指定解码器，将AVFrame非压缩数据传给编码器，并调用avcodec_receive_packet()获取编码后的数据。</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能使用指定编码器对音视频编码。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执行音频解码程序和视频解码程序。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成功执行音频解码程序和视频解码程序。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已执行音频解码程序和视频解码程序。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待解码文件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初始化音视频解码器，调用avcodec_send_packet()将AVPacket压缩数据给解码器，之后调用av_get_bytes_per_sample()获取数据并解码。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能使用指定编码器对音视频解码。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执行帧运动矢量数据获取程序。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成功执行帧运动矢量数据获取程序。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已执行帧运动矢量数据获取程序。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待解码文件。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调用av_dict_set()设置打开解码器的参数，调用av_frame_get_side_data()获取解码后帧的运动矢量。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获取并输出帧的运动矢量数据。</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执行音视频数据解封装和解码程序。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成功执行音视频数据解封装和解码程序。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10</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已执行音视频数据解封装和解码程序。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待解封装和解码文件。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调用avformat_open_input()打开音视频文件，并读取音视频数据，之后调用av_read_frame() 将文件内容分割成帧，并压缩数据给解码器</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成功对音视频数据进行解封装和解码。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11</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执行音频混音程序和视频滤镜添加程序。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成功执行音频混音程序和视频滤镜添加程序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12</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已执行音频混音程序和视频滤镜添加程序。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待混音和添加滤镜文件。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调用avfilter_graph_alloc_filter()创建过滤器，并初始化，然后对音视频数据进行解封装和解码。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成功对音视频文件混音和添加滤镜。</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13</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执行文件metadata信息获取程序。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成功执行文件metadata信息获取程序。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14</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已执行文件metadata信息获取程序。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待获取metadata信息文件。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调用av_dict_get()获取解包后音视频文件的metadata信息。</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能获取并输出文件的metadata信息并输出。</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15</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已正确部署视音频编解码库。</w:t>
            </w:r>
          </w:p>
        </w:tc>
        <w:tc>
          <w:tcPr>
            <w:tcW w:w="464"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执行文件资源操作程序。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成功执行文件资源操作程序。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16</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待无编解码的转封装视音频文。件。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初始化文件并拷贝编码参数，然后调用avio_open()打开输出文件，调用av_interleaved_write_frame()转封装视音频文件。</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能无编解码的转封装视音频文件。</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17</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待转换参数的音频文件。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初始化文件后调用av_opt_set_*()设置输入和输出音频的信息，并调用swr_convert()进行重采样转换。</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能音频重采样，改变音频的相关参数：采样率、采样通道、采样格式等并保存到另一个文件中。</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18</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待缩放视频文件。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初始化文件后调用sws_scale()视频图像。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能对视频进行缩放。</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19</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待转码音频文件。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调用音频编解码相关API把其他格式的音频文件比如mp3、wav等格式转换为aac格式。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能将提供音频转码为AAC格式。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20</w:t>
            </w:r>
          </w:p>
        </w:tc>
        <w:tc>
          <w:tcPr>
            <w:tcW w:w="85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已执行文件资源操作程序。</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待转码视频文件。</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调用视频编解码相关API把视频文件转换成制定格式。</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能用编解码和滤波器将提供视频转码为指定格式。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模块化音视频编解码框架库测试用例</w:t>
      </w:r>
      <w:ins w:id="186" w:author="作者" w:date="2022-03-23T17:59:02Z">
        <w:r>
          <w:rPr>
            <w:rFonts w:hint="eastAsia" w:ascii="CESI仿宋-GB13000" w:hAnsi="CESI仿宋-GB13000" w:eastAsia="CESI仿宋-GB13000" w:cs="CESI仿宋-GB13000"/>
            <w:sz w:val="21"/>
            <w:szCs w:val="21"/>
            <w:lang w:eastAsia="zh-CN"/>
          </w:rPr>
          <w:t>（余永华）</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1179"/>
        <w:gridCol w:w="3834"/>
        <w:gridCol w:w="283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模块化音视频编解码框架库/ GN_YYXKC _YPSP_MKHYSP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验证模块化音视频编解码框架安装与常用接口调用是否正常。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编写测试用例测试程序，对模块化音视频编解码框架的版本获取、音视频播放、文件信息获取等等接口进行调用。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运行框架版本获取程序。</w:t>
            </w:r>
          </w:p>
        </w:tc>
        <w:tc>
          <w:tcPr>
            <w:tcW w:w="1005" w:type="pct"/>
            <w:tcBorders>
              <w:top w:val="single" w:color="000000" w:sz="12" w:space="0"/>
            </w:tcBorders>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成功运行框架版本获取程序。</w:t>
            </w:r>
          </w:p>
        </w:tc>
        <w:tc>
          <w:tcPr>
            <w:tcW w:w="618"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成功运行框架版本</w:t>
            </w:r>
          </w:p>
        </w:tc>
        <w:tc>
          <w:tcPr>
            <w:tcW w:w="382" w:type="pct"/>
            <w:tcBorders>
              <w:top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已运行框架版本获取程序。</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调用gst_init ()初始化框架，并调用gst_version ()获取框架版本。</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框架初始化，获取并输出调用的框架版本信息。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运行管道播放视频程序。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成功运行管道播放视频程序。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已运行管道播放视频程序。</w:t>
            </w:r>
          </w:p>
        </w:tc>
        <w:tc>
          <w:tcPr>
            <w:tcW w:w="4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待播放视频。</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调用gst_parse_launch()创建管道，启动管道后等待并处理管道上的消息。</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创建管道，启动管道直接播放视频。</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运行元件连接管道程序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成功运行元件连接管道程序。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已运行元件连接管道程序。</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 gst_element_factory_make()创建元件，将元件放入管道并连接元件。</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创建元件，将元件放入管道并连接元件。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运行播放位置跳转程序。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成功运行播放位置跳转程序。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已运行播放位置跳转程序。</w:t>
            </w:r>
          </w:p>
        </w:tc>
        <w:tc>
          <w:tcPr>
            <w:tcW w:w="4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待播放视频</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查询元件及当前位置，然后调用gst_element_seek_simple()跳到指定位置。</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查询元件，获取播放位置以及可跳播范围，执行跳播操作。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运行播放器绘制程序。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成功运行播放器绘制程序。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10</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已运行播放器绘制程序。</w:t>
            </w:r>
          </w:p>
        </w:tc>
        <w:tc>
          <w:tcPr>
            <w:tcW w:w="4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待播放视频。</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创建按钮，调用g_signal_connect()连接按钮信号与回调函数，并调用gst_element_set_state()设置播放状态。</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查询元件，获取播放位置以及可跳播范围，执行跳播操作。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已正确部署模块化音视频编解码框架。</w:t>
            </w:r>
          </w:p>
        </w:tc>
        <w:tc>
          <w:tcPr>
            <w:tcW w:w="4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运行文件信息获取程序。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成功运行文件信息获取程序。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运行文件信息并获取程序</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已运行文件信息获取程序。</w:t>
            </w:r>
          </w:p>
        </w:tc>
        <w:tc>
          <w:tcPr>
            <w:tcW w:w="4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待获取信息文件</w:t>
            </w:r>
          </w:p>
        </w:tc>
        <w:tc>
          <w:tcPr>
            <w:tcW w:w="13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调用gst_discoverer_info_get_*()系列接口获取文件数据。</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快速找出文件或者文件的链接所包含的媒体具体信息或者是否能够播放该媒体。</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rPr>
      </w:pPr>
      <w:bookmarkStart w:id="128" w:name="_Ref86997008"/>
      <w:r>
        <w:rPr>
          <w:rFonts w:hint="eastAsia" w:ascii="CESI仿宋-GB13000" w:hAnsi="CESI仿宋-GB13000" w:eastAsia="CESI仿宋-GB13000" w:cs="CESI仿宋-GB13000"/>
        </w:rPr>
        <w:t>系统诊断库</w:t>
      </w:r>
      <w:r>
        <w:rPr>
          <w:rFonts w:hint="eastAsia" w:ascii="CESI仿宋-GB13000" w:hAnsi="CESI仿宋-GB13000" w:eastAsia="CESI仿宋-GB13000" w:cs="CESI仿宋-GB13000"/>
          <w:szCs w:val="32"/>
        </w:rPr>
        <w:t>测试</w:t>
      </w:r>
      <w:bookmarkEnd w:id="128"/>
      <w:r>
        <w:rPr>
          <w:rFonts w:hint="eastAsia" w:ascii="CESI仿宋-GB13000" w:hAnsi="CESI仿宋-GB13000" w:eastAsia="CESI仿宋-GB13000" w:cs="CESI仿宋-GB13000"/>
          <w:szCs w:val="32"/>
        </w:rPr>
        <w:t>（余永华）</w:t>
      </w: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程序问题诊断处理库测试用例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2835"/>
        <w:gridCol w:w="2835"/>
        <w:gridCol w:w="2181"/>
        <w:gridCol w:w="1743"/>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程序问题诊断处理库/ GN_YYXKC _XTZD_CXZD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验证程序问题诊断处理库安装与常用接口调用是否正常。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编写测试用例测试程序，对程序问题诊断处理库的可执行程序诊断、未初始化内存诊断、内存读写越界诊断等功能与接口进行调用。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–version。</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输出版本信息，验证是否安装成功。</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正确输出版本信息。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./valgrindTest0。</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对C/C++可执行程序进行基础诊断。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正确输出诊断结果。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./valgrindTest1。</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对未初始化内存的C/C++程序进行诊断。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正确诊断未初始化内存。</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./valgrindTest2。</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对内存读写越界的C/C++程序进行诊断。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正确诊断内存读写越界。</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./valgrindTest3</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对内存覆盖的C/C++程序进行诊断。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正确诊断内存覆盖。</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./valgrindTest4。</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对动态内存管理错误的C/C++程序进行诊断。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正确诊断动态内存管理错误。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已正确部署程序问题诊断处理库</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命令行执行valgrind ./valgrindTest5。</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对内存泄露的C/C++程序进行诊断。</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正确内存泄露。</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gdb库测试用例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401"/>
        <w:gridCol w:w="1963"/>
        <w:gridCol w:w="3704"/>
        <w:gridCol w:w="217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gdb库/ GN_YYXKC_XTZD_GDK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验证gdb库安装与常用接口调用是否正常。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编写测试用例测试程序，对gdb库的断点设置、单步调试、变量名打印等功能与接口进行调用。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已正确部署gdb库。</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命令行执行gdb buggy.out。</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使用GDB工具进入程序诊断模式。</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成功进入应用程序的gdb诊断模式。</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已启动gdb程序。</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命令行执行b main。</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对函数设置断点，输出设置断点信息。</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设置断点正常。</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已设置断点。</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命令行执行run。</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运行程序，程序在函数断点处停止并等待gdb命令。</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运行程序正常。</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已运行程序。</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命令行执行s。</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单步进入，程序跟踪到函数内部，输出源码信息</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单步进入正常。</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命令行执行p element。</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打印基本类型变量，输出变量名对应的变量。</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打印基本类型变量正常。</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已启动gdb程序。</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命令行执行quit。</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退出程序诊断模式。</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退出程序诊断模式正常。</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jdb库测试用例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398"/>
        <w:gridCol w:w="2181"/>
        <w:gridCol w:w="3921"/>
        <w:gridCol w:w="1743"/>
        <w:gridCol w:w="1738"/>
        <w:gridCol w:w="108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DBUtils库的功能测试/ GN_YYXK_XTZD_JDK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pacing w:val="2"/>
                <w:szCs w:val="21"/>
              </w:rPr>
              <w:t>提供Java 程序的调试能力。</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调试 Java 程序。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调试 Java 程序正常。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JDK 适配正常并且 JDK 中包含 Jdb 命令。</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编译后的 Java 程序的字节码，如 test.class。</w:t>
            </w:r>
          </w:p>
        </w:tc>
        <w:tc>
          <w:tcPr>
            <w:tcW w:w="1390" w:type="pct"/>
            <w:shd w:val="clear" w:color="auto" w:fill="auto"/>
          </w:tcPr>
          <w:p>
            <w:pPr>
              <w:spacing w:line="440" w:lineRule="exac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 jdb test.class命令进入调试交互行。测试是否进入调试交互行。</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正常进入调试交互行。</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已启动jdb程序。</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命令行执行stop in Test.main。</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在调试交互行中输入打断点的命令（stop in Test.main）,测试是否成功打断点。</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打断点功能正常。</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已设置断点。</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命令行执行threads。</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在调试交互行输入</w:t>
            </w:r>
            <w:r>
              <w:rPr>
                <w:rFonts w:hint="eastAsia" w:ascii="CESI仿宋-GB13000" w:hAnsi="CESI仿宋-GB13000" w:eastAsia="CESI仿宋-GB13000" w:cs="CESI仿宋-GB13000"/>
                <w:color w:val="383A42"/>
                <w:szCs w:val="21"/>
                <w:shd w:val="clear" w:color="auto" w:fill="FAFAFA"/>
              </w:rPr>
              <w:t>列出线程的命令</w:t>
            </w:r>
            <w:r>
              <w:rPr>
                <w:rFonts w:hint="eastAsia" w:ascii="CESI仿宋-GB13000" w:hAnsi="CESI仿宋-GB13000" w:eastAsia="CESI仿宋-GB13000" w:cs="CESI仿宋-GB13000"/>
                <w:szCs w:val="21"/>
              </w:rPr>
              <w:t>（threads），列出当前正在运行的线程。</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正确列出正在运行的线程。</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已设置断点。</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命令行执行Step。</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在调试交互行输入下一步命令（step），测试程序是否执行并且停在下一行。</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下一步功能正常。</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命令行执行locals。</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在调试交互行输入列出</w:t>
            </w:r>
            <w:r>
              <w:rPr>
                <w:rFonts w:hint="eastAsia" w:ascii="CESI仿宋-GB13000" w:hAnsi="CESI仿宋-GB13000" w:eastAsia="CESI仿宋-GB13000" w:cs="CESI仿宋-GB13000"/>
                <w:color w:val="383A42"/>
                <w:szCs w:val="21"/>
                <w:shd w:val="clear" w:color="auto" w:fill="FAFAFA"/>
              </w:rPr>
              <w:t>当前堆栈帧中的所有局部变量的命令</w:t>
            </w:r>
            <w:r>
              <w:rPr>
                <w:rFonts w:hint="eastAsia" w:ascii="CESI仿宋-GB13000" w:hAnsi="CESI仿宋-GB13000" w:eastAsia="CESI仿宋-GB13000" w:cs="CESI仿宋-GB13000"/>
                <w:szCs w:val="21"/>
              </w:rPr>
              <w:t>（locals），测试是否成功列出局部变量。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正确列出当前堆栈帧中的局部变量。</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命令行执行print a/dump a/eval a。</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在调试交互行输入打印</w:t>
            </w:r>
            <w:r>
              <w:rPr>
                <w:rFonts w:hint="eastAsia" w:ascii="CESI仿宋-GB13000" w:hAnsi="CESI仿宋-GB13000" w:eastAsia="CESI仿宋-GB13000" w:cs="CESI仿宋-GB13000"/>
                <w:color w:val="383A42"/>
                <w:szCs w:val="21"/>
                <w:shd w:val="clear" w:color="auto" w:fill="FAFAFA"/>
              </w:rPr>
              <w:t>当前堆栈帧中的所有局部变量值的命令</w:t>
            </w:r>
            <w:r>
              <w:rPr>
                <w:rFonts w:hint="eastAsia" w:ascii="CESI仿宋-GB13000" w:hAnsi="CESI仿宋-GB13000" w:eastAsia="CESI仿宋-GB13000" w:cs="CESI仿宋-GB13000"/>
                <w:szCs w:val="21"/>
              </w:rPr>
              <w:t>（print a/dump a/eval a，其中a为变量名），测试是否成功输出局部变量的值。</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正确列出当前堆栈帧中的局部变量的值，从而实现函数调用栈分析。</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命令行执行jps。</w:t>
            </w:r>
          </w:p>
        </w:tc>
        <w:tc>
          <w:tcPr>
            <w:tcW w:w="1390"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另起一个调试交互行并输入列出当前系统中的java进程及其进程号</w:t>
            </w:r>
            <w:r>
              <w:rPr>
                <w:rFonts w:hint="eastAsia" w:ascii="CESI仿宋-GB13000" w:hAnsi="CESI仿宋-GB13000" w:eastAsia="CESI仿宋-GB13000" w:cs="CESI仿宋-GB13000"/>
                <w:color w:val="383A42"/>
                <w:szCs w:val="21"/>
                <w:shd w:val="clear" w:color="auto" w:fill="FAFAFA"/>
              </w:rPr>
              <w:t>的命令</w:t>
            </w:r>
            <w:r>
              <w:rPr>
                <w:rFonts w:hint="eastAsia" w:ascii="CESI仿宋-GB13000" w:hAnsi="CESI仿宋-GB13000" w:eastAsia="CESI仿宋-GB13000" w:cs="CESI仿宋-GB13000"/>
                <w:szCs w:val="21"/>
              </w:rPr>
              <w:t>（jps），获取上一步java进程的进程号。</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正确列出当前系统中的java进程的进程号。</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命令行执行jmap [pid]。</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在调试交互行输入用于打印指定Java进程的堆内存细节的命令(jmap [进程号]，如jmap 233065) ，成功打印上一步Java进程的堆内存细节。</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正确打印上一步Java进程的堆内存细节，实现了应用程序内存检测。</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已执行上一步操作。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命令行执行Cont。</w:t>
            </w:r>
          </w:p>
        </w:tc>
        <w:tc>
          <w:tcPr>
            <w:tcW w:w="1390"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在调试交互行中输入继续命令（cont），测试程序是否执行到下一个断点或正常退出。</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继续命令功能正常。</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JMH库测试用例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8"/>
        <w:gridCol w:w="1154"/>
        <w:gridCol w:w="4951"/>
        <w:gridCol w:w="1743"/>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JMH库的功能测试/ GN_YYXK_XTZD_JMK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支持设置基准测试项目、建立测试基准，运行基准测试的能力。</w:t>
            </w:r>
          </w:p>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测试通过</w:t>
            </w:r>
            <w:r>
              <w:rPr>
                <w:rFonts w:hint="eastAsia" w:ascii="CESI仿宋-GB13000" w:hAnsi="CESI仿宋-GB13000" w:eastAsia="CESI仿宋-GB13000" w:cs="CESI仿宋-GB13000"/>
                <w:spacing w:val="2"/>
                <w:szCs w:val="21"/>
              </w:rPr>
              <w:t>设置基准测试的项目、建立测试基准、运行基准测试。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基准测试程序可正常输出基准测试结果。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0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5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JMH库已成功部署。</w:t>
            </w:r>
          </w:p>
        </w:tc>
        <w:tc>
          <w:tcPr>
            <w:tcW w:w="40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目标测试类。</w:t>
            </w:r>
          </w:p>
        </w:tc>
        <w:tc>
          <w:tcPr>
            <w:tcW w:w="175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创建基准测试类,标记@BenchmarkMode(Mode.AverageTime)注解，在类中创建测试方法，使用@Benchmark 进行标注，方法内调用目标测试类程序。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基准测试类正常创建。</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JMH库已成功部署。</w:t>
            </w:r>
          </w:p>
        </w:tc>
        <w:tc>
          <w:tcPr>
            <w:tcW w:w="40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基准测试类。</w:t>
            </w:r>
          </w:p>
        </w:tc>
        <w:tc>
          <w:tcPr>
            <w:tcW w:w="175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创建测试类，创建测试方法，使用 Option 类设置启动参数，然后使用 Runner 类启动基准测试程序，测试是否输出基准测试结果。</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正常输出基准测试结果。</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5"/>
        <w:rPr>
          <w:rFonts w:hint="eastAsia" w:ascii="CESI仿宋-GB13000" w:hAnsi="CESI仿宋-GB13000" w:eastAsia="CESI仿宋-GB13000" w:cs="CESI仿宋-GB13000"/>
          <w:szCs w:val="32"/>
        </w:rPr>
      </w:pPr>
      <w:bookmarkStart w:id="129" w:name="_Ref86997020"/>
      <w:r>
        <w:rPr>
          <w:rFonts w:hint="eastAsia" w:ascii="CESI仿宋-GB13000" w:hAnsi="CESI仿宋-GB13000" w:eastAsia="CESI仿宋-GB13000" w:cs="CESI仿宋-GB13000"/>
        </w:rPr>
        <w:t>文件系统访问库</w:t>
      </w:r>
      <w:r>
        <w:rPr>
          <w:rFonts w:hint="eastAsia" w:ascii="CESI仿宋-GB13000" w:hAnsi="CESI仿宋-GB13000" w:eastAsia="CESI仿宋-GB13000" w:cs="CESI仿宋-GB13000"/>
          <w:szCs w:val="32"/>
        </w:rPr>
        <w:t>测试</w:t>
      </w:r>
      <w:bookmarkEnd w:id="129"/>
      <w:r>
        <w:rPr>
          <w:rFonts w:hint="eastAsia" w:ascii="CESI仿宋-GB13000" w:hAnsi="CESI仿宋-GB13000" w:eastAsia="CESI仿宋-GB13000" w:cs="CESI仿宋-GB13000"/>
          <w:szCs w:val="32"/>
        </w:rPr>
        <w:t>（王峰</w:t>
      </w:r>
      <w:ins w:id="187" w:author="作者" w:date="2022-03-25T17:14:04Z">
        <w:r>
          <w:rPr>
            <w:rFonts w:hint="eastAsia" w:ascii="CESI仿宋-GB13000" w:hAnsi="CESI仿宋-GB13000" w:eastAsia="CESI仿宋-GB13000" w:cs="CESI仿宋-GB13000"/>
            <w:szCs w:val="32"/>
            <w:lang w:eastAsia="zh-CN"/>
          </w:rPr>
          <w:t>、</w:t>
        </w:r>
      </w:ins>
      <w:ins w:id="188" w:author="作者" w:date="2022-03-25T17:14:06Z">
        <w:r>
          <w:rPr>
            <w:rFonts w:hint="eastAsia" w:ascii="CESI仿宋-GB13000" w:hAnsi="CESI仿宋-GB13000" w:eastAsia="CESI仿宋-GB13000" w:cs="CESI仿宋-GB13000"/>
            <w:szCs w:val="32"/>
            <w:lang w:eastAsia="zh-CN"/>
          </w:rPr>
          <w:t>余永华</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统一文件系统访问库测试用例</w:t>
      </w:r>
    </w:p>
    <w:tbl>
      <w:tblPr>
        <w:tblStyle w:val="36"/>
        <w:tblpPr w:leftFromText="180" w:rightFromText="180" w:vertAnchor="text" w:horzAnchor="page" w:tblpX="1399" w:tblpY="444"/>
        <w:tblOverlap w:val="never"/>
        <w:tblW w:w="4991" w:type="pct"/>
        <w:tblInd w:w="0" w:type="dxa"/>
        <w:tblLayout w:type="fixed"/>
        <w:tblCellMar>
          <w:top w:w="0" w:type="dxa"/>
          <w:left w:w="108" w:type="dxa"/>
          <w:bottom w:w="0" w:type="dxa"/>
          <w:right w:w="108" w:type="dxa"/>
        </w:tblCellMar>
      </w:tblPr>
      <w:tblGrid>
        <w:gridCol w:w="740"/>
        <w:gridCol w:w="2405"/>
        <w:gridCol w:w="2397"/>
        <w:gridCol w:w="3268"/>
        <w:gridCol w:w="2174"/>
        <w:gridCol w:w="1744"/>
        <w:gridCol w:w="1352"/>
      </w:tblGrid>
      <w:tr>
        <w:tblPrEx>
          <w:tblCellMar>
            <w:top w:w="0" w:type="dxa"/>
            <w:left w:w="108" w:type="dxa"/>
            <w:bottom w:w="0" w:type="dxa"/>
            <w:right w:w="108" w:type="dxa"/>
          </w:tblCellMar>
        </w:tblPrEx>
        <w:trPr>
          <w:trHeight w:val="367" w:hRule="atLeast"/>
        </w:trPr>
        <w:tc>
          <w:tcPr>
            <w:tcW w:w="3147"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用例名称/标识</w:t>
            </w:r>
          </w:p>
        </w:tc>
        <w:tc>
          <w:tcPr>
            <w:tcW w:w="10935"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统一文件系统访问库/ GN_YYXKC _WJFW_TYWJK</w:t>
            </w:r>
          </w:p>
        </w:tc>
      </w:tr>
      <w:tr>
        <w:tblPrEx>
          <w:tblCellMar>
            <w:top w:w="0" w:type="dxa"/>
            <w:left w:w="108" w:type="dxa"/>
            <w:bottom w:w="0" w:type="dxa"/>
            <w:right w:w="108" w:type="dxa"/>
          </w:tblCellMar>
        </w:tblPrEx>
        <w:tc>
          <w:tcPr>
            <w:tcW w:w="3147"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用例说明</w:t>
            </w:r>
          </w:p>
        </w:tc>
        <w:tc>
          <w:tcPr>
            <w:tcW w:w="10935"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验证统一文件系统访问库安装与常用接口调用是否正常。</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编写测试用例测试程序，对统一文件系统访问库的目录及文件创建、更改、删除等功能与接口进行调用。</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应用程序成功执行，并且能返回正确结果。</w:t>
            </w:r>
          </w:p>
        </w:tc>
      </w:tr>
      <w:tr>
        <w:tblPrEx>
          <w:tblCellMar>
            <w:top w:w="0" w:type="dxa"/>
            <w:left w:w="108" w:type="dxa"/>
            <w:bottom w:w="0" w:type="dxa"/>
            <w:right w:w="108" w:type="dxa"/>
          </w:tblCellMar>
        </w:tblPrEx>
        <w:tc>
          <w:tcPr>
            <w:tcW w:w="741"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w:t>
            </w:r>
          </w:p>
        </w:tc>
        <w:tc>
          <w:tcPr>
            <w:tcW w:w="240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前提和约束</w:t>
            </w:r>
          </w:p>
        </w:tc>
        <w:tc>
          <w:tcPr>
            <w:tcW w:w="2397"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输入</w:t>
            </w:r>
          </w:p>
        </w:tc>
        <w:tc>
          <w:tcPr>
            <w:tcW w:w="3268"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目的和动作</w:t>
            </w:r>
          </w:p>
        </w:tc>
        <w:tc>
          <w:tcPr>
            <w:tcW w:w="217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预期结果</w:t>
            </w:r>
          </w:p>
        </w:tc>
        <w:tc>
          <w:tcPr>
            <w:tcW w:w="174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评估准则</w:t>
            </w:r>
          </w:p>
        </w:tc>
        <w:tc>
          <w:tcPr>
            <w:tcW w:w="1352"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备注</w:t>
            </w:r>
          </w:p>
        </w:tc>
      </w:tr>
      <w:tr>
        <w:tblPrEx>
          <w:tblCellMar>
            <w:top w:w="0" w:type="dxa"/>
            <w:left w:w="108" w:type="dxa"/>
            <w:bottom w:w="0" w:type="dxa"/>
            <w:right w:w="108" w:type="dxa"/>
          </w:tblCellMar>
        </w:tblPrEx>
        <w:tc>
          <w:tcPr>
            <w:tcW w:w="741"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1</w:t>
            </w:r>
          </w:p>
        </w:tc>
        <w:tc>
          <w:tcPr>
            <w:tcW w:w="240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已正确部署统一文件系统访问库。</w:t>
            </w:r>
          </w:p>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服务端已正常开启统一文件系统服务</w:t>
            </w:r>
          </w:p>
        </w:tc>
        <w:tc>
          <w:tcPr>
            <w:tcW w:w="239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命令行执行nfs_cfg_sandbox.sh。</w:t>
            </w:r>
          </w:p>
        </w:tc>
        <w:tc>
          <w:tcPr>
            <w:tcW w:w="3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配置客户端的统一文件系统服务。</w:t>
            </w:r>
          </w:p>
        </w:tc>
        <w:tc>
          <w:tcPr>
            <w:tcW w:w="217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服务正常启动。</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352"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741"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240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已正确部署统一文件系统访问库。</w:t>
            </w:r>
          </w:p>
        </w:tc>
        <w:tc>
          <w:tcPr>
            <w:tcW w:w="239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命令行执行test_dir.sh。</w:t>
            </w:r>
          </w:p>
        </w:tc>
        <w:tc>
          <w:tcPr>
            <w:tcW w:w="3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测试目录创建、更改、删除等功能。</w:t>
            </w:r>
          </w:p>
        </w:tc>
        <w:tc>
          <w:tcPr>
            <w:tcW w:w="217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能正确实现目录创建、更改、删除功能。</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352"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741"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240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已启动统一文件系统访问库测试程序。</w:t>
            </w:r>
          </w:p>
        </w:tc>
        <w:tc>
          <w:tcPr>
            <w:tcW w:w="2397"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命令行执行test_file.sh。</w:t>
            </w:r>
          </w:p>
        </w:tc>
        <w:tc>
          <w:tcPr>
            <w:tcW w:w="3268"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测试文件创建、更改、删除等功能。</w:t>
            </w:r>
          </w:p>
        </w:tc>
        <w:tc>
          <w:tcPr>
            <w:tcW w:w="217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能正确实现文件创建、更改、删除功能。</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352"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bl>
    <w:p>
      <w:pPr>
        <w:pStyle w:val="3"/>
        <w:numPr>
          <w:ilvl w:val="0"/>
          <w:numId w:val="0"/>
        </w:numPr>
        <w:jc w:val="both"/>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VFS库测试用例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526"/>
        <w:gridCol w:w="4576"/>
        <w:gridCol w:w="1963"/>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VFS库的功能测试/GN_YYXK _WJFW_VK</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支持Java 语言的虚拟文件系统的处理。</w:t>
            </w:r>
          </w:p>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w:t>
            </w:r>
            <w:r>
              <w:rPr>
                <w:rFonts w:hint="eastAsia" w:ascii="CESI仿宋-GB13000" w:hAnsi="CESI仿宋-GB13000" w:eastAsia="CESI仿宋-GB13000" w:cs="CESI仿宋-GB13000"/>
                <w:spacing w:val="2"/>
                <w:szCs w:val="21"/>
              </w:rPr>
              <w:t>测试通过 VFS库能够创建指定目录和删除指定目录,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测试可以创建某个特定的文件和删除文件。</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VFS库能够正确创建指定目录，删除指定目录，创建指定文件，删除指定文件。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62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已正确部署VFS库。</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需创建的目录路径。</w:t>
            </w:r>
          </w:p>
        </w:tc>
        <w:tc>
          <w:tcPr>
            <w:tcW w:w="1622" w:type="pct"/>
            <w:shd w:val="clear" w:color="auto" w:fill="auto"/>
          </w:tcPr>
          <w:p>
            <w:pPr>
              <w:spacing w:line="440" w:lineRule="exact"/>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进入测试程序后，创建文件系统管理器</w:t>
            </w:r>
            <w:r>
              <w:rPr>
                <w:rFonts w:hint="eastAsia" w:ascii="CESI仿宋-GB13000" w:hAnsi="CESI仿宋-GB13000" w:eastAsia="CESI仿宋-GB13000" w:cs="CESI仿宋-GB13000"/>
                <w:color w:val="000000"/>
                <w:szCs w:val="21"/>
              </w:rPr>
              <w:t>对象，</w:t>
            </w:r>
            <w:r>
              <w:rPr>
                <w:rFonts w:hint="eastAsia" w:ascii="CESI仿宋-GB13000" w:hAnsi="CESI仿宋-GB13000" w:eastAsia="CESI仿宋-GB13000" w:cs="CESI仿宋-GB13000"/>
                <w:szCs w:val="21"/>
              </w:rPr>
              <w:t>通过文件系统管理器对象解析所指定的目录获取文件对象创建目录。</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正确创建目录。</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测试通过文件对象可以删除目录。</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正确删除目录。</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需创建文件的路径。</w:t>
            </w:r>
          </w:p>
        </w:tc>
        <w:tc>
          <w:tcPr>
            <w:tcW w:w="16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通过文件系统管理器对象解析所指定的文件获取文件对象</w:t>
            </w:r>
            <w:r>
              <w:rPr>
                <w:rFonts w:hint="eastAsia" w:ascii="CESI仿宋-GB13000" w:hAnsi="CESI仿宋-GB13000" w:eastAsia="CESI仿宋-GB13000" w:cs="CESI仿宋-GB13000"/>
                <w:color w:val="000000"/>
                <w:szCs w:val="21"/>
              </w:rPr>
              <w:t>创建文件。</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正确创建文件。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测试通过文件对象可以删除文件。</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正确删除文件。</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成功删除文件</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创建要修改的目录，如/tmp/abc</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目录创建成功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已启动测试程序。</w:t>
            </w:r>
          </w:p>
        </w:tc>
        <w:tc>
          <w:tcPr>
            <w:tcW w:w="54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62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修改目录，将/tmp/abc修改为/tmp/cba</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目录修改成功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p>
        </w:tc>
      </w:tr>
    </w:tbl>
    <w:p>
      <w:pPr>
        <w:pStyle w:val="3"/>
        <w:ind w:left="480" w:firstLine="0" w:firstLineChars="0"/>
        <w:rPr>
          <w:rFonts w:hint="eastAsia" w:ascii="CESI仿宋-GB13000" w:hAnsi="CESI仿宋-GB13000" w:eastAsia="CESI仿宋-GB13000" w:cs="CESI仿宋-GB13000"/>
          <w:sz w:val="21"/>
          <w:szCs w:val="21"/>
        </w:rPr>
      </w:pPr>
    </w:p>
    <w:p>
      <w:pPr>
        <w:pStyle w:val="5"/>
        <w:rPr>
          <w:rFonts w:hint="eastAsia" w:ascii="CESI仿宋-GB13000" w:hAnsi="CESI仿宋-GB13000" w:eastAsia="CESI仿宋-GB13000" w:cs="CESI仿宋-GB13000"/>
          <w:szCs w:val="32"/>
        </w:rPr>
      </w:pPr>
      <w:bookmarkStart w:id="130" w:name="_Ref86997029"/>
      <w:r>
        <w:rPr>
          <w:rFonts w:hint="eastAsia" w:ascii="CESI仿宋-GB13000" w:hAnsi="CESI仿宋-GB13000" w:eastAsia="CESI仿宋-GB13000" w:cs="CESI仿宋-GB13000"/>
        </w:rPr>
        <w:t>其他库</w:t>
      </w:r>
      <w:r>
        <w:rPr>
          <w:rFonts w:hint="eastAsia" w:ascii="CESI仿宋-GB13000" w:hAnsi="CESI仿宋-GB13000" w:eastAsia="CESI仿宋-GB13000" w:cs="CESI仿宋-GB13000"/>
          <w:szCs w:val="32"/>
        </w:rPr>
        <w:t>测试</w:t>
      </w:r>
      <w:bookmarkEnd w:id="130"/>
      <w:r>
        <w:rPr>
          <w:rFonts w:hint="eastAsia" w:ascii="CESI仿宋-GB13000" w:hAnsi="CESI仿宋-GB13000" w:eastAsia="CESI仿宋-GB13000" w:cs="CESI仿宋-GB13000"/>
          <w:szCs w:val="32"/>
        </w:rPr>
        <w:t>（赵廉、倪宝珠）</w:t>
      </w:r>
    </w:p>
    <w:p>
      <w:pPr>
        <w:pStyle w:val="3"/>
        <w:numPr>
          <w:ilvl w:val="0"/>
          <w:numId w:val="13"/>
        </w:numPr>
        <w:ind w:firstLineChars="0"/>
        <w:jc w:val="center"/>
        <w:rPr>
          <w:rFonts w:ascii="宋体" w:hAnsi="宋体"/>
          <w:sz w:val="21"/>
          <w:szCs w:val="21"/>
        </w:rPr>
      </w:pPr>
      <w:r>
        <w:rPr>
          <w:rFonts w:hint="eastAsia" w:ascii="宋体" w:hAnsi="宋体"/>
          <w:sz w:val="21"/>
          <w:szCs w:val="21"/>
        </w:rPr>
        <w:t>.NET库序列化用例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lang w:eastAsia="zh-CN"/>
              </w:rPr>
              <w:t>.NET库序列</w:t>
            </w:r>
            <w:r>
              <w:rPr>
                <w:rFonts w:hint="eastAsia" w:ascii="仿宋_GB2312" w:hAnsi="楷体"/>
                <w:szCs w:val="32"/>
                <w:lang w:eastAsia="zh-CN"/>
              </w:rPr>
              <w:t>化/ GN_YYXK _QTK_</w:t>
            </w:r>
            <w:r>
              <w:rPr>
                <w:rFonts w:hint="eastAsia" w:ascii="仿宋_GB2312" w:hAnsi="楷体"/>
                <w:szCs w:val="32"/>
                <w:lang w:val="en-US" w:eastAsia="zh-CN"/>
              </w:rPr>
              <w:t>DN</w:t>
            </w:r>
            <w:r>
              <w:rPr>
                <w:rFonts w:hint="eastAsia" w:ascii="仿宋_GB2312" w:hAnsi="楷体"/>
                <w:szCs w:val="32"/>
                <w:lang w:eastAsia="zh-CN"/>
              </w:rPr>
              <w:t>K_SER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测试在.NET中运行库序列化应用程序。</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利用dot</w:t>
            </w:r>
            <w:r>
              <w:rPr>
                <w:lang w:eastAsia="zh-CN"/>
              </w:rPr>
              <w:t>net</w:t>
            </w:r>
            <w:r>
              <w:rPr>
                <w:rFonts w:hint="eastAsia"/>
                <w:lang w:eastAsia="zh-CN"/>
              </w:rPr>
              <w:t>运行测试用例</w:t>
            </w:r>
            <w:r>
              <w:rPr>
                <w:lang w:eastAsia="zh-CN"/>
              </w:rPr>
              <w:t>。</w:t>
            </w:r>
          </w:p>
          <w:p>
            <w:pPr>
              <w:pStyle w:val="45"/>
              <w:rPr>
                <w:rFonts w:ascii="宋体" w:hAnsi="宋体"/>
                <w:szCs w:val="21"/>
              </w:rPr>
            </w:pPr>
            <w:r>
              <w:rPr>
                <w:b/>
                <w:bCs/>
                <w:lang w:eastAsia="zh-CN"/>
              </w:rPr>
              <w:t xml:space="preserve">判断依据: </w:t>
            </w:r>
            <w:r>
              <w:rPr>
                <w:rFonts w:hint="eastAsia"/>
                <w:lang w:eastAsia="zh-CN"/>
              </w:rPr>
              <w:t>应用正常运行</w:t>
            </w:r>
            <w:r>
              <w:rPr>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w:t>
            </w:r>
            <w:r>
              <w:rPr>
                <w:rFonts w:hint="eastAsia"/>
                <w:lang w:eastAsia="zh-CN"/>
              </w:rPr>
              <w:t>.</w:t>
            </w:r>
            <w:r>
              <w:rPr>
                <w:lang w:eastAsia="zh-CN"/>
              </w:rPr>
              <w:t>NET Runtime</w:t>
            </w:r>
          </w:p>
        </w:tc>
        <w:tc>
          <w:tcPr>
            <w:tcW w:w="772" w:type="pct"/>
            <w:shd w:val="clear" w:color="auto" w:fill="auto"/>
          </w:tcPr>
          <w:p>
            <w:pPr>
              <w:jc w:val="center"/>
              <w:rPr>
                <w:rFonts w:ascii="宋体" w:hAnsi="宋体"/>
                <w:szCs w:val="21"/>
              </w:rPr>
            </w:pPr>
            <w:r>
              <w:t>无</w:t>
            </w:r>
          </w:p>
        </w:tc>
        <w:tc>
          <w:tcPr>
            <w:tcW w:w="1083" w:type="pct"/>
            <w:shd w:val="clear" w:color="auto" w:fill="auto"/>
          </w:tcPr>
          <w:p>
            <w:pPr>
              <w:rPr>
                <w:rFonts w:ascii="宋体" w:hAnsi="宋体"/>
                <w:szCs w:val="21"/>
              </w:rPr>
            </w:pPr>
            <w:r>
              <w:rPr>
                <w:rFonts w:hint="eastAsia"/>
                <w:lang w:eastAsia="zh-CN"/>
              </w:rPr>
              <w:t>在终端，进入程序文件夹</w:t>
            </w:r>
          </w:p>
        </w:tc>
        <w:tc>
          <w:tcPr>
            <w:tcW w:w="1002" w:type="pct"/>
            <w:shd w:val="clear" w:color="auto" w:fill="auto"/>
          </w:tcPr>
          <w:p>
            <w:pPr>
              <w:rPr>
                <w:rFonts w:hint="eastAsia" w:ascii="宋体" w:hAnsi="宋体" w:eastAsia="宋体"/>
                <w:szCs w:val="21"/>
                <w:lang w:val="en-US" w:eastAsia="zh-CN"/>
              </w:rPr>
            </w:pPr>
            <w:r>
              <w:rPr>
                <w:rFonts w:ascii="宋体" w:hAnsi="宋体"/>
                <w:color w:val="000000"/>
              </w:rPr>
              <w:t>输出</w:t>
            </w:r>
            <w:r>
              <w:rPr>
                <w:rFonts w:hint="eastAsia" w:ascii="宋体" w:hAnsi="宋体"/>
                <w:color w:val="000000"/>
                <w:lang w:val="en-US" w:eastAsia="zh-CN"/>
              </w:rPr>
              <w:t>目录信息</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2</w:t>
            </w:r>
          </w:p>
        </w:tc>
        <w:tc>
          <w:tcPr>
            <w:tcW w:w="775" w:type="pct"/>
            <w:shd w:val="clear" w:color="auto" w:fill="auto"/>
          </w:tcPr>
          <w:p>
            <w:pPr>
              <w:rPr>
                <w:rFonts w:ascii="宋体" w:hAnsi="宋体"/>
                <w:szCs w:val="21"/>
              </w:rPr>
            </w:pPr>
            <w:r>
              <w:rPr>
                <w:rFonts w:hint="eastAsia"/>
              </w:rPr>
              <w:t>使用r</w:t>
            </w:r>
            <w:r>
              <w:t>oot</w:t>
            </w:r>
            <w:r>
              <w:rPr>
                <w:rFonts w:hint="eastAsia"/>
              </w:rPr>
              <w:t>用户</w:t>
            </w:r>
          </w:p>
        </w:tc>
        <w:tc>
          <w:tcPr>
            <w:tcW w:w="772" w:type="pct"/>
            <w:shd w:val="clear" w:color="auto" w:fill="auto"/>
          </w:tcPr>
          <w:p>
            <w:pPr>
              <w:jc w:val="center"/>
              <w:rPr>
                <w:rFonts w:ascii="宋体" w:hAnsi="宋体"/>
                <w:szCs w:val="21"/>
              </w:rPr>
            </w:pPr>
            <w:r>
              <w:rPr>
                <w:rFonts w:hint="eastAsia"/>
              </w:rPr>
              <w:t>无</w:t>
            </w:r>
          </w:p>
        </w:tc>
        <w:tc>
          <w:tcPr>
            <w:tcW w:w="1083" w:type="pct"/>
            <w:shd w:val="clear" w:color="auto" w:fill="auto"/>
          </w:tcPr>
          <w:p>
            <w:pPr>
              <w:rPr>
                <w:rFonts w:ascii="宋体" w:hAnsi="宋体"/>
                <w:szCs w:val="21"/>
              </w:rPr>
            </w:pPr>
            <w:r>
              <w:rPr>
                <w:rFonts w:ascii="宋体" w:hAnsi="宋体"/>
                <w:sz w:val="21"/>
                <w:szCs w:val="21"/>
                <w:lang w:eastAsia="zh-CN"/>
              </w:rPr>
              <w:t>dotnet bin/Debug/net5.0/SystemTextJsonHowTo.dll</w:t>
            </w:r>
          </w:p>
        </w:tc>
        <w:tc>
          <w:tcPr>
            <w:tcW w:w="1002" w:type="pct"/>
            <w:shd w:val="clear" w:color="auto" w:fill="auto"/>
          </w:tcPr>
          <w:p>
            <w:pPr>
              <w:pStyle w:val="142"/>
              <w:widowControl w:val="0"/>
              <w:spacing w:after="0" w:line="440" w:lineRule="exact"/>
              <w:rPr>
                <w:rFonts w:ascii="宋体" w:hAnsi="宋体"/>
                <w:color w:val="000000"/>
                <w:lang w:eastAsia="zh-CN"/>
              </w:rPr>
            </w:pPr>
            <w:r>
              <w:rPr>
                <w:rFonts w:ascii="宋体" w:hAnsi="宋体"/>
                <w:color w:val="000000"/>
                <w:lang w:eastAsia="zh-CN"/>
              </w:rPr>
              <w:t>输出运行信息:</w:t>
            </w:r>
          </w:p>
          <w:p>
            <w:pPr>
              <w:rPr>
                <w:rFonts w:ascii="宋体" w:hAnsi="宋体"/>
                <w:szCs w:val="21"/>
              </w:rPr>
            </w:pPr>
            <w:r>
              <w:rPr>
                <w:rFonts w:hint="eastAsia" w:ascii="宋体" w:hAnsi="宋体"/>
                <w:color w:val="000000"/>
                <w:lang w:eastAsia="zh-CN"/>
              </w:rPr>
              <w:t>序列化运行结果</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.NET库I/O支持用例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lang w:eastAsia="zh-CN"/>
              </w:rPr>
              <w:t>.NET库</w:t>
            </w:r>
            <w:r>
              <w:rPr>
                <w:rFonts w:hint="eastAsia" w:ascii="仿宋_GB2312" w:hAnsi="楷体"/>
                <w:szCs w:val="32"/>
                <w:lang w:eastAsia="zh-CN"/>
              </w:rPr>
              <w:t>I/O支持/ GN_YYXK _QTK_</w:t>
            </w:r>
            <w:r>
              <w:rPr>
                <w:rFonts w:hint="eastAsia" w:ascii="仿宋_GB2312" w:hAnsi="楷体"/>
                <w:szCs w:val="32"/>
                <w:lang w:val="en-US" w:eastAsia="zh-CN"/>
              </w:rPr>
              <w:t>DN</w:t>
            </w:r>
            <w:r>
              <w:rPr>
                <w:rFonts w:hint="eastAsia" w:ascii="仿宋_GB2312" w:hAnsi="楷体"/>
                <w:szCs w:val="32"/>
                <w:lang w:eastAsia="zh-CN"/>
              </w:rPr>
              <w:t>K_IO</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测试在.NET中运行库I/O支持的应用程序。</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利用dot</w:t>
            </w:r>
            <w:r>
              <w:rPr>
                <w:lang w:eastAsia="zh-CN"/>
              </w:rPr>
              <w:t>net</w:t>
            </w:r>
            <w:r>
              <w:rPr>
                <w:rFonts w:hint="eastAsia"/>
                <w:lang w:eastAsia="zh-CN"/>
              </w:rPr>
              <w:t>运行测试用例</w:t>
            </w:r>
            <w:r>
              <w:rPr>
                <w:lang w:eastAsia="zh-CN"/>
              </w:rPr>
              <w:t>。</w:t>
            </w:r>
          </w:p>
          <w:p>
            <w:pPr>
              <w:pStyle w:val="45"/>
              <w:rPr>
                <w:rFonts w:ascii="宋体" w:hAnsi="宋体"/>
                <w:szCs w:val="21"/>
              </w:rPr>
            </w:pPr>
            <w:r>
              <w:rPr>
                <w:b/>
                <w:bCs/>
                <w:lang w:eastAsia="zh-CN"/>
              </w:rPr>
              <w:t xml:space="preserve">判断依据: </w:t>
            </w:r>
            <w:r>
              <w:rPr>
                <w:rFonts w:hint="eastAsia"/>
                <w:lang w:eastAsia="zh-CN"/>
              </w:rPr>
              <w:t>应用正常运行</w:t>
            </w:r>
            <w:r>
              <w:rPr>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w:t>
            </w:r>
            <w:r>
              <w:rPr>
                <w:rFonts w:hint="eastAsia"/>
                <w:lang w:eastAsia="zh-CN"/>
              </w:rPr>
              <w:t>.</w:t>
            </w:r>
            <w:r>
              <w:rPr>
                <w:lang w:eastAsia="zh-CN"/>
              </w:rPr>
              <w:t>NET Runtime</w:t>
            </w:r>
          </w:p>
        </w:tc>
        <w:tc>
          <w:tcPr>
            <w:tcW w:w="772" w:type="pct"/>
            <w:shd w:val="clear" w:color="auto" w:fill="auto"/>
          </w:tcPr>
          <w:p>
            <w:pPr>
              <w:jc w:val="center"/>
              <w:rPr>
                <w:rFonts w:ascii="宋体" w:hAnsi="宋体"/>
                <w:szCs w:val="21"/>
              </w:rPr>
            </w:pPr>
            <w:r>
              <w:t>无</w:t>
            </w:r>
          </w:p>
        </w:tc>
        <w:tc>
          <w:tcPr>
            <w:tcW w:w="1083" w:type="pct"/>
            <w:shd w:val="clear" w:color="auto" w:fill="auto"/>
          </w:tcPr>
          <w:p>
            <w:pPr>
              <w:rPr>
                <w:rFonts w:ascii="宋体" w:hAnsi="宋体"/>
                <w:szCs w:val="21"/>
              </w:rPr>
            </w:pPr>
            <w:r>
              <w:rPr>
                <w:rFonts w:hint="eastAsia"/>
                <w:lang w:eastAsia="zh-CN"/>
              </w:rPr>
              <w:t>在终端，进入程序文件夹</w:t>
            </w:r>
          </w:p>
        </w:tc>
        <w:tc>
          <w:tcPr>
            <w:tcW w:w="1002" w:type="pct"/>
            <w:shd w:val="clear" w:color="auto" w:fill="auto"/>
          </w:tcPr>
          <w:p>
            <w:pPr>
              <w:rPr>
                <w:rFonts w:hint="eastAsia" w:ascii="宋体" w:hAnsi="宋体" w:eastAsia="宋体"/>
                <w:szCs w:val="21"/>
                <w:lang w:val="en-US" w:eastAsia="zh-CN"/>
              </w:rPr>
            </w:pPr>
            <w:r>
              <w:rPr>
                <w:rFonts w:ascii="宋体" w:hAnsi="宋体"/>
                <w:color w:val="000000"/>
              </w:rPr>
              <w:t>输出</w:t>
            </w:r>
            <w:r>
              <w:rPr>
                <w:rFonts w:hint="eastAsia" w:ascii="宋体" w:hAnsi="宋体"/>
                <w:color w:val="000000"/>
                <w:lang w:val="en-US" w:eastAsia="zh-CN"/>
              </w:rPr>
              <w:t>目录信息</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2</w:t>
            </w:r>
          </w:p>
        </w:tc>
        <w:tc>
          <w:tcPr>
            <w:tcW w:w="775" w:type="pct"/>
            <w:shd w:val="clear" w:color="auto" w:fill="auto"/>
          </w:tcPr>
          <w:p>
            <w:pPr>
              <w:rPr>
                <w:rFonts w:ascii="宋体" w:hAnsi="宋体"/>
                <w:szCs w:val="21"/>
              </w:rPr>
            </w:pPr>
            <w:r>
              <w:rPr>
                <w:rFonts w:hint="eastAsia"/>
              </w:rPr>
              <w:t>使用r</w:t>
            </w:r>
            <w:r>
              <w:t>oot</w:t>
            </w:r>
            <w:r>
              <w:rPr>
                <w:rFonts w:hint="eastAsia"/>
              </w:rPr>
              <w:t>用户</w:t>
            </w:r>
          </w:p>
        </w:tc>
        <w:tc>
          <w:tcPr>
            <w:tcW w:w="772" w:type="pct"/>
            <w:shd w:val="clear" w:color="auto" w:fill="auto"/>
          </w:tcPr>
          <w:p>
            <w:pPr>
              <w:jc w:val="center"/>
              <w:rPr>
                <w:rFonts w:ascii="宋体" w:hAnsi="宋体"/>
                <w:szCs w:val="21"/>
              </w:rPr>
            </w:pPr>
            <w:r>
              <w:rPr>
                <w:rFonts w:hint="eastAsia"/>
              </w:rPr>
              <w:t>无</w:t>
            </w:r>
          </w:p>
        </w:tc>
        <w:tc>
          <w:tcPr>
            <w:tcW w:w="1083" w:type="pct"/>
            <w:shd w:val="clear" w:color="auto" w:fill="auto"/>
          </w:tcPr>
          <w:p>
            <w:pPr>
              <w:rPr>
                <w:rFonts w:ascii="宋体" w:hAnsi="宋体"/>
                <w:szCs w:val="21"/>
              </w:rPr>
            </w:pPr>
            <w:r>
              <w:rPr>
                <w:rFonts w:hint="eastAsia" w:ascii="宋体" w:hAnsi="宋体"/>
                <w:sz w:val="21"/>
                <w:szCs w:val="21"/>
                <w:lang w:val="en-US" w:eastAsia="zh-CN"/>
              </w:rPr>
              <w:t>d</w:t>
            </w:r>
            <w:r>
              <w:rPr>
                <w:rFonts w:ascii="宋体" w:hAnsi="宋体"/>
                <w:sz w:val="21"/>
                <w:szCs w:val="21"/>
                <w:lang w:eastAsia="zh-CN"/>
              </w:rPr>
              <w:t>otnet bin/Debug/net5.0/FileReader.dll</w:t>
            </w:r>
          </w:p>
        </w:tc>
        <w:tc>
          <w:tcPr>
            <w:tcW w:w="1002" w:type="pct"/>
            <w:shd w:val="clear" w:color="auto" w:fill="auto"/>
          </w:tcPr>
          <w:p>
            <w:pPr>
              <w:pStyle w:val="142"/>
              <w:widowControl w:val="0"/>
              <w:spacing w:after="0" w:line="440" w:lineRule="exact"/>
              <w:rPr>
                <w:rFonts w:ascii="宋体" w:hAnsi="宋体"/>
                <w:color w:val="000000"/>
                <w:lang w:eastAsia="zh-CN"/>
              </w:rPr>
            </w:pPr>
            <w:r>
              <w:rPr>
                <w:rFonts w:ascii="宋体" w:hAnsi="宋体"/>
                <w:color w:val="000000"/>
                <w:lang w:eastAsia="zh-CN"/>
              </w:rPr>
              <w:t>输出运行信息:</w:t>
            </w:r>
          </w:p>
          <w:p>
            <w:pPr>
              <w:rPr>
                <w:rFonts w:ascii="宋体" w:hAnsi="宋体"/>
                <w:szCs w:val="21"/>
              </w:rPr>
            </w:pPr>
            <w:r>
              <w:rPr>
                <w:rFonts w:ascii="宋体" w:hAnsi="宋体"/>
                <w:color w:val="000000"/>
                <w:lang w:eastAsia="zh-CN"/>
              </w:rPr>
              <w:t>TestFile</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.NET库运算符用例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lang w:eastAsia="zh-CN"/>
              </w:rPr>
              <w:t>.NET库</w:t>
            </w:r>
            <w:r>
              <w:rPr>
                <w:rFonts w:hint="eastAsia" w:ascii="仿宋_GB2312" w:hAnsi="楷体"/>
                <w:szCs w:val="32"/>
                <w:lang w:eastAsia="zh-CN"/>
              </w:rPr>
              <w:t>运算符/ GN_YYXK _QTK_</w:t>
            </w:r>
            <w:r>
              <w:rPr>
                <w:rFonts w:hint="eastAsia" w:ascii="仿宋_GB2312" w:hAnsi="楷体"/>
                <w:szCs w:val="32"/>
                <w:lang w:val="en-US" w:eastAsia="zh-CN"/>
              </w:rPr>
              <w:t>DN</w:t>
            </w:r>
            <w:r>
              <w:rPr>
                <w:rFonts w:hint="eastAsia" w:ascii="仿宋_GB2312" w:hAnsi="楷体"/>
                <w:szCs w:val="32"/>
                <w:lang w:eastAsia="zh-CN"/>
              </w:rPr>
              <w:t>K_OP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测试在.NET中运行库运算符的应用程序。</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利用dot</w:t>
            </w:r>
            <w:r>
              <w:rPr>
                <w:lang w:eastAsia="zh-CN"/>
              </w:rPr>
              <w:t>net</w:t>
            </w:r>
            <w:r>
              <w:rPr>
                <w:rFonts w:hint="eastAsia"/>
                <w:lang w:eastAsia="zh-CN"/>
              </w:rPr>
              <w:t>运行测试用例</w:t>
            </w:r>
            <w:r>
              <w:rPr>
                <w:lang w:eastAsia="zh-CN"/>
              </w:rPr>
              <w:t>。</w:t>
            </w:r>
          </w:p>
          <w:p>
            <w:pPr>
              <w:pStyle w:val="45"/>
              <w:rPr>
                <w:rFonts w:ascii="宋体" w:hAnsi="宋体"/>
                <w:szCs w:val="21"/>
              </w:rPr>
            </w:pPr>
            <w:r>
              <w:rPr>
                <w:b/>
                <w:bCs/>
                <w:lang w:eastAsia="zh-CN"/>
              </w:rPr>
              <w:t xml:space="preserve">判断依据: </w:t>
            </w:r>
            <w:r>
              <w:rPr>
                <w:rFonts w:hint="eastAsia"/>
                <w:lang w:eastAsia="zh-CN"/>
              </w:rPr>
              <w:t>应用正常运行</w:t>
            </w:r>
            <w:r>
              <w:rPr>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w:t>
            </w:r>
            <w:r>
              <w:rPr>
                <w:rFonts w:hint="eastAsia"/>
                <w:lang w:eastAsia="zh-CN"/>
              </w:rPr>
              <w:t>.</w:t>
            </w:r>
            <w:r>
              <w:rPr>
                <w:lang w:eastAsia="zh-CN"/>
              </w:rPr>
              <w:t>NET Runtime</w:t>
            </w:r>
          </w:p>
        </w:tc>
        <w:tc>
          <w:tcPr>
            <w:tcW w:w="772" w:type="pct"/>
            <w:shd w:val="clear" w:color="auto" w:fill="auto"/>
          </w:tcPr>
          <w:p>
            <w:pPr>
              <w:jc w:val="center"/>
              <w:rPr>
                <w:rFonts w:ascii="宋体" w:hAnsi="宋体"/>
                <w:szCs w:val="21"/>
              </w:rPr>
            </w:pPr>
            <w:r>
              <w:t>无</w:t>
            </w:r>
          </w:p>
        </w:tc>
        <w:tc>
          <w:tcPr>
            <w:tcW w:w="1083" w:type="pct"/>
            <w:shd w:val="clear" w:color="auto" w:fill="auto"/>
          </w:tcPr>
          <w:p>
            <w:pPr>
              <w:rPr>
                <w:rFonts w:ascii="宋体" w:hAnsi="宋体"/>
                <w:szCs w:val="21"/>
              </w:rPr>
            </w:pPr>
            <w:r>
              <w:rPr>
                <w:rFonts w:hint="eastAsia"/>
                <w:lang w:eastAsia="zh-CN"/>
              </w:rPr>
              <w:t>在终端，进入程序文件夹</w:t>
            </w:r>
          </w:p>
        </w:tc>
        <w:tc>
          <w:tcPr>
            <w:tcW w:w="1002" w:type="pct"/>
            <w:shd w:val="clear" w:color="auto" w:fill="auto"/>
          </w:tcPr>
          <w:p>
            <w:pPr>
              <w:rPr>
                <w:rFonts w:hint="eastAsia" w:ascii="宋体" w:hAnsi="宋体" w:eastAsia="宋体"/>
                <w:szCs w:val="21"/>
                <w:lang w:val="en-US" w:eastAsia="zh-CN"/>
              </w:rPr>
            </w:pPr>
            <w:r>
              <w:rPr>
                <w:rFonts w:ascii="宋体" w:hAnsi="宋体"/>
                <w:color w:val="000000"/>
              </w:rPr>
              <w:t>输出</w:t>
            </w:r>
            <w:r>
              <w:rPr>
                <w:rFonts w:hint="eastAsia" w:ascii="宋体" w:hAnsi="宋体"/>
                <w:color w:val="000000"/>
                <w:lang w:val="en-US" w:eastAsia="zh-CN"/>
              </w:rPr>
              <w:t>目录信息</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2</w:t>
            </w:r>
          </w:p>
        </w:tc>
        <w:tc>
          <w:tcPr>
            <w:tcW w:w="775" w:type="pct"/>
            <w:shd w:val="clear" w:color="auto" w:fill="auto"/>
          </w:tcPr>
          <w:p>
            <w:pPr>
              <w:rPr>
                <w:rFonts w:ascii="宋体" w:hAnsi="宋体"/>
                <w:szCs w:val="21"/>
              </w:rPr>
            </w:pPr>
            <w:r>
              <w:rPr>
                <w:rFonts w:hint="eastAsia"/>
              </w:rPr>
              <w:t>使用r</w:t>
            </w:r>
            <w:r>
              <w:t>oot</w:t>
            </w:r>
            <w:r>
              <w:rPr>
                <w:rFonts w:hint="eastAsia"/>
              </w:rPr>
              <w:t>用户</w:t>
            </w:r>
          </w:p>
        </w:tc>
        <w:tc>
          <w:tcPr>
            <w:tcW w:w="772" w:type="pct"/>
            <w:shd w:val="clear" w:color="auto" w:fill="auto"/>
          </w:tcPr>
          <w:p>
            <w:pPr>
              <w:jc w:val="center"/>
              <w:rPr>
                <w:rFonts w:ascii="宋体" w:hAnsi="宋体"/>
                <w:szCs w:val="21"/>
              </w:rPr>
            </w:pPr>
            <w:r>
              <w:rPr>
                <w:rFonts w:hint="eastAsia"/>
              </w:rPr>
              <w:t>无</w:t>
            </w:r>
          </w:p>
        </w:tc>
        <w:tc>
          <w:tcPr>
            <w:tcW w:w="1083" w:type="pct"/>
            <w:shd w:val="clear" w:color="auto" w:fill="auto"/>
          </w:tcPr>
          <w:p>
            <w:pPr>
              <w:rPr>
                <w:rFonts w:ascii="宋体" w:hAnsi="宋体"/>
                <w:szCs w:val="21"/>
              </w:rPr>
            </w:pPr>
            <w:r>
              <w:rPr>
                <w:rFonts w:hint="eastAsia" w:ascii="宋体" w:hAnsi="宋体"/>
                <w:sz w:val="21"/>
                <w:szCs w:val="21"/>
                <w:lang w:eastAsia="zh-CN"/>
              </w:rPr>
              <w:t>dotnet bin/Debug/net5/lambda-expressions.dll</w:t>
            </w:r>
          </w:p>
        </w:tc>
        <w:tc>
          <w:tcPr>
            <w:tcW w:w="1002" w:type="pct"/>
            <w:shd w:val="clear" w:color="auto" w:fill="auto"/>
          </w:tcPr>
          <w:p>
            <w:pPr>
              <w:pStyle w:val="142"/>
              <w:widowControl w:val="0"/>
              <w:spacing w:after="0" w:line="440" w:lineRule="exact"/>
              <w:rPr>
                <w:rFonts w:ascii="宋体" w:hAnsi="宋体"/>
                <w:color w:val="000000"/>
                <w:lang w:eastAsia="zh-CN"/>
              </w:rPr>
            </w:pPr>
            <w:r>
              <w:rPr>
                <w:rFonts w:ascii="宋体" w:hAnsi="宋体"/>
                <w:color w:val="000000"/>
                <w:lang w:eastAsia="zh-CN"/>
              </w:rPr>
              <w:t>输出运行信息:</w:t>
            </w:r>
          </w:p>
          <w:p>
            <w:pPr>
              <w:rPr>
                <w:rFonts w:ascii="宋体" w:hAnsi="宋体"/>
                <w:szCs w:val="21"/>
              </w:rPr>
            </w:pPr>
            <w:r>
              <w:rPr>
                <w:rFonts w:hint="eastAsia" w:ascii="宋体" w:hAnsi="宋体"/>
                <w:color w:val="000000"/>
                <w:lang w:eastAsia="zh-CN"/>
              </w:rPr>
              <w:t>lambda 引用的外部变量。</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.NET库类型支持用例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lang w:eastAsia="zh-CN"/>
              </w:rPr>
              <w:t>.NET库</w:t>
            </w:r>
            <w:r>
              <w:rPr>
                <w:rFonts w:hint="eastAsia" w:ascii="仿宋_GB2312" w:hAnsi="楷体"/>
                <w:szCs w:val="32"/>
                <w:lang w:eastAsia="zh-CN"/>
              </w:rPr>
              <w:t>类型支持</w:t>
            </w:r>
            <w:r>
              <w:rPr>
                <w:rFonts w:hint="eastAsia" w:ascii="仿宋_GB2312" w:hAnsi="楷体"/>
                <w:szCs w:val="32"/>
              </w:rPr>
              <w:t xml:space="preserve">/ </w:t>
            </w:r>
            <w:r>
              <w:rPr>
                <w:rFonts w:ascii="仿宋_GB2312" w:hAnsi="楷体"/>
                <w:szCs w:val="32"/>
              </w:rPr>
              <w:t>GN_YYXK _</w:t>
            </w:r>
            <w:r>
              <w:rPr>
                <w:rFonts w:hint="eastAsia" w:ascii="仿宋_GB2312" w:hAnsi="楷体"/>
                <w:szCs w:val="32"/>
              </w:rPr>
              <w:t>QTK</w:t>
            </w:r>
            <w:r>
              <w:rPr>
                <w:rFonts w:ascii="仿宋_GB2312" w:hAnsi="楷体"/>
                <w:szCs w:val="32"/>
              </w:rPr>
              <w:t>_D</w:t>
            </w:r>
            <w:r>
              <w:rPr>
                <w:rFonts w:hint="eastAsia" w:ascii="仿宋_GB2312" w:hAnsi="楷体"/>
                <w:szCs w:val="32"/>
                <w:lang w:val="en-US" w:eastAsia="zh-CN"/>
              </w:rPr>
              <w:t>N</w:t>
            </w:r>
            <w:r>
              <w:rPr>
                <w:rFonts w:ascii="仿宋_GB2312" w:hAnsi="楷体"/>
                <w:szCs w:val="32"/>
              </w:rPr>
              <w:t>K</w:t>
            </w:r>
            <w:r>
              <w:rPr>
                <w:rFonts w:hint="eastAsia" w:ascii="仿宋_GB2312" w:hAnsi="楷体"/>
                <w:szCs w:val="32"/>
              </w:rPr>
              <w:t>_</w:t>
            </w:r>
            <w:r>
              <w:rPr>
                <w:rFonts w:hint="eastAsia" w:ascii="仿宋_GB2312" w:hAnsi="楷体"/>
                <w:szCs w:val="32"/>
                <w:lang w:eastAsia="zh-CN"/>
              </w:rPr>
              <w:t>TYPE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测试在.NET中运行库类型支持的应用程序。</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利用dot</w:t>
            </w:r>
            <w:r>
              <w:rPr>
                <w:lang w:eastAsia="zh-CN"/>
              </w:rPr>
              <w:t>net</w:t>
            </w:r>
            <w:r>
              <w:rPr>
                <w:rFonts w:hint="eastAsia"/>
                <w:lang w:eastAsia="zh-CN"/>
              </w:rPr>
              <w:t>运行测试用例</w:t>
            </w:r>
            <w:r>
              <w:rPr>
                <w:lang w:eastAsia="zh-CN"/>
              </w:rPr>
              <w:t>。</w:t>
            </w:r>
          </w:p>
          <w:p>
            <w:pPr>
              <w:pStyle w:val="45"/>
              <w:rPr>
                <w:rFonts w:ascii="宋体" w:hAnsi="宋体"/>
                <w:szCs w:val="21"/>
              </w:rPr>
            </w:pPr>
            <w:r>
              <w:rPr>
                <w:b/>
                <w:bCs/>
                <w:lang w:eastAsia="zh-CN"/>
              </w:rPr>
              <w:t xml:space="preserve">判断依据: </w:t>
            </w:r>
            <w:r>
              <w:rPr>
                <w:rFonts w:hint="eastAsia"/>
                <w:lang w:eastAsia="zh-CN"/>
              </w:rPr>
              <w:t>应用正常运行</w:t>
            </w:r>
            <w:r>
              <w:rPr>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w:t>
            </w:r>
            <w:r>
              <w:rPr>
                <w:rFonts w:hint="eastAsia"/>
                <w:lang w:eastAsia="zh-CN"/>
              </w:rPr>
              <w:t>.</w:t>
            </w:r>
            <w:r>
              <w:rPr>
                <w:lang w:eastAsia="zh-CN"/>
              </w:rPr>
              <w:t>NET Runtime</w:t>
            </w:r>
          </w:p>
        </w:tc>
        <w:tc>
          <w:tcPr>
            <w:tcW w:w="772" w:type="pct"/>
            <w:shd w:val="clear" w:color="auto" w:fill="auto"/>
          </w:tcPr>
          <w:p>
            <w:pPr>
              <w:jc w:val="center"/>
              <w:rPr>
                <w:rFonts w:ascii="宋体" w:hAnsi="宋体"/>
                <w:szCs w:val="21"/>
              </w:rPr>
            </w:pPr>
            <w:r>
              <w:t>无</w:t>
            </w:r>
          </w:p>
        </w:tc>
        <w:tc>
          <w:tcPr>
            <w:tcW w:w="1083" w:type="pct"/>
            <w:shd w:val="clear" w:color="auto" w:fill="auto"/>
          </w:tcPr>
          <w:p>
            <w:pPr>
              <w:rPr>
                <w:rFonts w:ascii="宋体" w:hAnsi="宋体"/>
                <w:szCs w:val="21"/>
              </w:rPr>
            </w:pPr>
            <w:r>
              <w:rPr>
                <w:rFonts w:hint="eastAsia"/>
                <w:lang w:eastAsia="zh-CN"/>
              </w:rPr>
              <w:t>在终端，进入程序文件夹</w:t>
            </w:r>
          </w:p>
        </w:tc>
        <w:tc>
          <w:tcPr>
            <w:tcW w:w="1002" w:type="pct"/>
            <w:shd w:val="clear" w:color="auto" w:fill="auto"/>
          </w:tcPr>
          <w:p>
            <w:pPr>
              <w:rPr>
                <w:rFonts w:hint="eastAsia" w:ascii="宋体" w:hAnsi="宋体" w:eastAsia="宋体"/>
                <w:szCs w:val="21"/>
                <w:lang w:val="en-US" w:eastAsia="zh-CN"/>
              </w:rPr>
            </w:pPr>
            <w:r>
              <w:rPr>
                <w:rFonts w:ascii="宋体" w:hAnsi="宋体"/>
                <w:color w:val="000000"/>
              </w:rPr>
              <w:t>输出</w:t>
            </w:r>
            <w:r>
              <w:rPr>
                <w:rFonts w:hint="eastAsia" w:ascii="宋体" w:hAnsi="宋体"/>
                <w:color w:val="000000"/>
                <w:lang w:val="en-US" w:eastAsia="zh-CN"/>
              </w:rPr>
              <w:t>目录信息</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2</w:t>
            </w:r>
          </w:p>
        </w:tc>
        <w:tc>
          <w:tcPr>
            <w:tcW w:w="775" w:type="pct"/>
            <w:shd w:val="clear" w:color="auto" w:fill="auto"/>
          </w:tcPr>
          <w:p>
            <w:pPr>
              <w:rPr>
                <w:rFonts w:ascii="宋体" w:hAnsi="宋体"/>
                <w:szCs w:val="21"/>
              </w:rPr>
            </w:pPr>
            <w:r>
              <w:rPr>
                <w:rFonts w:hint="eastAsia"/>
              </w:rPr>
              <w:t>使用r</w:t>
            </w:r>
            <w:r>
              <w:t>oot</w:t>
            </w:r>
            <w:r>
              <w:rPr>
                <w:rFonts w:hint="eastAsia"/>
              </w:rPr>
              <w:t>用户</w:t>
            </w:r>
          </w:p>
        </w:tc>
        <w:tc>
          <w:tcPr>
            <w:tcW w:w="772" w:type="pct"/>
            <w:shd w:val="clear" w:color="auto" w:fill="auto"/>
          </w:tcPr>
          <w:p>
            <w:pPr>
              <w:jc w:val="center"/>
              <w:rPr>
                <w:rFonts w:ascii="宋体" w:hAnsi="宋体"/>
                <w:szCs w:val="21"/>
              </w:rPr>
            </w:pPr>
            <w:r>
              <w:rPr>
                <w:rFonts w:hint="eastAsia"/>
              </w:rPr>
              <w:t>无</w:t>
            </w:r>
          </w:p>
        </w:tc>
        <w:tc>
          <w:tcPr>
            <w:tcW w:w="1083" w:type="pct"/>
            <w:shd w:val="clear" w:color="auto" w:fill="auto"/>
          </w:tcPr>
          <w:p>
            <w:pPr>
              <w:rPr>
                <w:rFonts w:ascii="宋体" w:hAnsi="宋体"/>
                <w:szCs w:val="21"/>
              </w:rPr>
            </w:pPr>
            <w:r>
              <w:rPr>
                <w:rFonts w:hint="eastAsia" w:ascii="宋体" w:hAnsi="宋体"/>
                <w:sz w:val="21"/>
                <w:szCs w:val="21"/>
                <w:lang w:eastAsia="zh-CN"/>
              </w:rPr>
              <w:t>dotnet bin/Debug/net5/builtin-types.dll</w:t>
            </w:r>
          </w:p>
        </w:tc>
        <w:tc>
          <w:tcPr>
            <w:tcW w:w="1002" w:type="pct"/>
            <w:shd w:val="clear" w:color="auto" w:fill="auto"/>
          </w:tcPr>
          <w:p>
            <w:pPr>
              <w:pStyle w:val="142"/>
              <w:widowControl w:val="0"/>
              <w:spacing w:after="0" w:line="440" w:lineRule="exact"/>
              <w:rPr>
                <w:rFonts w:ascii="宋体" w:hAnsi="宋体"/>
                <w:color w:val="000000"/>
                <w:lang w:eastAsia="zh-CN"/>
              </w:rPr>
            </w:pPr>
            <w:r>
              <w:rPr>
                <w:rFonts w:ascii="宋体" w:hAnsi="宋体"/>
                <w:color w:val="000000"/>
                <w:lang w:eastAsia="zh-CN"/>
              </w:rPr>
              <w:t>输出运行信息:</w:t>
            </w:r>
          </w:p>
          <w:p>
            <w:pPr>
              <w:rPr>
                <w:rFonts w:ascii="宋体" w:hAnsi="宋体"/>
                <w:szCs w:val="21"/>
              </w:rPr>
            </w:pPr>
            <w:r>
              <w:rPr>
                <w:rFonts w:hint="eastAsia" w:ascii="宋体" w:hAnsi="宋体"/>
                <w:color w:val="000000"/>
                <w:lang w:eastAsia="zh-CN"/>
              </w:rPr>
              <w:t>值类型和引用类型</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QT</w:t>
      </w:r>
      <w:r>
        <w:rPr>
          <w:rFonts w:hint="eastAsia" w:ascii="宋体" w:hAnsi="宋体"/>
          <w:sz w:val="21"/>
          <w:szCs w:val="21"/>
          <w:lang w:val="en-US" w:eastAsia="zh-CN"/>
        </w:rPr>
        <w:t>4</w:t>
      </w:r>
      <w:r>
        <w:rPr>
          <w:rFonts w:hint="eastAsia" w:ascii="宋体" w:hAnsi="宋体"/>
          <w:sz w:val="21"/>
          <w:szCs w:val="21"/>
        </w:rPr>
        <w:t>用户界面测试用例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9"/>
        <w:gridCol w:w="1150"/>
        <w:gridCol w:w="2773"/>
        <w:gridCol w:w="3696"/>
        <w:gridCol w:w="1971"/>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ascii="宋体" w:hAnsi="宋体"/>
                <w:spacing w:val="2"/>
                <w:szCs w:val="21"/>
              </w:rPr>
              <w:t>Qt</w:t>
            </w:r>
            <w:r>
              <w:rPr>
                <w:rFonts w:hint="eastAsia" w:ascii="宋体" w:hAnsi="宋体"/>
                <w:spacing w:val="2"/>
                <w:szCs w:val="21"/>
                <w:lang w:val="en-US" w:eastAsia="zh-CN"/>
              </w:rPr>
              <w:t>4</w:t>
            </w:r>
            <w:r>
              <w:rPr>
                <w:rFonts w:hint="eastAsia" w:ascii="宋体" w:hAnsi="宋体"/>
                <w:spacing w:val="2"/>
                <w:szCs w:val="21"/>
              </w:rPr>
              <w:t>用户界面/GN_YYXK</w:t>
            </w:r>
            <w:r>
              <w:rPr>
                <w:rFonts w:hint="eastAsia" w:ascii="宋体" w:hAnsi="宋体"/>
                <w:spacing w:val="2"/>
                <w:szCs w:val="21"/>
                <w:lang w:val="en-US" w:eastAsia="zh-CN"/>
              </w:rPr>
              <w:t xml:space="preserve"> </w:t>
            </w:r>
            <w:r>
              <w:rPr>
                <w:rFonts w:hint="eastAsia" w:ascii="宋体" w:hAnsi="宋体"/>
                <w:spacing w:val="2"/>
                <w:szCs w:val="21"/>
              </w:rPr>
              <w:t>_</w:t>
            </w:r>
            <w:r>
              <w:rPr>
                <w:rFonts w:hint="eastAsia" w:ascii="仿宋_GB2312" w:hAnsi="楷体"/>
                <w:szCs w:val="32"/>
              </w:rPr>
              <w:t>QTK</w:t>
            </w:r>
            <w:r>
              <w:rPr>
                <w:rFonts w:hint="eastAsia" w:ascii="仿宋_GB2312" w:hAnsi="楷体"/>
                <w:szCs w:val="32"/>
                <w:lang w:val="en-US" w:eastAsia="zh-CN"/>
              </w:rPr>
              <w:t>4</w:t>
            </w:r>
            <w:r>
              <w:rPr>
                <w:rFonts w:hint="eastAsia" w:ascii="宋体" w:hAnsi="宋体"/>
                <w:spacing w:val="2"/>
                <w:szCs w:val="21"/>
              </w:rPr>
              <w:t>_QTK_YHJM</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w:t>
            </w:r>
            <w:r>
              <w:rPr>
                <w:rFonts w:hint="eastAsia" w:ascii="宋体" w:hAnsi="宋体"/>
                <w:spacing w:val="2"/>
                <w:szCs w:val="21"/>
              </w:rPr>
              <w:t>Qt软件能成功运行实例程序，用户图形界面布局合理，可以实现用户交互体验</w:t>
            </w:r>
            <w:r>
              <w:rPr>
                <w:rFonts w:ascii="宋体" w:hAnsi="宋体"/>
                <w:spacing w:val="2"/>
                <w:szCs w:val="21"/>
              </w:rPr>
              <w:t>。</w:t>
            </w:r>
          </w:p>
          <w:p>
            <w:pPr>
              <w:pStyle w:val="45"/>
              <w:rPr>
                <w:rFonts w:ascii="宋体" w:hAnsi="宋体"/>
                <w:szCs w:val="21"/>
              </w:rPr>
            </w:pPr>
            <w:r>
              <w:rPr>
                <w:rFonts w:ascii="宋体" w:hAnsi="宋体"/>
                <w:b/>
                <w:szCs w:val="21"/>
              </w:rPr>
              <w:t>测试方法:</w:t>
            </w:r>
            <w:r>
              <w:rPr>
                <w:rFonts w:ascii="宋体" w:hAnsi="宋体"/>
                <w:color w:val="FF0000"/>
                <w:szCs w:val="21"/>
              </w:rPr>
              <w:t xml:space="preserve"> </w:t>
            </w:r>
            <w:r>
              <w:rPr>
                <w:rFonts w:hint="eastAsia" w:ascii="宋体" w:hAnsi="宋体"/>
                <w:spacing w:val="2"/>
                <w:szCs w:val="21"/>
              </w:rPr>
              <w:t>对QT用户界面的标签类显示、下拉框测试、按钮测试、进度条测试选择框的基础功能进行交互性测试。</w:t>
            </w:r>
          </w:p>
          <w:p>
            <w:pPr>
              <w:pStyle w:val="45"/>
              <w:rPr>
                <w:rFonts w:ascii="宋体" w:hAnsi="宋体"/>
                <w:szCs w:val="21"/>
              </w:rPr>
            </w:pPr>
            <w:r>
              <w:rPr>
                <w:rFonts w:ascii="宋体" w:hAnsi="宋体"/>
                <w:b/>
                <w:szCs w:val="21"/>
              </w:rPr>
              <w:t>合格判据:</w:t>
            </w:r>
            <w:r>
              <w:rPr>
                <w:rFonts w:ascii="宋体" w:hAnsi="宋体"/>
                <w:color w:val="FF0000"/>
                <w:szCs w:val="21"/>
              </w:rPr>
              <w:t xml:space="preserve"> </w:t>
            </w:r>
            <w:r>
              <w:rPr>
                <w:rFonts w:hint="eastAsia" w:ascii="宋体" w:hAnsi="宋体"/>
                <w:szCs w:val="21"/>
              </w:rPr>
              <w:t>Qt服务可以运行QtGuiText示例程序且运行无报错</w:t>
            </w: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74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80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404"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28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t库及示例程序</w:t>
            </w:r>
            <w:r>
              <w:rPr>
                <w:rFonts w:ascii="宋体" w:hAnsi="宋体"/>
                <w:szCs w:val="21"/>
              </w:rPr>
              <w:t>正常安装</w:t>
            </w:r>
            <w:r>
              <w:rPr>
                <w:rFonts w:hint="eastAsia" w:ascii="宋体" w:hAnsi="宋体"/>
                <w:szCs w:val="21"/>
              </w:rPr>
              <w:t>。</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运行QtGuiText程序，运行成功弹出“用户界面”窗口。</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窗口界面布局合理，图片显示清晰不模糊，文字显示正常无乱码。</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点击“下拉框测试”。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右侧的下拉框按钮，下拉框显示“10、20、50、100”4个数值选项。</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QtGuiText程序成功运行，已点击“下拉框测试”。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分别点击下拉框数值。</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可成功点击并切换数值。</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4</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点击“进度条测试”。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5</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QtGuiText程序成功运行，已点击“进度条测试”。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分别点击“按钮测试”，右侧的“10%、20%、50%、100%”按钮。</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点击成功并且“进度条测试”右侧的“进度条”也会随之改变相应的数值进度。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6</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点击“单选框测试”</w:t>
            </w:r>
            <w:r>
              <w:rPr>
                <w:rFonts w:ascii="宋体" w:hAnsi="宋体"/>
                <w:szCs w:val="21"/>
              </w:rPr>
              <w:t xml:space="preserve"> </w:t>
            </w:r>
            <w:r>
              <w:rPr>
                <w:rFonts w:hint="eastAsia" w:ascii="宋体" w:hAnsi="宋体"/>
                <w:szCs w:val="21"/>
              </w:rPr>
              <w:t>。</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按钮可成功点亮，再次点击按钮亮度消失，遍历操作“复选框测试1、复选框测试2、复选框测试3”均可成功。</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QT</w:t>
      </w:r>
      <w:r>
        <w:rPr>
          <w:rFonts w:hint="eastAsia" w:ascii="宋体" w:hAnsi="宋体"/>
          <w:sz w:val="21"/>
          <w:szCs w:val="21"/>
          <w:lang w:val="en-US" w:eastAsia="zh-CN"/>
        </w:rPr>
        <w:t>4</w:t>
      </w:r>
      <w:r>
        <w:rPr>
          <w:rFonts w:hint="eastAsia" w:ascii="宋体" w:hAnsi="宋体"/>
          <w:sz w:val="21"/>
          <w:szCs w:val="21"/>
        </w:rPr>
        <w:t>网络传输测试用例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5"/>
        <w:gridCol w:w="1528"/>
        <w:gridCol w:w="2615"/>
        <w:gridCol w:w="3583"/>
        <w:gridCol w:w="1649"/>
        <w:gridCol w:w="1077"/>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ascii="宋体" w:hAnsi="宋体"/>
                <w:szCs w:val="21"/>
              </w:rPr>
              <w:t>QT</w:t>
            </w:r>
            <w:r>
              <w:rPr>
                <w:rFonts w:hint="eastAsia" w:ascii="宋体" w:hAnsi="宋体"/>
                <w:szCs w:val="21"/>
                <w:lang w:val="en-US" w:eastAsia="zh-CN"/>
              </w:rPr>
              <w:t>4</w:t>
            </w:r>
            <w:r>
              <w:rPr>
                <w:rFonts w:hint="eastAsia" w:ascii="宋体" w:hAnsi="宋体"/>
                <w:szCs w:val="21"/>
              </w:rPr>
              <w:t>网络传输/ GN_YYXK</w:t>
            </w:r>
            <w:r>
              <w:rPr>
                <w:rFonts w:hint="eastAsia" w:ascii="宋体" w:hAnsi="宋体"/>
                <w:szCs w:val="21"/>
                <w:lang w:val="en-US" w:eastAsia="zh-CN"/>
              </w:rPr>
              <w:t xml:space="preserve"> </w:t>
            </w:r>
            <w:r>
              <w:rPr>
                <w:rFonts w:hint="eastAsia" w:ascii="宋体" w:hAnsi="宋体"/>
                <w:szCs w:val="21"/>
              </w:rPr>
              <w:t>_</w:t>
            </w:r>
            <w:r>
              <w:rPr>
                <w:rFonts w:hint="eastAsia" w:ascii="仿宋_GB2312" w:hAnsi="楷体"/>
                <w:szCs w:val="32"/>
              </w:rPr>
              <w:t>QTK</w:t>
            </w:r>
            <w:r>
              <w:rPr>
                <w:rFonts w:hint="eastAsia" w:ascii="仿宋_GB2312" w:hAnsi="楷体"/>
                <w:szCs w:val="32"/>
                <w:lang w:val="en-US" w:eastAsia="zh-CN"/>
              </w:rPr>
              <w:t>4</w:t>
            </w:r>
            <w:r>
              <w:rPr>
                <w:rFonts w:hint="eastAsia" w:ascii="宋体" w:hAnsi="宋体"/>
                <w:szCs w:val="21"/>
              </w:rPr>
              <w:t>_QTK_WLCS</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Qt软件能成功运行实例程序，通过TCP、UDP和HTTP等网络传输协议实现网络通信与数据传输</w:t>
            </w:r>
            <w:r>
              <w:rPr>
                <w:rFonts w:ascii="宋体" w:hAnsi="宋体"/>
                <w:spacing w:val="2"/>
                <w:szCs w:val="21"/>
              </w:rPr>
              <w:t>。</w:t>
            </w:r>
          </w:p>
          <w:p>
            <w:pPr>
              <w:pStyle w:val="45"/>
              <w:rPr>
                <w:rFonts w:ascii="宋体" w:hAnsi="宋体"/>
                <w:spacing w:val="2"/>
                <w:szCs w:val="21"/>
              </w:rPr>
            </w:pPr>
            <w:r>
              <w:rPr>
                <w:rFonts w:ascii="宋体" w:hAnsi="宋体"/>
                <w:b/>
                <w:szCs w:val="21"/>
              </w:rPr>
              <w:t>测试方法:</w:t>
            </w:r>
            <w:r>
              <w:rPr>
                <w:rFonts w:ascii="宋体" w:hAnsi="宋体"/>
                <w:color w:val="FF0000"/>
                <w:szCs w:val="21"/>
              </w:rPr>
              <w:t xml:space="preserve"> </w:t>
            </w:r>
            <w:r>
              <w:rPr>
                <w:rFonts w:hint="eastAsia" w:ascii="宋体" w:hAnsi="宋体"/>
                <w:spacing w:val="2"/>
                <w:szCs w:val="21"/>
              </w:rPr>
              <w:t>1. Qt服务可以运行tcp服务端和tcp客户端的示例程序，实现tcp协议可靠性连接；</w:t>
            </w:r>
          </w:p>
          <w:p>
            <w:pPr>
              <w:pStyle w:val="45"/>
              <w:rPr>
                <w:rFonts w:ascii="宋体" w:hAnsi="宋体"/>
                <w:spacing w:val="2"/>
                <w:szCs w:val="21"/>
              </w:rPr>
            </w:pPr>
            <w:r>
              <w:rPr>
                <w:rFonts w:hint="eastAsia" w:ascii="宋体" w:hAnsi="宋体"/>
                <w:spacing w:val="2"/>
                <w:szCs w:val="21"/>
              </w:rPr>
              <w:t>2. Qt服务可以运行udp接收端和udp发送端的示例程序，实现udp协议的数据发送与接收；</w:t>
            </w:r>
          </w:p>
          <w:p>
            <w:pPr>
              <w:pStyle w:val="45"/>
              <w:rPr>
                <w:rFonts w:ascii="宋体" w:hAnsi="宋体"/>
                <w:szCs w:val="21"/>
              </w:rPr>
            </w:pPr>
            <w:r>
              <w:rPr>
                <w:rFonts w:hint="eastAsia" w:ascii="宋体" w:hAnsi="宋体"/>
                <w:spacing w:val="2"/>
                <w:szCs w:val="21"/>
              </w:rPr>
              <w:t>3. Qt服务可以运行http文本传输的示例程序，实现超文本协议数据传输。</w:t>
            </w:r>
          </w:p>
          <w:p>
            <w:pPr>
              <w:pStyle w:val="45"/>
              <w:rPr>
                <w:rFonts w:ascii="宋体" w:hAnsi="宋体"/>
                <w:szCs w:val="21"/>
              </w:rPr>
            </w:pPr>
            <w:r>
              <w:rPr>
                <w:rFonts w:ascii="宋体" w:hAnsi="宋体"/>
                <w:b/>
                <w:szCs w:val="21"/>
              </w:rPr>
              <w:t>合格判据:</w:t>
            </w:r>
            <w:r>
              <w:rPr>
                <w:rFonts w:ascii="宋体" w:hAnsi="宋体"/>
                <w:color w:val="FF0000"/>
                <w:szCs w:val="21"/>
              </w:rPr>
              <w:t xml:space="preserve"> </w:t>
            </w:r>
            <w:r>
              <w:rPr>
                <w:rFonts w:hint="eastAsia" w:ascii="宋体" w:hAnsi="宋体"/>
                <w:szCs w:val="21"/>
              </w:rPr>
              <w:t>Qt服务可以运行tcp、udp、http示例程序且运行无报错</w:t>
            </w: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3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07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运行tcpserver服务端程序。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tcp服务端运行成功；弹出tcp服务端窗口，显示“等待连接”提示。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运行tcpclient客户端程序。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udp客户端运行成功，弹出udp客户端窗口，显示“主机”、“端口”等输入信息框。</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tcpserver服务端、客户端程序已运行。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IP地址：“127.0.0.1”端口：“6666”。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机框输入：“127.0.0.1”端口框输入：“6666”，点击“连接”按钮。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tcp服务端和tcp客户端连接成功，显示“数据测试成功”。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4</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运行udpreceiver接收端程序。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udp接收端运行成功，弹出udp接收端窗口，显示“等待接收数据”提示。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5</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运行udpsender发送端程序。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udp发送端运行成功，弹出udp发送端窗口，显示“进行广播”按钮。</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udpreceiver接收端、发送端程序已运行。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点击“进行广播”按钮。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udp发送端进行数据广播发送，udp接收端能成功接收数据，显示“UDP接收数据成功”。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7</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Qt服务测试http超文本传输协议系统网络连接正常。</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被测试外网地址</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使用ping命令测试任意外网地址。</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系统网络连接正常。</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8</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运行HTTPtext程序</w:t>
            </w:r>
            <w:r>
              <w:rPr>
                <w:rFonts w:hint="eastAsia" w:ascii="宋体" w:hAnsi="宋体"/>
                <w:szCs w:val="21"/>
              </w:rPr>
              <w:t>。</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成功弹出http服务窗口</w:t>
            </w:r>
            <w:r>
              <w:rPr>
                <w:rFonts w:hint="eastAsia" w:ascii="宋体" w:hAnsi="宋体"/>
                <w:szCs w:val="21"/>
              </w:rPr>
              <w:t>。</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9</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HTTPtext程序</w:t>
            </w:r>
            <w:r>
              <w:rPr>
                <w:rFonts w:hint="eastAsia" w:ascii="宋体" w:hAnsi="宋体"/>
                <w:szCs w:val="21"/>
              </w:rPr>
              <w:t>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点击“http测试”按钮</w:t>
            </w:r>
            <w:r>
              <w:rPr>
                <w:rFonts w:hint="eastAsia" w:ascii="宋体" w:hAnsi="宋体"/>
                <w:szCs w:val="21"/>
              </w:rPr>
              <w:t>。</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文字框中能接收到网站信息</w:t>
            </w:r>
            <w:r>
              <w:rPr>
                <w:rFonts w:hint="eastAsia" w:ascii="宋体" w:hAnsi="宋体"/>
                <w:szCs w:val="21"/>
              </w:rPr>
              <w:t>。</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ascii="宋体" w:hAnsi="宋体"/>
          <w:sz w:val="21"/>
          <w:szCs w:val="21"/>
        </w:rPr>
        <w:t>QT</w:t>
      </w:r>
      <w:r>
        <w:rPr>
          <w:rFonts w:hint="eastAsia" w:ascii="宋体" w:hAnsi="宋体"/>
          <w:sz w:val="21"/>
          <w:szCs w:val="21"/>
          <w:lang w:val="en-US" w:eastAsia="zh-CN"/>
        </w:rPr>
        <w:t>4</w:t>
      </w:r>
      <w:r>
        <w:rPr>
          <w:rFonts w:ascii="宋体" w:hAnsi="宋体"/>
          <w:sz w:val="21"/>
          <w:szCs w:val="21"/>
        </w:rPr>
        <w:t>库-OpenGL</w:t>
      </w:r>
      <w:r>
        <w:rPr>
          <w:rFonts w:hint="eastAsia" w:ascii="宋体" w:hAnsi="宋体"/>
          <w:sz w:val="21"/>
          <w:szCs w:val="21"/>
        </w:rPr>
        <w:t>图形绘制测试用例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5"/>
        <w:gridCol w:w="1528"/>
        <w:gridCol w:w="2397"/>
        <w:gridCol w:w="3269"/>
        <w:gridCol w:w="2180"/>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rPr>
              <w:t>QT</w:t>
            </w:r>
            <w:r>
              <w:rPr>
                <w:rFonts w:hint="eastAsia"/>
                <w:lang w:val="en-US" w:eastAsia="zh-CN"/>
              </w:rPr>
              <w:t>4</w:t>
            </w:r>
            <w:r>
              <w:rPr>
                <w:rFonts w:hint="eastAsia"/>
              </w:rPr>
              <w:t>库-</w:t>
            </w:r>
            <w:r>
              <w:rPr>
                <w:rFonts w:hint="eastAsia"/>
                <w:lang w:val="en"/>
              </w:rPr>
              <w:t>OpenGL</w:t>
            </w:r>
            <w:r>
              <w:rPr>
                <w:rFonts w:hint="eastAsia"/>
              </w:rPr>
              <w:t>图形绘制测试/ GN_YYXK</w:t>
            </w:r>
            <w:r>
              <w:rPr>
                <w:rFonts w:hint="eastAsia"/>
                <w:lang w:val="en-US" w:eastAsia="zh-CN"/>
              </w:rPr>
              <w:t xml:space="preserve"> </w:t>
            </w:r>
            <w:r>
              <w:rPr>
                <w:rFonts w:hint="eastAsia"/>
              </w:rPr>
              <w:t>_QTK</w:t>
            </w:r>
            <w:r>
              <w:rPr>
                <w:rFonts w:hint="eastAsia"/>
                <w:lang w:val="en-US" w:eastAsia="zh-CN"/>
              </w:rPr>
              <w:t>4</w:t>
            </w:r>
            <w:r>
              <w:rPr>
                <w:rFonts w:hint="eastAsia"/>
              </w:rPr>
              <w:t>_QTK_ TXHZ</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w:t>
            </w:r>
            <w:r>
              <w:rPr>
                <w:rFonts w:hint="eastAsia" w:ascii="宋体" w:hAnsi="宋体"/>
                <w:spacing w:val="2"/>
                <w:szCs w:val="21"/>
              </w:rPr>
              <w:t>对</w:t>
            </w:r>
            <w:r>
              <w:rPr>
                <w:rFonts w:ascii="宋体" w:hAnsi="宋体"/>
                <w:spacing w:val="2"/>
                <w:szCs w:val="21"/>
                <w:lang w:val="en"/>
              </w:rPr>
              <w:t>QWidget</w:t>
            </w:r>
            <w:r>
              <w:rPr>
                <w:rFonts w:hint="eastAsia" w:ascii="宋体" w:hAnsi="宋体"/>
                <w:spacing w:val="2"/>
                <w:szCs w:val="21"/>
                <w:lang w:val="en"/>
              </w:rPr>
              <w:t>及</w:t>
            </w:r>
            <w:r>
              <w:rPr>
                <w:rFonts w:ascii="宋体" w:hAnsi="宋体"/>
                <w:spacing w:val="2"/>
                <w:szCs w:val="21"/>
                <w:lang w:val="en"/>
              </w:rPr>
              <w:t>QGLWidget</w:t>
            </w:r>
            <w:r>
              <w:rPr>
                <w:rFonts w:hint="eastAsia" w:ascii="宋体" w:hAnsi="宋体"/>
                <w:spacing w:val="2"/>
                <w:szCs w:val="21"/>
                <w:lang w:val="en"/>
              </w:rPr>
              <w:t>进行相同的绘制操作并进行比较，</w:t>
            </w:r>
            <w:r>
              <w:rPr>
                <w:rFonts w:hint="eastAsia" w:ascii="宋体" w:hAnsi="宋体"/>
                <w:spacing w:val="2"/>
                <w:szCs w:val="21"/>
              </w:rPr>
              <w:t>验证成功实现OpenGL图形加速功能</w:t>
            </w:r>
            <w:r>
              <w:rPr>
                <w:rFonts w:ascii="宋体" w:hAnsi="宋体"/>
                <w:spacing w:val="2"/>
                <w:szCs w:val="21"/>
              </w:rPr>
              <w:t>。</w:t>
            </w:r>
          </w:p>
          <w:p>
            <w:pPr>
              <w:rPr>
                <w:rFonts w:ascii="宋体" w:hAnsi="宋体"/>
                <w:color w:val="FF0000"/>
                <w:szCs w:val="21"/>
              </w:rPr>
            </w:pPr>
            <w:r>
              <w:rPr>
                <w:rFonts w:ascii="宋体" w:hAnsi="宋体"/>
                <w:b/>
                <w:szCs w:val="21"/>
              </w:rPr>
              <w:t>测试方法:</w:t>
            </w:r>
          </w:p>
          <w:p>
            <w:pPr>
              <w:pStyle w:val="45"/>
              <w:rPr>
                <w:rFonts w:ascii="宋体" w:hAnsi="宋体"/>
                <w:szCs w:val="21"/>
              </w:rPr>
            </w:pPr>
            <w:r>
              <w:rPr>
                <w:rFonts w:hint="eastAsia" w:ascii="宋体" w:hAnsi="宋体"/>
                <w:szCs w:val="21"/>
              </w:rPr>
              <w:t>1.</w:t>
            </w:r>
            <w:r>
              <w:rPr>
                <w:rFonts w:ascii="宋体" w:hAnsi="宋体"/>
                <w:szCs w:val="21"/>
              </w:rPr>
              <w:t>QWidget</w:t>
            </w:r>
            <w:r>
              <w:rPr>
                <w:rFonts w:hint="eastAsia" w:ascii="宋体" w:hAnsi="宋体"/>
                <w:szCs w:val="21"/>
              </w:rPr>
              <w:t>绘制操作；</w:t>
            </w:r>
          </w:p>
          <w:p>
            <w:pPr>
              <w:pStyle w:val="45"/>
              <w:rPr>
                <w:rFonts w:ascii="宋体" w:hAnsi="宋体"/>
                <w:szCs w:val="21"/>
              </w:rPr>
            </w:pPr>
            <w:r>
              <w:rPr>
                <w:rFonts w:hint="eastAsia" w:ascii="宋体" w:hAnsi="宋体"/>
                <w:szCs w:val="21"/>
              </w:rPr>
              <w:t>2.</w:t>
            </w:r>
            <w:r>
              <w:rPr>
                <w:rFonts w:ascii="宋体" w:hAnsi="宋体"/>
                <w:szCs w:val="21"/>
              </w:rPr>
              <w:t>QGLWidget</w:t>
            </w:r>
            <w:r>
              <w:rPr>
                <w:rFonts w:hint="eastAsia" w:ascii="宋体" w:hAnsi="宋体"/>
                <w:szCs w:val="21"/>
              </w:rPr>
              <w:t>绘制操作；</w:t>
            </w:r>
          </w:p>
          <w:p>
            <w:pPr>
              <w:pStyle w:val="45"/>
              <w:rPr>
                <w:rFonts w:ascii="宋体" w:hAnsi="宋体"/>
                <w:szCs w:val="21"/>
              </w:rPr>
            </w:pPr>
            <w:r>
              <w:rPr>
                <w:rFonts w:hint="eastAsia" w:ascii="宋体" w:hAnsi="宋体"/>
                <w:szCs w:val="21"/>
              </w:rPr>
              <w:t>3.</w:t>
            </w:r>
            <w:r>
              <w:rPr>
                <w:rFonts w:ascii="宋体" w:hAnsi="宋体"/>
                <w:szCs w:val="21"/>
              </w:rPr>
              <w:t>QWidget</w:t>
            </w:r>
            <w:r>
              <w:rPr>
                <w:rFonts w:hint="eastAsia" w:ascii="宋体" w:hAnsi="宋体"/>
                <w:szCs w:val="21"/>
              </w:rPr>
              <w:t>及</w:t>
            </w:r>
            <w:r>
              <w:rPr>
                <w:rFonts w:ascii="宋体" w:hAnsi="宋体"/>
                <w:szCs w:val="21"/>
              </w:rPr>
              <w:t>QGLWidget</w:t>
            </w:r>
            <w:r>
              <w:rPr>
                <w:rFonts w:hint="eastAsia" w:ascii="宋体" w:hAnsi="宋体"/>
                <w:szCs w:val="21"/>
              </w:rPr>
              <w:t>并排展示绘制内容。</w:t>
            </w:r>
          </w:p>
          <w:p>
            <w:pPr>
              <w:pStyle w:val="45"/>
              <w:rPr>
                <w:rFonts w:hint="eastAsia" w:ascii="宋体" w:hAnsi="宋体" w:eastAsia="宋体"/>
                <w:szCs w:val="21"/>
                <w:lang w:val="en-US" w:eastAsia="zh-CN"/>
              </w:rPr>
            </w:pPr>
            <w:r>
              <w:rPr>
                <w:rFonts w:ascii="宋体" w:hAnsi="宋体"/>
                <w:b/>
                <w:szCs w:val="21"/>
              </w:rPr>
              <w:t>合格判据:</w:t>
            </w:r>
            <w:r>
              <w:rPr>
                <w:rFonts w:hint="eastAsia" w:ascii="宋体" w:hAnsi="宋体"/>
                <w:b/>
                <w:szCs w:val="21"/>
                <w:lang w:val="en-US" w:eastAsia="zh-CN"/>
              </w:rPr>
              <w:t xml:space="preserve"> </w:t>
            </w:r>
            <w:r>
              <w:rPr>
                <w:rFonts w:hint="eastAsia"/>
              </w:rPr>
              <w:t>应用正常运行</w:t>
            </w:r>
            <w: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559"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126"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41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ascii="宋体" w:hAnsi="宋体"/>
                <w:kern w:val="0"/>
                <w:szCs w:val="21"/>
                <w:lang w:bidi="en-US"/>
              </w:rPr>
            </w:pPr>
            <w:r>
              <w:rPr>
                <w:rFonts w:ascii="宋体" w:hAnsi="宋体"/>
                <w:kern w:val="0"/>
                <w:szCs w:val="21"/>
                <w:lang w:val="en" w:bidi="en-US"/>
              </w:rPr>
              <w:t>qt4</w:t>
            </w:r>
            <w:r>
              <w:rPr>
                <w:rFonts w:hint="eastAsia" w:ascii="宋体" w:hAnsi="宋体"/>
                <w:kern w:val="0"/>
                <w:szCs w:val="21"/>
                <w:lang w:bidi="en-US"/>
              </w:rPr>
              <w:t>已安装、</w:t>
            </w:r>
            <w:r>
              <w:rPr>
                <w:rFonts w:ascii="宋体" w:hAnsi="宋体"/>
                <w:kern w:val="0"/>
                <w:szCs w:val="21"/>
                <w:lang w:val="en" w:bidi="en-US"/>
              </w:rPr>
              <w:t>qtcreator</w:t>
            </w:r>
            <w:r>
              <w:rPr>
                <w:rFonts w:hint="eastAsia" w:ascii="宋体" w:hAnsi="宋体"/>
                <w:kern w:val="0"/>
                <w:szCs w:val="21"/>
                <w:lang w:val="en" w:bidi="en-US"/>
              </w:rPr>
              <w:t>已</w:t>
            </w:r>
            <w:r>
              <w:rPr>
                <w:rFonts w:hint="eastAsia" w:ascii="宋体" w:hAnsi="宋体"/>
                <w:kern w:val="0"/>
                <w:szCs w:val="21"/>
                <w:lang w:bidi="en-US"/>
              </w:rPr>
              <w:t>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pacing w:val="2"/>
                <w:szCs w:val="21"/>
                <w:lang w:val="en"/>
              </w:rPr>
              <w:t>运行</w:t>
            </w:r>
            <w:r>
              <w:rPr>
                <w:rFonts w:ascii="宋体" w:hAnsi="宋体"/>
                <w:spacing w:val="2"/>
                <w:szCs w:val="21"/>
              </w:rPr>
              <w:t>“2dpainting”示例程序</w:t>
            </w:r>
            <w:r>
              <w:rPr>
                <w:rFonts w:hint="eastAsia" w:ascii="宋体" w:hAnsi="宋体"/>
                <w:spacing w:val="2"/>
                <w:szCs w:val="21"/>
              </w:rPr>
              <w:t>。</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出现程序窗口。</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ascii="宋体" w:hAnsi="宋体"/>
                <w:kern w:val="0"/>
                <w:szCs w:val="21"/>
                <w:lang w:val="en" w:bidi="en-US"/>
              </w:rPr>
            </w:pPr>
            <w:r>
              <w:rPr>
                <w:rFonts w:hint="eastAsia" w:ascii="宋体" w:hAnsi="宋体"/>
                <w:kern w:val="0"/>
                <w:szCs w:val="21"/>
                <w:lang w:val="en" w:bidi="en-US"/>
              </w:rPr>
              <w:t>已运行</w:t>
            </w:r>
            <w:r>
              <w:rPr>
                <w:rFonts w:ascii="宋体" w:hAnsi="宋体"/>
                <w:spacing w:val="2"/>
                <w:szCs w:val="21"/>
              </w:rPr>
              <w:t>“2dpainting”示例程序</w:t>
            </w:r>
            <w:r>
              <w:rPr>
                <w:rFonts w:hint="eastAsia" w:ascii="宋体" w:hAnsi="宋体"/>
                <w:spacing w:val="2"/>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lang w:val="en"/>
              </w:rPr>
            </w:pPr>
            <w:r>
              <w:rPr>
                <w:rFonts w:hint="eastAsia" w:ascii="宋体" w:hAnsi="宋体"/>
                <w:spacing w:val="2"/>
                <w:szCs w:val="21"/>
                <w:lang w:val="en"/>
              </w:rPr>
              <w:t>程序调用</w:t>
            </w:r>
            <w:r>
              <w:rPr>
                <w:rFonts w:hint="eastAsia" w:ascii="宋体" w:hAnsi="宋体"/>
                <w:spacing w:val="2"/>
                <w:szCs w:val="21"/>
              </w:rPr>
              <w:t>QWidget及QGLWidget绘制图形。</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QWidget、QGLWidget分列窗口的两端，</w:t>
            </w:r>
            <w:r>
              <w:rPr>
                <w:rFonts w:ascii="宋体" w:hAnsi="宋体"/>
                <w:spacing w:val="2"/>
                <w:szCs w:val="21"/>
                <w:lang w:val="en"/>
              </w:rPr>
              <w:t>QWidget</w:t>
            </w:r>
            <w:r>
              <w:rPr>
                <w:rFonts w:hint="eastAsia" w:ascii="宋体" w:hAnsi="宋体"/>
                <w:spacing w:val="2"/>
                <w:szCs w:val="21"/>
                <w:lang w:val="en"/>
              </w:rPr>
              <w:t>绘制内容具有抗锯齿效果。</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ascii="宋体" w:hAnsi="宋体"/>
          <w:spacing w:val="2"/>
          <w:sz w:val="21"/>
          <w:szCs w:val="21"/>
        </w:rPr>
        <w:t>QT</w:t>
      </w:r>
      <w:r>
        <w:rPr>
          <w:rFonts w:hint="eastAsia" w:ascii="宋体" w:hAnsi="宋体"/>
          <w:spacing w:val="2"/>
          <w:sz w:val="21"/>
          <w:szCs w:val="21"/>
          <w:lang w:val="en-US" w:eastAsia="zh-CN"/>
        </w:rPr>
        <w:t>4</w:t>
      </w:r>
      <w:r>
        <w:rPr>
          <w:rFonts w:ascii="宋体" w:hAnsi="宋体"/>
          <w:spacing w:val="2"/>
          <w:sz w:val="21"/>
          <w:szCs w:val="21"/>
        </w:rPr>
        <w:t>库-</w:t>
      </w:r>
      <w:r>
        <w:rPr>
          <w:rFonts w:hint="eastAsia" w:ascii="宋体" w:hAnsi="宋体"/>
          <w:spacing w:val="2"/>
          <w:sz w:val="21"/>
          <w:szCs w:val="21"/>
        </w:rPr>
        <w:t>文本通信</w:t>
      </w:r>
      <w:r>
        <w:rPr>
          <w:rFonts w:ascii="宋体" w:hAnsi="宋体"/>
          <w:spacing w:val="2"/>
          <w:sz w:val="21"/>
          <w:szCs w:val="21"/>
        </w:rPr>
        <w:t>测试</w:t>
      </w:r>
      <w:r>
        <w:rPr>
          <w:rFonts w:hint="eastAsia" w:ascii="宋体" w:hAnsi="宋体"/>
          <w:sz w:val="21"/>
          <w:szCs w:val="21"/>
        </w:rPr>
        <w:t>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3271"/>
        <w:gridCol w:w="1526"/>
        <w:gridCol w:w="3706"/>
        <w:gridCol w:w="1738"/>
        <w:gridCol w:w="1749"/>
        <w:gridCol w:w="1077"/>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371"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rPr>
              <w:t>QT</w:t>
            </w:r>
            <w:r>
              <w:rPr>
                <w:rFonts w:hint="eastAsia"/>
                <w:lang w:val="en-US" w:eastAsia="zh-CN"/>
              </w:rPr>
              <w:t>4</w:t>
            </w:r>
            <w:r>
              <w:rPr>
                <w:rFonts w:hint="eastAsia"/>
              </w:rPr>
              <w:t>库-文本通信测试/ GN_YYXK</w:t>
            </w:r>
            <w:r>
              <w:rPr>
                <w:rFonts w:hint="eastAsia"/>
                <w:lang w:val="en-US" w:eastAsia="zh-CN"/>
              </w:rPr>
              <w:t xml:space="preserve"> </w:t>
            </w:r>
            <w:r>
              <w:rPr>
                <w:rFonts w:hint="eastAsia"/>
              </w:rPr>
              <w:t>_QTK</w:t>
            </w:r>
            <w:r>
              <w:rPr>
                <w:rFonts w:hint="eastAsia"/>
                <w:lang w:val="en-US" w:eastAsia="zh-CN"/>
              </w:rPr>
              <w:t>4</w:t>
            </w:r>
            <w:r>
              <w:rPr>
                <w:rFonts w:hint="eastAsia"/>
              </w:rPr>
              <w:t>_QTK_ WBTX</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371"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通过DBUS方式，实现纯文本聊天</w:t>
            </w:r>
            <w:r>
              <w:rPr>
                <w:rFonts w:ascii="宋体" w:hAnsi="宋体"/>
                <w:szCs w:val="21"/>
              </w:rPr>
              <w:t>的功能</w:t>
            </w:r>
            <w:r>
              <w:rPr>
                <w:rFonts w:hint="eastAsia" w:ascii="宋体" w:hAnsi="宋体"/>
                <w:szCs w:val="21"/>
              </w:rPr>
              <w:t>。</w:t>
            </w:r>
          </w:p>
          <w:p>
            <w:pPr>
              <w:rPr>
                <w:rFonts w:ascii="宋体" w:hAnsi="宋体"/>
                <w:color w:val="FF0000"/>
                <w:szCs w:val="21"/>
              </w:rPr>
            </w:pPr>
            <w:r>
              <w:rPr>
                <w:rFonts w:ascii="宋体" w:hAnsi="宋体"/>
                <w:b/>
                <w:szCs w:val="21"/>
              </w:rPr>
              <w:t>测试方法:</w:t>
            </w:r>
            <w:r>
              <w:rPr>
                <w:rFonts w:ascii="宋体" w:hAnsi="宋体"/>
                <w:color w:val="FF0000"/>
                <w:szCs w:val="21"/>
              </w:rPr>
              <w:t xml:space="preserve"> </w:t>
            </w:r>
            <w:r>
              <w:rPr>
                <w:rFonts w:hint="eastAsia" w:ascii="宋体" w:hAnsi="宋体"/>
                <w:szCs w:val="21"/>
              </w:rPr>
              <w:t>完成一对一文本报文传输功能</w:t>
            </w:r>
            <w:r>
              <w:rPr>
                <w:rFonts w:ascii="宋体" w:hAnsi="宋体"/>
                <w:szCs w:val="21"/>
              </w:rPr>
              <w:t>。</w:t>
            </w:r>
          </w:p>
          <w:p>
            <w:pPr>
              <w:pStyle w:val="45"/>
              <w:rPr>
                <w:rFonts w:ascii="宋体" w:hAnsi="宋体"/>
                <w:szCs w:val="21"/>
              </w:rPr>
            </w:pPr>
            <w:r>
              <w:rPr>
                <w:rFonts w:ascii="宋体" w:hAnsi="宋体"/>
                <w:b/>
                <w:szCs w:val="21"/>
              </w:rPr>
              <w:t>合格判据:</w:t>
            </w:r>
            <w:r>
              <w:rPr>
                <w:rFonts w:hint="eastAsia" w:ascii="宋体" w:hAnsi="宋体"/>
                <w:b/>
                <w:szCs w:val="21"/>
                <w:lang w:val="en-US" w:eastAsia="zh-CN"/>
              </w:rPr>
              <w:t xml:space="preserve"> </w:t>
            </w:r>
            <w:r>
              <w:rPr>
                <w:rFonts w:hint="eastAsia"/>
              </w:rPr>
              <w:t>应用正常运行</w:t>
            </w:r>
            <w: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2127"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241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11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13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通信双方客户机上已安装</w:t>
            </w:r>
            <w:r>
              <w:rPr>
                <w:rFonts w:ascii="宋体" w:hAnsi="宋体"/>
                <w:spacing w:val="2"/>
                <w:szCs w:val="21"/>
              </w:rPr>
              <w:t>qt4</w:t>
            </w:r>
            <w:r>
              <w:rPr>
                <w:rFonts w:hint="eastAsia" w:ascii="宋体" w:hAnsi="宋体"/>
                <w:spacing w:val="2"/>
                <w:szCs w:val="21"/>
              </w:rPr>
              <w:t>，并已启动，通信双方客户机上已安装</w:t>
            </w:r>
            <w:r>
              <w:rPr>
                <w:rFonts w:ascii="宋体" w:hAnsi="宋体"/>
                <w:spacing w:val="2"/>
                <w:szCs w:val="21"/>
              </w:rPr>
              <w:t>qtcreator</w:t>
            </w:r>
            <w:r>
              <w:rPr>
                <w:rFonts w:hint="eastAsia" w:ascii="宋体" w:hAnsi="宋体"/>
                <w:spacing w:val="2"/>
                <w:szCs w:val="21"/>
              </w:rPr>
              <w:t>，并已启动，通信网络畅通。</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w:t>
            </w:r>
            <w:r>
              <w:rPr>
                <w:rFonts w:ascii="宋体" w:hAnsi="宋体"/>
                <w:szCs w:val="21"/>
              </w:rPr>
              <w:t>“chat”示例程序</w:t>
            </w:r>
            <w:r>
              <w:rPr>
                <w:rFonts w:hint="eastAsia" w:ascii="宋体" w:hAnsi="宋体"/>
                <w:szCs w:val="21"/>
              </w:rPr>
              <w:t>。</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已运行</w:t>
            </w:r>
            <w:r>
              <w:rPr>
                <w:rFonts w:ascii="宋体" w:hAnsi="宋体"/>
                <w:szCs w:val="21"/>
              </w:rPr>
              <w:t>“chat”示例程序</w:t>
            </w:r>
            <w:r>
              <w:rPr>
                <w:rFonts w:hint="eastAsia" w:ascii="宋体" w:hAnsi="宋体"/>
                <w:szCs w:val="21"/>
              </w:rPr>
              <w:t>。</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昵称信息。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在程序窗口输入昵称并继续。</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输入成功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已运行</w:t>
            </w:r>
            <w:r>
              <w:rPr>
                <w:rFonts w:ascii="宋体" w:hAnsi="宋体"/>
                <w:szCs w:val="21"/>
              </w:rPr>
              <w:t>“chat”示例程序</w:t>
            </w:r>
            <w:r>
              <w:rPr>
                <w:rFonts w:hint="eastAsia" w:ascii="宋体" w:hAnsi="宋体"/>
                <w:szCs w:val="21"/>
              </w:rPr>
              <w:t>并输入昵称。</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聊天信息。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再次运行本程序，重复上述过程，输入文本信息并发送。（多次重复运行本程序，在各聊天窗口输入文本信息，查看聊天窗口信息）。</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在双方聊天记录窗口出现发送信息。</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QT</w:t>
      </w:r>
      <w:r>
        <w:rPr>
          <w:rFonts w:hint="eastAsia" w:ascii="宋体" w:hAnsi="宋体"/>
          <w:sz w:val="21"/>
          <w:szCs w:val="21"/>
          <w:lang w:val="en-US" w:eastAsia="zh-CN"/>
        </w:rPr>
        <w:t>5</w:t>
      </w:r>
      <w:r>
        <w:rPr>
          <w:rFonts w:hint="eastAsia" w:ascii="宋体" w:hAnsi="宋体"/>
          <w:sz w:val="21"/>
          <w:szCs w:val="21"/>
        </w:rPr>
        <w:t>用户界面测试用例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399"/>
        <w:gridCol w:w="1150"/>
        <w:gridCol w:w="2773"/>
        <w:gridCol w:w="3696"/>
        <w:gridCol w:w="1971"/>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ascii="宋体" w:hAnsi="宋体"/>
                <w:spacing w:val="2"/>
                <w:szCs w:val="21"/>
              </w:rPr>
              <w:t>Qt</w:t>
            </w:r>
            <w:r>
              <w:rPr>
                <w:rFonts w:hint="eastAsia" w:ascii="宋体" w:hAnsi="宋体"/>
                <w:spacing w:val="2"/>
                <w:szCs w:val="21"/>
                <w:lang w:val="en-US" w:eastAsia="zh-CN"/>
              </w:rPr>
              <w:t>5</w:t>
            </w:r>
            <w:r>
              <w:rPr>
                <w:rFonts w:hint="eastAsia" w:ascii="宋体" w:hAnsi="宋体"/>
                <w:spacing w:val="2"/>
                <w:szCs w:val="21"/>
              </w:rPr>
              <w:t>用户界面/GN_YYXK</w:t>
            </w:r>
            <w:r>
              <w:rPr>
                <w:rFonts w:hint="eastAsia" w:ascii="宋体" w:hAnsi="宋体"/>
                <w:spacing w:val="2"/>
                <w:szCs w:val="21"/>
                <w:lang w:val="en-US" w:eastAsia="zh-CN"/>
              </w:rPr>
              <w:t xml:space="preserve"> </w:t>
            </w:r>
            <w:r>
              <w:rPr>
                <w:rFonts w:hint="eastAsia" w:ascii="宋体" w:hAnsi="宋体"/>
                <w:spacing w:val="2"/>
                <w:szCs w:val="21"/>
              </w:rPr>
              <w:t>_</w:t>
            </w:r>
            <w:r>
              <w:rPr>
                <w:rFonts w:hint="eastAsia" w:ascii="仿宋_GB2312" w:hAnsi="楷体"/>
                <w:szCs w:val="32"/>
              </w:rPr>
              <w:t>QTK</w:t>
            </w:r>
            <w:r>
              <w:rPr>
                <w:rFonts w:hint="eastAsia" w:ascii="仿宋_GB2312" w:hAnsi="楷体"/>
                <w:szCs w:val="32"/>
                <w:lang w:val="en-US" w:eastAsia="zh-CN"/>
              </w:rPr>
              <w:t>5</w:t>
            </w:r>
            <w:r>
              <w:rPr>
                <w:rFonts w:hint="eastAsia" w:ascii="宋体" w:hAnsi="宋体"/>
                <w:spacing w:val="2"/>
                <w:szCs w:val="21"/>
              </w:rPr>
              <w:t>_QTK_YHJM</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w:t>
            </w:r>
            <w:r>
              <w:rPr>
                <w:rFonts w:hint="eastAsia" w:ascii="宋体" w:hAnsi="宋体"/>
                <w:spacing w:val="2"/>
                <w:szCs w:val="21"/>
              </w:rPr>
              <w:t>Qt软件能成功运行实例程序，用户图形界面布局合理，可以实现用户交互体验</w:t>
            </w:r>
            <w:r>
              <w:rPr>
                <w:rFonts w:ascii="宋体" w:hAnsi="宋体"/>
                <w:spacing w:val="2"/>
                <w:szCs w:val="21"/>
              </w:rPr>
              <w:t>。</w:t>
            </w:r>
          </w:p>
          <w:p>
            <w:pPr>
              <w:pStyle w:val="45"/>
              <w:rPr>
                <w:rFonts w:ascii="宋体" w:hAnsi="宋体"/>
                <w:szCs w:val="21"/>
              </w:rPr>
            </w:pPr>
            <w:r>
              <w:rPr>
                <w:rFonts w:ascii="宋体" w:hAnsi="宋体"/>
                <w:b/>
                <w:szCs w:val="21"/>
              </w:rPr>
              <w:t>测试方法:</w:t>
            </w:r>
            <w:r>
              <w:rPr>
                <w:rFonts w:ascii="宋体" w:hAnsi="宋体"/>
                <w:color w:val="FF0000"/>
                <w:szCs w:val="21"/>
              </w:rPr>
              <w:t xml:space="preserve"> </w:t>
            </w:r>
            <w:r>
              <w:rPr>
                <w:rFonts w:hint="eastAsia" w:ascii="宋体" w:hAnsi="宋体"/>
                <w:spacing w:val="2"/>
                <w:szCs w:val="21"/>
              </w:rPr>
              <w:t>对QT用户界面的标签类显示、下拉框测试、按钮测试、进度条测试选择框的基础功能进行交互性测试。</w:t>
            </w:r>
          </w:p>
          <w:p>
            <w:pPr>
              <w:pStyle w:val="45"/>
              <w:rPr>
                <w:rFonts w:ascii="宋体" w:hAnsi="宋体"/>
                <w:szCs w:val="21"/>
              </w:rPr>
            </w:pPr>
            <w:r>
              <w:rPr>
                <w:rFonts w:ascii="宋体" w:hAnsi="宋体"/>
                <w:b/>
                <w:szCs w:val="21"/>
              </w:rPr>
              <w:t>合格判据:</w:t>
            </w:r>
            <w:r>
              <w:rPr>
                <w:rFonts w:ascii="宋体" w:hAnsi="宋体"/>
                <w:color w:val="FF0000"/>
                <w:szCs w:val="21"/>
              </w:rPr>
              <w:t xml:space="preserve"> </w:t>
            </w:r>
            <w:r>
              <w:rPr>
                <w:rFonts w:hint="eastAsia" w:ascii="宋体" w:hAnsi="宋体"/>
                <w:szCs w:val="21"/>
              </w:rPr>
              <w:t>Qt服务可以运行QtGuiText示例程序且运行无报错</w:t>
            </w: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74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80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404"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28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t库及示例程序</w:t>
            </w:r>
            <w:r>
              <w:rPr>
                <w:rFonts w:ascii="宋体" w:hAnsi="宋体"/>
                <w:szCs w:val="21"/>
              </w:rPr>
              <w:t>正常安装</w:t>
            </w:r>
            <w:r>
              <w:rPr>
                <w:rFonts w:hint="eastAsia" w:ascii="宋体" w:hAnsi="宋体"/>
                <w:szCs w:val="21"/>
              </w:rPr>
              <w:t>。</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运行QtGuiText程序，运行成功弹出“用户界面”窗口。</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窗口界面布局合理，图片显示清晰不模糊，文字显示正常无乱码。</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点击“下拉框测试”。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右侧的下拉框按钮，下拉框显示“10、20、50、100”4个数值选项。</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QtGuiText程序成功运行，已点击“下拉框测试”。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分别点击下拉框数值。</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可成功点击并切换数值。</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4</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点击“进度条测试”。</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5</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QtGuiText程序成功运行，已点击“进度条测试”。</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分别点击“按钮测试”，右侧的“10%、20%、50%、100%”按钮。</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点击成功并且“进度条测试”右侧的“进度条”也会随之改变相应的数值进度。</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6</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QtGuiText程序成功运行。</w:t>
            </w:r>
          </w:p>
        </w:tc>
        <w:tc>
          <w:tcPr>
            <w:tcW w:w="74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80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点击“单选框测试”</w:t>
            </w:r>
            <w:r>
              <w:rPr>
                <w:rFonts w:ascii="宋体" w:hAnsi="宋体"/>
                <w:szCs w:val="21"/>
              </w:rPr>
              <w:t xml:space="preserve"> </w:t>
            </w:r>
            <w:r>
              <w:rPr>
                <w:rFonts w:hint="eastAsia" w:ascii="宋体" w:hAnsi="宋体"/>
                <w:szCs w:val="21"/>
              </w:rPr>
              <w:t>。</w:t>
            </w:r>
          </w:p>
        </w:tc>
        <w:tc>
          <w:tcPr>
            <w:tcW w:w="2404"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按钮可成功点亮，再次点击按钮亮度消失，遍历操作“复选框测试1、复选框测试2、复选框测试3”均可成功。</w:t>
            </w:r>
          </w:p>
        </w:tc>
        <w:tc>
          <w:tcPr>
            <w:tcW w:w="128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QT</w:t>
      </w:r>
      <w:r>
        <w:rPr>
          <w:rFonts w:hint="eastAsia" w:ascii="宋体" w:hAnsi="宋体"/>
          <w:sz w:val="21"/>
          <w:szCs w:val="21"/>
          <w:lang w:val="en-US" w:eastAsia="zh-CN"/>
        </w:rPr>
        <w:t>5</w:t>
      </w:r>
      <w:r>
        <w:rPr>
          <w:rFonts w:hint="eastAsia" w:ascii="宋体" w:hAnsi="宋体"/>
          <w:sz w:val="21"/>
          <w:szCs w:val="21"/>
        </w:rPr>
        <w:t>网络传输测试用例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5"/>
        <w:gridCol w:w="1528"/>
        <w:gridCol w:w="2615"/>
        <w:gridCol w:w="3583"/>
        <w:gridCol w:w="1649"/>
        <w:gridCol w:w="1077"/>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ascii="宋体" w:hAnsi="宋体"/>
                <w:szCs w:val="21"/>
              </w:rPr>
              <w:t>QT</w:t>
            </w:r>
            <w:r>
              <w:rPr>
                <w:rFonts w:hint="eastAsia" w:ascii="宋体" w:hAnsi="宋体"/>
                <w:szCs w:val="21"/>
                <w:lang w:val="en-US" w:eastAsia="zh-CN"/>
              </w:rPr>
              <w:t>5</w:t>
            </w:r>
            <w:r>
              <w:rPr>
                <w:rFonts w:hint="eastAsia" w:ascii="宋体" w:hAnsi="宋体"/>
                <w:szCs w:val="21"/>
              </w:rPr>
              <w:t>网络传输/ GN_YYXK</w:t>
            </w:r>
            <w:r>
              <w:rPr>
                <w:rFonts w:hint="eastAsia" w:ascii="宋体" w:hAnsi="宋体"/>
                <w:szCs w:val="21"/>
                <w:lang w:val="en-US" w:eastAsia="zh-CN"/>
              </w:rPr>
              <w:t xml:space="preserve"> </w:t>
            </w:r>
            <w:r>
              <w:rPr>
                <w:rFonts w:hint="eastAsia" w:ascii="宋体" w:hAnsi="宋体"/>
                <w:szCs w:val="21"/>
              </w:rPr>
              <w:t>_</w:t>
            </w:r>
            <w:r>
              <w:rPr>
                <w:rFonts w:hint="eastAsia" w:ascii="仿宋_GB2312" w:hAnsi="楷体"/>
                <w:szCs w:val="32"/>
              </w:rPr>
              <w:t>QTK</w:t>
            </w:r>
            <w:r>
              <w:rPr>
                <w:rFonts w:hint="eastAsia" w:ascii="仿宋_GB2312" w:hAnsi="楷体"/>
                <w:szCs w:val="32"/>
                <w:lang w:val="en-US" w:eastAsia="zh-CN"/>
              </w:rPr>
              <w:t>5</w:t>
            </w:r>
            <w:r>
              <w:rPr>
                <w:rFonts w:hint="eastAsia" w:ascii="宋体" w:hAnsi="宋体"/>
                <w:szCs w:val="21"/>
              </w:rPr>
              <w:t>_QTK_WLCS</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Qt软件能成功运行实例程序，通过TCP、UDP和HTTP等网络传输协议实现网络通信与数据传输</w:t>
            </w:r>
            <w:r>
              <w:rPr>
                <w:rFonts w:ascii="宋体" w:hAnsi="宋体"/>
                <w:spacing w:val="2"/>
                <w:szCs w:val="21"/>
              </w:rPr>
              <w:t>。</w:t>
            </w:r>
          </w:p>
          <w:p>
            <w:pPr>
              <w:pStyle w:val="45"/>
              <w:rPr>
                <w:rFonts w:ascii="宋体" w:hAnsi="宋体"/>
                <w:spacing w:val="2"/>
                <w:szCs w:val="21"/>
              </w:rPr>
            </w:pPr>
            <w:r>
              <w:rPr>
                <w:rFonts w:ascii="宋体" w:hAnsi="宋体"/>
                <w:b/>
                <w:szCs w:val="21"/>
              </w:rPr>
              <w:t>测试方法:</w:t>
            </w:r>
            <w:r>
              <w:rPr>
                <w:rFonts w:ascii="宋体" w:hAnsi="宋体"/>
                <w:color w:val="FF0000"/>
                <w:szCs w:val="21"/>
              </w:rPr>
              <w:t xml:space="preserve"> </w:t>
            </w:r>
            <w:r>
              <w:rPr>
                <w:rFonts w:hint="eastAsia" w:ascii="宋体" w:hAnsi="宋体"/>
                <w:spacing w:val="2"/>
                <w:szCs w:val="21"/>
              </w:rPr>
              <w:t>1. Qt服务可以运行tcp服务端和tcp客户端的示例程序，实现tcp协议可靠性连接；</w:t>
            </w:r>
          </w:p>
          <w:p>
            <w:pPr>
              <w:pStyle w:val="45"/>
              <w:rPr>
                <w:rFonts w:ascii="宋体" w:hAnsi="宋体"/>
                <w:spacing w:val="2"/>
                <w:szCs w:val="21"/>
              </w:rPr>
            </w:pPr>
            <w:r>
              <w:rPr>
                <w:rFonts w:hint="eastAsia" w:ascii="宋体" w:hAnsi="宋体"/>
                <w:spacing w:val="2"/>
                <w:szCs w:val="21"/>
              </w:rPr>
              <w:t>2. Qt服务可以运行udp接收端和udp发送端的示例程序，实现udp协议的数据发送与接收；</w:t>
            </w:r>
          </w:p>
          <w:p>
            <w:pPr>
              <w:pStyle w:val="45"/>
              <w:rPr>
                <w:rFonts w:ascii="宋体" w:hAnsi="宋体"/>
                <w:szCs w:val="21"/>
              </w:rPr>
            </w:pPr>
            <w:r>
              <w:rPr>
                <w:rFonts w:hint="eastAsia" w:ascii="宋体" w:hAnsi="宋体"/>
                <w:spacing w:val="2"/>
                <w:szCs w:val="21"/>
              </w:rPr>
              <w:t>3. Qt服务可以运行http文本传输的示例程序，实现超文本协议数据传输。</w:t>
            </w:r>
          </w:p>
          <w:p>
            <w:pPr>
              <w:pStyle w:val="45"/>
              <w:rPr>
                <w:rFonts w:ascii="宋体" w:hAnsi="宋体"/>
                <w:szCs w:val="21"/>
              </w:rPr>
            </w:pPr>
            <w:r>
              <w:rPr>
                <w:rFonts w:ascii="宋体" w:hAnsi="宋体"/>
                <w:b/>
                <w:szCs w:val="21"/>
              </w:rPr>
              <w:t>合格判据:</w:t>
            </w:r>
            <w:r>
              <w:rPr>
                <w:rFonts w:ascii="宋体" w:hAnsi="宋体"/>
                <w:color w:val="FF0000"/>
                <w:szCs w:val="21"/>
              </w:rPr>
              <w:t xml:space="preserve"> </w:t>
            </w:r>
            <w:r>
              <w:rPr>
                <w:rFonts w:hint="eastAsia" w:ascii="宋体" w:hAnsi="宋体"/>
                <w:szCs w:val="21"/>
              </w:rPr>
              <w:t>Qt服务可以运行tcp、udp、http示例程序且运行无报错</w:t>
            </w: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3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07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运行tcpserver服务端程序。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tcp服务端运行成功；弹出tcp服务端窗口，显示“等待连接”提示。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运行tcpclient客户端程序。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udp客户端运行成功，弹出udp客户端窗口，显示“主机”、“端口”等输入信息框。</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tcpserver服务端、客户端程序已运行。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IP地址：“127.0.0.1”端口：“6666”。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机框输入：“127.0.0.1”端口框输入：“6666”，点击“连接”按钮。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tcp服务端和tcp客户端连接成功，显示“数据测试成功”。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4</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运行udpreceiver接收端程序。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udp接收端运行成功，弹出udp接收端窗口，显示“等待接收数据”提示。</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5</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运行udpsender发送端程序。</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udp发送端运行成功，弹出udp发送端窗口，显示“进行广播”按钮。</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6</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udpreceiver接收端、发送端程序已运行。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点击“进行广播”按钮。</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udp发送端进行数据广播发送，udp接收端能成功接收数据，显示“UDP接收数据成功”。</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7</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Qt服务测试http超文本传输协议系统网络连接正常。</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被测试外网地址</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使用ping命令测试任意外网地址。</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hint="eastAsia" w:ascii="宋体" w:hAnsi="宋体"/>
                <w:szCs w:val="21"/>
              </w:rPr>
              <w:t>系统网络连接正常。</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8</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Q</w:t>
            </w:r>
            <w:r>
              <w:rPr>
                <w:rFonts w:hint="eastAsia" w:ascii="宋体" w:hAnsi="宋体"/>
                <w:szCs w:val="21"/>
              </w:rPr>
              <w:t>t库、示例程序</w:t>
            </w:r>
            <w:r>
              <w:rPr>
                <w:rFonts w:ascii="宋体" w:hAnsi="宋体"/>
                <w:szCs w:val="21"/>
              </w:rPr>
              <w:t>正常安装</w:t>
            </w:r>
            <w:r>
              <w:rPr>
                <w:rFonts w:hint="eastAsia" w:ascii="宋体" w:hAnsi="宋体"/>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运行HTTPtext程序</w:t>
            </w:r>
            <w:r>
              <w:rPr>
                <w:rFonts w:hint="eastAsia" w:ascii="宋体" w:hAnsi="宋体"/>
                <w:szCs w:val="21"/>
              </w:rPr>
              <w:t>。</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成功弹出http服务窗口</w:t>
            </w:r>
            <w:r>
              <w:rPr>
                <w:rFonts w:hint="eastAsia" w:ascii="宋体" w:hAnsi="宋体"/>
                <w:szCs w:val="21"/>
              </w:rPr>
              <w:t>。</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9</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ascii="宋体" w:hAnsi="宋体"/>
                <w:szCs w:val="21"/>
              </w:rPr>
              <w:t>HTTPtext程序</w:t>
            </w:r>
            <w:r>
              <w:rPr>
                <w:rFonts w:hint="eastAsia" w:ascii="宋体" w:hAnsi="宋体"/>
                <w:szCs w:val="21"/>
              </w:rPr>
              <w:t>已运行。</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hint="eastAsia" w:ascii="宋体" w:hAnsi="宋体"/>
                <w:szCs w:val="21"/>
              </w:rPr>
              <w:t>无</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点击“http测试”按钮</w:t>
            </w:r>
            <w:r>
              <w:rPr>
                <w:rFonts w:hint="eastAsia" w:ascii="宋体" w:hAnsi="宋体"/>
                <w:szCs w:val="21"/>
              </w:rPr>
              <w:t>。</w:t>
            </w:r>
          </w:p>
        </w:tc>
        <w:tc>
          <w:tcPr>
            <w:tcW w:w="233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ascii="宋体" w:hAnsi="宋体"/>
                <w:szCs w:val="21"/>
              </w:rPr>
            </w:pPr>
            <w:r>
              <w:rPr>
                <w:rFonts w:ascii="宋体" w:hAnsi="宋体"/>
                <w:szCs w:val="21"/>
              </w:rPr>
              <w:t>文字框中能接收到网站信息</w:t>
            </w:r>
            <w:r>
              <w:rPr>
                <w:rFonts w:hint="eastAsia" w:ascii="宋体" w:hAnsi="宋体"/>
                <w:szCs w:val="21"/>
              </w:rPr>
              <w:t>。</w:t>
            </w:r>
          </w:p>
        </w:tc>
        <w:tc>
          <w:tcPr>
            <w:tcW w:w="1072"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ascii="宋体" w:hAnsi="宋体"/>
          <w:sz w:val="21"/>
          <w:szCs w:val="21"/>
        </w:rPr>
        <w:t>QT</w:t>
      </w:r>
      <w:r>
        <w:rPr>
          <w:rFonts w:hint="eastAsia" w:ascii="宋体" w:hAnsi="宋体"/>
          <w:sz w:val="21"/>
          <w:szCs w:val="21"/>
          <w:lang w:val="en-US" w:eastAsia="zh-CN"/>
        </w:rPr>
        <w:t>5</w:t>
      </w:r>
      <w:r>
        <w:rPr>
          <w:rFonts w:ascii="宋体" w:hAnsi="宋体"/>
          <w:sz w:val="21"/>
          <w:szCs w:val="21"/>
        </w:rPr>
        <w:t>库-OpenGL</w:t>
      </w:r>
      <w:r>
        <w:rPr>
          <w:rFonts w:hint="eastAsia" w:ascii="宋体" w:hAnsi="宋体"/>
          <w:sz w:val="21"/>
          <w:szCs w:val="21"/>
        </w:rPr>
        <w:t>图形绘制测试用例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15"/>
        <w:gridCol w:w="1528"/>
        <w:gridCol w:w="2397"/>
        <w:gridCol w:w="3269"/>
        <w:gridCol w:w="2180"/>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rPr>
              <w:t>QT</w:t>
            </w:r>
            <w:r>
              <w:rPr>
                <w:rFonts w:hint="eastAsia"/>
                <w:lang w:val="en-US" w:eastAsia="zh-CN"/>
              </w:rPr>
              <w:t>5</w:t>
            </w:r>
            <w:r>
              <w:rPr>
                <w:rFonts w:hint="eastAsia"/>
              </w:rPr>
              <w:t>库-</w:t>
            </w:r>
            <w:r>
              <w:rPr>
                <w:rFonts w:hint="eastAsia"/>
                <w:lang w:val="en"/>
              </w:rPr>
              <w:t>OpenGL</w:t>
            </w:r>
            <w:r>
              <w:rPr>
                <w:rFonts w:hint="eastAsia"/>
              </w:rPr>
              <w:t>图形绘制测试/ GN_YYXK</w:t>
            </w:r>
            <w:r>
              <w:rPr>
                <w:rFonts w:hint="eastAsia"/>
                <w:lang w:val="en-US" w:eastAsia="zh-CN"/>
              </w:rPr>
              <w:t xml:space="preserve"> </w:t>
            </w:r>
            <w:r>
              <w:rPr>
                <w:rFonts w:hint="eastAsia"/>
              </w:rPr>
              <w:t>_QTK</w:t>
            </w:r>
            <w:r>
              <w:rPr>
                <w:rFonts w:hint="eastAsia"/>
                <w:lang w:val="en-US" w:eastAsia="zh-CN"/>
              </w:rPr>
              <w:t>5</w:t>
            </w:r>
            <w:r>
              <w:rPr>
                <w:rFonts w:hint="eastAsia"/>
              </w:rPr>
              <w:t>_QTK_ TXHZ</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w:t>
            </w:r>
            <w:r>
              <w:rPr>
                <w:rFonts w:hint="eastAsia" w:ascii="宋体" w:hAnsi="宋体"/>
                <w:spacing w:val="2"/>
                <w:szCs w:val="21"/>
              </w:rPr>
              <w:t>对</w:t>
            </w:r>
            <w:r>
              <w:rPr>
                <w:rFonts w:ascii="宋体" w:hAnsi="宋体"/>
                <w:spacing w:val="2"/>
                <w:szCs w:val="21"/>
                <w:lang w:val="en"/>
              </w:rPr>
              <w:t>QWidget</w:t>
            </w:r>
            <w:r>
              <w:rPr>
                <w:rFonts w:hint="eastAsia" w:ascii="宋体" w:hAnsi="宋体"/>
                <w:spacing w:val="2"/>
                <w:szCs w:val="21"/>
                <w:lang w:val="en"/>
              </w:rPr>
              <w:t>及</w:t>
            </w:r>
            <w:r>
              <w:rPr>
                <w:rFonts w:ascii="宋体" w:hAnsi="宋体"/>
                <w:spacing w:val="2"/>
                <w:szCs w:val="21"/>
                <w:lang w:val="en"/>
              </w:rPr>
              <w:t>QGLWidget</w:t>
            </w:r>
            <w:r>
              <w:rPr>
                <w:rFonts w:hint="eastAsia" w:ascii="宋体" w:hAnsi="宋体"/>
                <w:spacing w:val="2"/>
                <w:szCs w:val="21"/>
                <w:lang w:val="en"/>
              </w:rPr>
              <w:t>进行相同的绘制操作并进行比较，</w:t>
            </w:r>
            <w:r>
              <w:rPr>
                <w:rFonts w:hint="eastAsia" w:ascii="宋体" w:hAnsi="宋体"/>
                <w:spacing w:val="2"/>
                <w:szCs w:val="21"/>
              </w:rPr>
              <w:t>验证成功实现OpenGL图形加速功能</w:t>
            </w:r>
            <w:r>
              <w:rPr>
                <w:rFonts w:ascii="宋体" w:hAnsi="宋体"/>
                <w:spacing w:val="2"/>
                <w:szCs w:val="21"/>
              </w:rPr>
              <w:t>。</w:t>
            </w:r>
          </w:p>
          <w:p>
            <w:pPr>
              <w:rPr>
                <w:rFonts w:ascii="宋体" w:hAnsi="宋体"/>
                <w:color w:val="FF0000"/>
                <w:szCs w:val="21"/>
              </w:rPr>
            </w:pPr>
            <w:r>
              <w:rPr>
                <w:rFonts w:ascii="宋体" w:hAnsi="宋体"/>
                <w:b/>
                <w:szCs w:val="21"/>
              </w:rPr>
              <w:t>测试方法:</w:t>
            </w:r>
          </w:p>
          <w:p>
            <w:pPr>
              <w:pStyle w:val="45"/>
              <w:rPr>
                <w:rFonts w:ascii="宋体" w:hAnsi="宋体"/>
                <w:szCs w:val="21"/>
              </w:rPr>
            </w:pPr>
            <w:r>
              <w:rPr>
                <w:rFonts w:hint="eastAsia" w:ascii="宋体" w:hAnsi="宋体"/>
                <w:szCs w:val="21"/>
              </w:rPr>
              <w:t>1.</w:t>
            </w:r>
            <w:r>
              <w:rPr>
                <w:rFonts w:ascii="宋体" w:hAnsi="宋体"/>
                <w:szCs w:val="21"/>
              </w:rPr>
              <w:t>QWidget</w:t>
            </w:r>
            <w:r>
              <w:rPr>
                <w:rFonts w:hint="eastAsia" w:ascii="宋体" w:hAnsi="宋体"/>
                <w:szCs w:val="21"/>
              </w:rPr>
              <w:t>绘制操作；</w:t>
            </w:r>
          </w:p>
          <w:p>
            <w:pPr>
              <w:pStyle w:val="45"/>
              <w:rPr>
                <w:rFonts w:ascii="宋体" w:hAnsi="宋体"/>
                <w:szCs w:val="21"/>
              </w:rPr>
            </w:pPr>
            <w:r>
              <w:rPr>
                <w:rFonts w:hint="eastAsia" w:ascii="宋体" w:hAnsi="宋体"/>
                <w:szCs w:val="21"/>
              </w:rPr>
              <w:t>2.</w:t>
            </w:r>
            <w:r>
              <w:rPr>
                <w:rFonts w:ascii="宋体" w:hAnsi="宋体"/>
                <w:szCs w:val="21"/>
              </w:rPr>
              <w:t>QGLWidget</w:t>
            </w:r>
            <w:r>
              <w:rPr>
                <w:rFonts w:hint="eastAsia" w:ascii="宋体" w:hAnsi="宋体"/>
                <w:szCs w:val="21"/>
              </w:rPr>
              <w:t>绘制操作；</w:t>
            </w:r>
          </w:p>
          <w:p>
            <w:pPr>
              <w:pStyle w:val="45"/>
              <w:rPr>
                <w:rFonts w:ascii="宋体" w:hAnsi="宋体"/>
                <w:szCs w:val="21"/>
              </w:rPr>
            </w:pPr>
            <w:r>
              <w:rPr>
                <w:rFonts w:hint="eastAsia" w:ascii="宋体" w:hAnsi="宋体"/>
                <w:szCs w:val="21"/>
              </w:rPr>
              <w:t>3.</w:t>
            </w:r>
            <w:r>
              <w:rPr>
                <w:rFonts w:ascii="宋体" w:hAnsi="宋体"/>
                <w:szCs w:val="21"/>
              </w:rPr>
              <w:t>QWidget</w:t>
            </w:r>
            <w:r>
              <w:rPr>
                <w:rFonts w:hint="eastAsia" w:ascii="宋体" w:hAnsi="宋体"/>
                <w:szCs w:val="21"/>
              </w:rPr>
              <w:t>及</w:t>
            </w:r>
            <w:r>
              <w:rPr>
                <w:rFonts w:ascii="宋体" w:hAnsi="宋体"/>
                <w:szCs w:val="21"/>
              </w:rPr>
              <w:t>QGLWidget</w:t>
            </w:r>
            <w:r>
              <w:rPr>
                <w:rFonts w:hint="eastAsia" w:ascii="宋体" w:hAnsi="宋体"/>
                <w:szCs w:val="21"/>
              </w:rPr>
              <w:t>并排展示绘制内容。</w:t>
            </w:r>
          </w:p>
          <w:p>
            <w:pPr>
              <w:pStyle w:val="45"/>
              <w:rPr>
                <w:rFonts w:hint="eastAsia" w:ascii="宋体" w:hAnsi="宋体" w:eastAsia="宋体"/>
                <w:szCs w:val="21"/>
                <w:lang w:val="en-US" w:eastAsia="zh-CN"/>
              </w:rPr>
            </w:pPr>
            <w:r>
              <w:rPr>
                <w:rFonts w:ascii="宋体" w:hAnsi="宋体"/>
                <w:b/>
                <w:szCs w:val="21"/>
              </w:rPr>
              <w:t>合格判据:</w:t>
            </w:r>
            <w:r>
              <w:rPr>
                <w:rFonts w:hint="eastAsia" w:ascii="宋体" w:hAnsi="宋体"/>
                <w:b/>
                <w:szCs w:val="21"/>
                <w:lang w:val="en-US" w:eastAsia="zh-CN"/>
              </w:rPr>
              <w:t xml:space="preserve"> </w:t>
            </w:r>
            <w:r>
              <w:rPr>
                <w:rFonts w:hint="eastAsia"/>
              </w:rPr>
              <w:t>应用正常运行</w:t>
            </w:r>
            <w: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3"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1559"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2126"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41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ascii="宋体" w:hAnsi="宋体"/>
                <w:kern w:val="0"/>
                <w:szCs w:val="21"/>
                <w:lang w:bidi="en-US"/>
              </w:rPr>
            </w:pPr>
            <w:r>
              <w:rPr>
                <w:rFonts w:ascii="宋体" w:hAnsi="宋体"/>
                <w:kern w:val="0"/>
                <w:szCs w:val="21"/>
                <w:lang w:val="en" w:bidi="en-US"/>
              </w:rPr>
              <w:t>Qt</w:t>
            </w:r>
            <w:r>
              <w:rPr>
                <w:rFonts w:hint="eastAsia" w:ascii="宋体" w:hAnsi="宋体"/>
                <w:kern w:val="0"/>
                <w:szCs w:val="21"/>
                <w:lang w:val="en-US" w:eastAsia="zh-CN" w:bidi="en-US"/>
              </w:rPr>
              <w:t>5</w:t>
            </w:r>
            <w:r>
              <w:rPr>
                <w:rFonts w:hint="eastAsia" w:ascii="宋体" w:hAnsi="宋体"/>
                <w:kern w:val="0"/>
                <w:szCs w:val="21"/>
                <w:lang w:bidi="en-US"/>
              </w:rPr>
              <w:t>已安装、</w:t>
            </w:r>
            <w:r>
              <w:rPr>
                <w:rFonts w:ascii="宋体" w:hAnsi="宋体"/>
                <w:kern w:val="0"/>
                <w:szCs w:val="21"/>
                <w:lang w:val="en" w:bidi="en-US"/>
              </w:rPr>
              <w:t>qtcreator</w:t>
            </w:r>
            <w:r>
              <w:rPr>
                <w:rFonts w:hint="eastAsia" w:ascii="宋体" w:hAnsi="宋体"/>
                <w:kern w:val="0"/>
                <w:szCs w:val="21"/>
                <w:lang w:val="en" w:bidi="en-US"/>
              </w:rPr>
              <w:t>已</w:t>
            </w:r>
            <w:r>
              <w:rPr>
                <w:rFonts w:hint="eastAsia" w:ascii="宋体" w:hAnsi="宋体"/>
                <w:kern w:val="0"/>
                <w:szCs w:val="21"/>
                <w:lang w:bidi="en-US"/>
              </w:rPr>
              <w:t>安装。</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pacing w:val="2"/>
                <w:szCs w:val="21"/>
                <w:lang w:val="en"/>
              </w:rPr>
              <w:t>运行</w:t>
            </w:r>
            <w:r>
              <w:rPr>
                <w:rFonts w:ascii="宋体" w:hAnsi="宋体"/>
                <w:spacing w:val="2"/>
                <w:szCs w:val="21"/>
              </w:rPr>
              <w:t>“2dpainting”示例程序</w:t>
            </w:r>
            <w:r>
              <w:rPr>
                <w:rFonts w:hint="eastAsia" w:ascii="宋体" w:hAnsi="宋体"/>
                <w:spacing w:val="2"/>
                <w:szCs w:val="21"/>
              </w:rPr>
              <w:t>。</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出现程序窗口。</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after="200" w:line="440" w:lineRule="exact"/>
              <w:rPr>
                <w:rFonts w:ascii="宋体" w:hAnsi="宋体"/>
                <w:kern w:val="0"/>
                <w:szCs w:val="21"/>
                <w:lang w:val="en" w:bidi="en-US"/>
              </w:rPr>
            </w:pPr>
            <w:r>
              <w:rPr>
                <w:rFonts w:hint="eastAsia" w:ascii="宋体" w:hAnsi="宋体"/>
                <w:kern w:val="0"/>
                <w:szCs w:val="21"/>
                <w:lang w:val="en" w:bidi="en-US"/>
              </w:rPr>
              <w:t>已运行</w:t>
            </w:r>
            <w:r>
              <w:rPr>
                <w:rFonts w:ascii="宋体" w:hAnsi="宋体"/>
                <w:spacing w:val="2"/>
                <w:szCs w:val="21"/>
              </w:rPr>
              <w:t>“2dpainting”示例程序</w:t>
            </w:r>
            <w:r>
              <w:rPr>
                <w:rFonts w:hint="eastAsia" w:ascii="宋体" w:hAnsi="宋体"/>
                <w:spacing w:val="2"/>
                <w:szCs w:val="21"/>
              </w:rPr>
              <w:t>。</w:t>
            </w:r>
          </w:p>
        </w:tc>
        <w:tc>
          <w:tcPr>
            <w:tcW w:w="993"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lang w:val="en"/>
              </w:rPr>
            </w:pPr>
            <w:r>
              <w:rPr>
                <w:rFonts w:hint="eastAsia" w:ascii="宋体" w:hAnsi="宋体"/>
                <w:spacing w:val="2"/>
                <w:szCs w:val="21"/>
                <w:lang w:val="en"/>
              </w:rPr>
              <w:t>程序调用</w:t>
            </w:r>
            <w:r>
              <w:rPr>
                <w:rFonts w:hint="eastAsia" w:ascii="宋体" w:hAnsi="宋体"/>
                <w:spacing w:val="2"/>
                <w:szCs w:val="21"/>
              </w:rPr>
              <w:t>QWidget及QGLWidget绘制图形。</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QWidget、QGLWidget分列窗口的两端，</w:t>
            </w:r>
            <w:r>
              <w:rPr>
                <w:rFonts w:ascii="宋体" w:hAnsi="宋体"/>
                <w:spacing w:val="2"/>
                <w:szCs w:val="21"/>
                <w:lang w:val="en"/>
              </w:rPr>
              <w:t>QWidget</w:t>
            </w:r>
            <w:r>
              <w:rPr>
                <w:rFonts w:hint="eastAsia" w:ascii="宋体" w:hAnsi="宋体"/>
                <w:spacing w:val="2"/>
                <w:szCs w:val="21"/>
                <w:lang w:val="en"/>
              </w:rPr>
              <w:t>绘制内容具有抗锯齿效果。</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ascii="宋体" w:hAnsi="宋体"/>
          <w:spacing w:val="2"/>
          <w:sz w:val="21"/>
          <w:szCs w:val="21"/>
        </w:rPr>
        <w:t>QT</w:t>
      </w:r>
      <w:r>
        <w:rPr>
          <w:rFonts w:hint="eastAsia" w:ascii="宋体" w:hAnsi="宋体"/>
          <w:spacing w:val="2"/>
          <w:sz w:val="21"/>
          <w:szCs w:val="21"/>
          <w:lang w:val="en-US" w:eastAsia="zh-CN"/>
        </w:rPr>
        <w:t>5</w:t>
      </w:r>
      <w:r>
        <w:rPr>
          <w:rFonts w:ascii="宋体" w:hAnsi="宋体"/>
          <w:spacing w:val="2"/>
          <w:sz w:val="21"/>
          <w:szCs w:val="21"/>
        </w:rPr>
        <w:t>库-</w:t>
      </w:r>
      <w:r>
        <w:rPr>
          <w:rFonts w:hint="eastAsia" w:ascii="宋体" w:hAnsi="宋体"/>
          <w:spacing w:val="2"/>
          <w:sz w:val="21"/>
          <w:szCs w:val="21"/>
        </w:rPr>
        <w:t>文本通信</w:t>
      </w:r>
      <w:r>
        <w:rPr>
          <w:rFonts w:ascii="宋体" w:hAnsi="宋体"/>
          <w:spacing w:val="2"/>
          <w:sz w:val="21"/>
          <w:szCs w:val="21"/>
        </w:rPr>
        <w:t>测试</w:t>
      </w:r>
      <w:r>
        <w:rPr>
          <w:rFonts w:hint="eastAsia" w:ascii="宋体" w:hAnsi="宋体"/>
          <w:sz w:val="21"/>
          <w:szCs w:val="21"/>
        </w:rPr>
        <w:t>用例</w:t>
      </w:r>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3271"/>
        <w:gridCol w:w="1526"/>
        <w:gridCol w:w="3706"/>
        <w:gridCol w:w="1738"/>
        <w:gridCol w:w="1749"/>
        <w:gridCol w:w="1077"/>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ascii="宋体" w:hAnsi="宋体"/>
                <w:szCs w:val="21"/>
              </w:rPr>
            </w:pPr>
            <w:r>
              <w:rPr>
                <w:rFonts w:ascii="宋体" w:hAnsi="宋体"/>
                <w:szCs w:val="21"/>
              </w:rPr>
              <w:t>用例名称/标识</w:t>
            </w:r>
          </w:p>
        </w:tc>
        <w:tc>
          <w:tcPr>
            <w:tcW w:w="6371"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ascii="宋体" w:hAnsi="宋体"/>
                <w:szCs w:val="21"/>
              </w:rPr>
            </w:pPr>
            <w:r>
              <w:rPr>
                <w:rFonts w:hint="eastAsia"/>
              </w:rPr>
              <w:t>QT</w:t>
            </w:r>
            <w:r>
              <w:rPr>
                <w:rFonts w:hint="eastAsia"/>
                <w:lang w:val="en-US" w:eastAsia="zh-CN"/>
              </w:rPr>
              <w:t>5</w:t>
            </w:r>
            <w:r>
              <w:rPr>
                <w:rFonts w:hint="eastAsia"/>
              </w:rPr>
              <w:t>库-文本通信测试/ GN_YYXK</w:t>
            </w:r>
            <w:r>
              <w:rPr>
                <w:rFonts w:hint="eastAsia"/>
                <w:lang w:val="en-US" w:eastAsia="zh-CN"/>
              </w:rPr>
              <w:t xml:space="preserve"> </w:t>
            </w:r>
            <w:r>
              <w:rPr>
                <w:rFonts w:hint="eastAsia"/>
              </w:rPr>
              <w:t>_QTK</w:t>
            </w:r>
            <w:r>
              <w:rPr>
                <w:rFonts w:hint="eastAsia"/>
                <w:lang w:val="en-US" w:eastAsia="zh-CN"/>
              </w:rPr>
              <w:t>5</w:t>
            </w:r>
            <w:r>
              <w:rPr>
                <w:rFonts w:hint="eastAsia"/>
              </w:rPr>
              <w:t>_QTK_ WBTX</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2"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ascii="宋体" w:hAnsi="宋体"/>
                <w:szCs w:val="21"/>
              </w:rPr>
            </w:pPr>
            <w:r>
              <w:rPr>
                <w:rFonts w:ascii="宋体" w:hAnsi="宋体"/>
                <w:szCs w:val="21"/>
              </w:rPr>
              <w:t>用例说明</w:t>
            </w:r>
          </w:p>
        </w:tc>
        <w:tc>
          <w:tcPr>
            <w:tcW w:w="6371"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ascii="宋体" w:hAnsi="宋体"/>
                <w:szCs w:val="21"/>
              </w:rPr>
            </w:pPr>
            <w:r>
              <w:rPr>
                <w:rFonts w:ascii="宋体" w:hAnsi="宋体"/>
                <w:b/>
                <w:szCs w:val="21"/>
              </w:rPr>
              <w:t>测试目的:</w:t>
            </w:r>
            <w:r>
              <w:rPr>
                <w:rFonts w:hint="eastAsia" w:ascii="宋体" w:hAnsi="宋体"/>
                <w:szCs w:val="21"/>
              </w:rPr>
              <w:t xml:space="preserve"> 通过DBUS方式，实现纯文本聊天</w:t>
            </w:r>
            <w:r>
              <w:rPr>
                <w:rFonts w:ascii="宋体" w:hAnsi="宋体"/>
                <w:szCs w:val="21"/>
              </w:rPr>
              <w:t>的功能</w:t>
            </w:r>
            <w:r>
              <w:rPr>
                <w:rFonts w:hint="eastAsia" w:ascii="宋体" w:hAnsi="宋体"/>
                <w:szCs w:val="21"/>
              </w:rPr>
              <w:t>。</w:t>
            </w:r>
          </w:p>
          <w:p>
            <w:pPr>
              <w:rPr>
                <w:rFonts w:ascii="宋体" w:hAnsi="宋体"/>
                <w:color w:val="FF0000"/>
                <w:szCs w:val="21"/>
              </w:rPr>
            </w:pPr>
            <w:r>
              <w:rPr>
                <w:rFonts w:ascii="宋体" w:hAnsi="宋体"/>
                <w:b/>
                <w:szCs w:val="21"/>
              </w:rPr>
              <w:t>测试方法:</w:t>
            </w:r>
            <w:r>
              <w:rPr>
                <w:rFonts w:ascii="宋体" w:hAnsi="宋体"/>
                <w:color w:val="FF0000"/>
                <w:szCs w:val="21"/>
              </w:rPr>
              <w:t xml:space="preserve"> </w:t>
            </w:r>
            <w:r>
              <w:rPr>
                <w:rFonts w:hint="eastAsia" w:ascii="宋体" w:hAnsi="宋体"/>
                <w:szCs w:val="21"/>
              </w:rPr>
              <w:t>完成一对一文本报文传输功能</w:t>
            </w:r>
            <w:r>
              <w:rPr>
                <w:rFonts w:ascii="宋体" w:hAnsi="宋体"/>
                <w:szCs w:val="21"/>
              </w:rPr>
              <w:t>。</w:t>
            </w:r>
          </w:p>
          <w:p>
            <w:pPr>
              <w:pStyle w:val="45"/>
              <w:rPr>
                <w:rFonts w:ascii="宋体" w:hAnsi="宋体"/>
                <w:szCs w:val="21"/>
              </w:rPr>
            </w:pPr>
            <w:r>
              <w:rPr>
                <w:rFonts w:ascii="宋体" w:hAnsi="宋体"/>
                <w:b/>
                <w:szCs w:val="21"/>
              </w:rPr>
              <w:t>合格判据:</w:t>
            </w:r>
            <w:r>
              <w:rPr>
                <w:rFonts w:hint="eastAsia" w:ascii="宋体" w:hAnsi="宋体"/>
                <w:b/>
                <w:szCs w:val="21"/>
                <w:lang w:val="en-US" w:eastAsia="zh-CN"/>
              </w:rPr>
              <w:t xml:space="preserve"> </w:t>
            </w:r>
            <w:r>
              <w:rPr>
                <w:rFonts w:hint="eastAsia"/>
              </w:rPr>
              <w:t>应用正常运行</w:t>
            </w:r>
            <w: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w:t>
            </w:r>
          </w:p>
        </w:tc>
        <w:tc>
          <w:tcPr>
            <w:tcW w:w="2127"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输入</w:t>
            </w:r>
          </w:p>
        </w:tc>
        <w:tc>
          <w:tcPr>
            <w:tcW w:w="241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目的和动作</w:t>
            </w:r>
          </w:p>
        </w:tc>
        <w:tc>
          <w:tcPr>
            <w:tcW w:w="1130"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预期结果</w:t>
            </w:r>
          </w:p>
        </w:tc>
        <w:tc>
          <w:tcPr>
            <w:tcW w:w="1138" w:type="dxa"/>
            <w:tcBorders>
              <w:top w:val="single" w:color="000000" w:sz="12"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步骤 1</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通信双方客户机上已安装</w:t>
            </w:r>
            <w:r>
              <w:rPr>
                <w:rFonts w:ascii="宋体" w:hAnsi="宋体"/>
                <w:spacing w:val="2"/>
                <w:szCs w:val="21"/>
              </w:rPr>
              <w:t>qt</w:t>
            </w:r>
            <w:r>
              <w:rPr>
                <w:rFonts w:hint="eastAsia" w:ascii="宋体" w:hAnsi="宋体"/>
                <w:spacing w:val="2"/>
                <w:szCs w:val="21"/>
                <w:lang w:val="en-US" w:eastAsia="zh-CN"/>
              </w:rPr>
              <w:t>5</w:t>
            </w:r>
            <w:r>
              <w:rPr>
                <w:rFonts w:hint="eastAsia" w:ascii="宋体" w:hAnsi="宋体"/>
                <w:spacing w:val="2"/>
                <w:szCs w:val="21"/>
              </w:rPr>
              <w:t>，并已启动，通信双方客户机上已安装</w:t>
            </w:r>
            <w:r>
              <w:rPr>
                <w:rFonts w:ascii="宋体" w:hAnsi="宋体"/>
                <w:spacing w:val="2"/>
                <w:szCs w:val="21"/>
              </w:rPr>
              <w:t>qtcreator</w:t>
            </w:r>
            <w:r>
              <w:rPr>
                <w:rFonts w:hint="eastAsia" w:ascii="宋体" w:hAnsi="宋体"/>
                <w:spacing w:val="2"/>
                <w:szCs w:val="21"/>
              </w:rPr>
              <w:t>，并已启动，通信网络畅通。</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hint="eastAsia" w:ascii="宋体" w:hAnsi="宋体"/>
                <w:szCs w:val="21"/>
              </w:rPr>
              <w:t>无</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w:t>
            </w:r>
            <w:r>
              <w:rPr>
                <w:rFonts w:ascii="宋体" w:hAnsi="宋体"/>
                <w:szCs w:val="21"/>
              </w:rPr>
              <w:t>“chat”示例程序</w:t>
            </w:r>
            <w:r>
              <w:rPr>
                <w:rFonts w:hint="eastAsia" w:ascii="宋体" w:hAnsi="宋体"/>
                <w:szCs w:val="21"/>
              </w:rPr>
              <w:t>。</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运行成功。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2</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已运行</w:t>
            </w:r>
            <w:r>
              <w:rPr>
                <w:rFonts w:ascii="宋体" w:hAnsi="宋体"/>
                <w:szCs w:val="21"/>
              </w:rPr>
              <w:t>“chat”示例程序</w:t>
            </w:r>
            <w:r>
              <w:rPr>
                <w:rFonts w:hint="eastAsia" w:ascii="宋体" w:hAnsi="宋体"/>
                <w:szCs w:val="21"/>
              </w:rPr>
              <w:t>。</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昵称信息。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在程序窗口输入昵称并继续。</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输入成功</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 xml:space="preserve">步骤 </w:t>
            </w:r>
            <w:r>
              <w:rPr>
                <w:rFonts w:hint="eastAsia" w:ascii="宋体" w:hAnsi="宋体"/>
                <w:szCs w:val="21"/>
              </w:rPr>
              <w:t>3</w:t>
            </w:r>
          </w:p>
        </w:tc>
        <w:tc>
          <w:tcPr>
            <w:tcW w:w="2127"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pacing w:val="2"/>
                <w:szCs w:val="21"/>
              </w:rPr>
            </w:pPr>
            <w:r>
              <w:rPr>
                <w:rFonts w:hint="eastAsia" w:ascii="宋体" w:hAnsi="宋体"/>
                <w:spacing w:val="2"/>
                <w:szCs w:val="21"/>
              </w:rPr>
              <w:t>已运行</w:t>
            </w:r>
            <w:r>
              <w:rPr>
                <w:rFonts w:ascii="宋体" w:hAnsi="宋体"/>
                <w:szCs w:val="21"/>
              </w:rPr>
              <w:t>“chat”示例程序</w:t>
            </w:r>
            <w:r>
              <w:rPr>
                <w:rFonts w:hint="eastAsia" w:ascii="宋体" w:hAnsi="宋体"/>
                <w:szCs w:val="21"/>
              </w:rPr>
              <w:t>并输入昵称。</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聊天信息。</w:t>
            </w:r>
          </w:p>
        </w:tc>
        <w:tc>
          <w:tcPr>
            <w:tcW w:w="241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再次运行本程序，重复上述过程，输入文本信息并发送。（多次重复运行本程序，在各聊天窗口输入文本信息，查看聊天窗口信息）。</w:t>
            </w:r>
          </w:p>
        </w:tc>
        <w:tc>
          <w:tcPr>
            <w:tcW w:w="1130" w:type="dxa"/>
            <w:tcBorders>
              <w:top w:val="single" w:color="000000" w:sz="6" w:space="0"/>
              <w:left w:val="single" w:color="000000" w:sz="6" w:space="0"/>
              <w:bottom w:val="single" w:color="000000" w:sz="6" w:space="0"/>
              <w:right w:val="single" w:color="000000" w:sz="6" w:space="0"/>
            </w:tcBorders>
            <w:shd w:val="clear" w:color="auto" w:fill="auto"/>
          </w:tcPr>
          <w:p>
            <w:pPr>
              <w:rPr>
                <w:rFonts w:ascii="宋体" w:hAnsi="宋体"/>
                <w:szCs w:val="21"/>
              </w:rPr>
            </w:pPr>
            <w:r>
              <w:rPr>
                <w:rFonts w:hint="eastAsia" w:ascii="宋体" w:hAnsi="宋体"/>
                <w:szCs w:val="21"/>
              </w:rPr>
              <w:t>在双方聊天记录窗口出现发送信息。</w:t>
            </w:r>
          </w:p>
        </w:tc>
        <w:tc>
          <w:tcPr>
            <w:tcW w:w="113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宋体" w:hAnsi="宋体"/>
                <w:szCs w:val="21"/>
              </w:rPr>
            </w:pPr>
            <w:r>
              <w:rPr>
                <w:rFonts w:ascii="宋体" w:hAnsi="宋体"/>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ascii="宋体" w:hAnsi="宋体"/>
                <w:szCs w:val="21"/>
              </w:rPr>
            </w:pPr>
            <w:r>
              <w:rPr>
                <w:rFonts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DPDK库环境抽象层功能用例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rPr>
              <w:t>DPDK库环境抽象层功能/ GN_YYXK _QTK_DK_EAL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w:t>
            </w:r>
            <w:r>
              <w:rPr>
                <w:lang w:eastAsia="zh-CN"/>
              </w:rPr>
              <w:t>DPDK</w:t>
            </w:r>
            <w:r>
              <w:rPr>
                <w:rFonts w:hint="eastAsia"/>
                <w:lang w:eastAsia="zh-CN"/>
              </w:rPr>
              <w:t>库环境抽象层功能。</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w:t>
            </w:r>
            <w:r>
              <w:rPr>
                <w:lang w:eastAsia="zh-CN"/>
              </w:rPr>
              <w:t>helloworld</w:t>
            </w:r>
            <w:r>
              <w:rPr>
                <w:rFonts w:hint="eastAsia"/>
                <w:lang w:eastAsia="zh-CN"/>
              </w:rPr>
              <w:t>测试用例</w:t>
            </w:r>
            <w:r>
              <w:rPr>
                <w:lang w:eastAsia="zh-CN"/>
              </w:rPr>
              <w:t>。</w:t>
            </w:r>
          </w:p>
          <w:p>
            <w:pPr>
              <w:pStyle w:val="45"/>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已安装dpdk</w:t>
            </w:r>
          </w:p>
        </w:tc>
        <w:tc>
          <w:tcPr>
            <w:tcW w:w="772" w:type="pct"/>
            <w:shd w:val="clear" w:color="auto" w:fill="auto"/>
          </w:tcPr>
          <w:p>
            <w:pPr>
              <w:jc w:val="center"/>
              <w:rPr>
                <w:rFonts w:ascii="宋体" w:hAnsi="宋体"/>
                <w:szCs w:val="21"/>
              </w:rPr>
            </w:pPr>
            <w:r>
              <w:t>无</w:t>
            </w:r>
          </w:p>
        </w:tc>
        <w:tc>
          <w:tcPr>
            <w:tcW w:w="1083" w:type="pct"/>
            <w:shd w:val="clear" w:color="auto" w:fill="auto"/>
          </w:tcPr>
          <w:p>
            <w:pPr>
              <w:pStyle w:val="142"/>
              <w:widowControl w:val="0"/>
              <w:spacing w:after="0" w:line="400" w:lineRule="exact"/>
              <w:jc w:val="both"/>
              <w:rPr>
                <w:lang w:eastAsia="zh-CN"/>
              </w:rPr>
            </w:pPr>
            <w:r>
              <w:rPr>
                <w:rFonts w:hint="eastAsia"/>
                <w:lang w:eastAsia="zh-CN"/>
              </w:rPr>
              <w:t>在终端，进入程序文件夹，</w:t>
            </w:r>
            <w:r>
              <w:rPr>
                <w:lang w:eastAsia="zh-CN"/>
              </w:rPr>
              <w:t>运行</w:t>
            </w:r>
            <w:r>
              <w:rPr>
                <w:rFonts w:hint="eastAsia"/>
                <w:lang w:eastAsia="zh-CN"/>
              </w:rPr>
              <w:t>:</w:t>
            </w:r>
          </w:p>
          <w:p>
            <w:pPr>
              <w:rPr>
                <w:rFonts w:ascii="宋体" w:hAnsi="宋体"/>
                <w:szCs w:val="21"/>
              </w:rPr>
            </w:pPr>
            <w:r>
              <w:rPr>
                <w:rFonts w:ascii="宋体" w:hAnsi="宋体"/>
                <w:szCs w:val="21"/>
              </w:rPr>
              <w:t>make</w:t>
            </w:r>
          </w:p>
        </w:tc>
        <w:tc>
          <w:tcPr>
            <w:tcW w:w="1002" w:type="pct"/>
            <w:shd w:val="clear" w:color="auto" w:fill="auto"/>
          </w:tcPr>
          <w:p>
            <w:pPr>
              <w:rPr>
                <w:rFonts w:ascii="宋体" w:hAnsi="宋体"/>
                <w:szCs w:val="21"/>
              </w:rPr>
            </w:pPr>
            <w:r>
              <w:rPr>
                <w:rFonts w:ascii="宋体" w:hAnsi="宋体"/>
                <w:color w:val="000000"/>
              </w:rPr>
              <w:t>输出运行信息</w:t>
            </w:r>
            <w:r>
              <w:rPr>
                <w:rFonts w:hint="eastAsia" w:ascii="宋体" w:hAnsi="宋体"/>
                <w:color w:val="000000"/>
              </w:rPr>
              <w:t>,产生编译产物</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w:t>
            </w:r>
            <w:r>
              <w:rPr>
                <w:rFonts w:hint="eastAsia"/>
              </w:rPr>
              <w:t>2</w:t>
            </w:r>
          </w:p>
        </w:tc>
        <w:tc>
          <w:tcPr>
            <w:tcW w:w="775" w:type="pct"/>
            <w:shd w:val="clear" w:color="auto" w:fill="auto"/>
          </w:tcPr>
          <w:p>
            <w:pPr>
              <w:rPr>
                <w:rFonts w:ascii="宋体" w:hAnsi="宋体"/>
                <w:szCs w:val="21"/>
              </w:rPr>
            </w:pPr>
            <w:r>
              <w:rPr>
                <w:rFonts w:hint="eastAsia"/>
              </w:rPr>
              <w:t>使用r</w:t>
            </w:r>
            <w:r>
              <w:t>oot</w:t>
            </w:r>
            <w:r>
              <w:rPr>
                <w:rFonts w:hint="eastAsia"/>
              </w:rPr>
              <w:t>用户</w:t>
            </w:r>
          </w:p>
        </w:tc>
        <w:tc>
          <w:tcPr>
            <w:tcW w:w="772" w:type="pct"/>
            <w:shd w:val="clear" w:color="auto" w:fill="auto"/>
          </w:tcPr>
          <w:p>
            <w:pPr>
              <w:jc w:val="center"/>
              <w:rPr>
                <w:rFonts w:ascii="宋体" w:hAnsi="宋体"/>
                <w:szCs w:val="21"/>
              </w:rPr>
            </w:pPr>
            <w:r>
              <w:rPr>
                <w:rFonts w:hint="eastAsia"/>
              </w:rPr>
              <w:t>无</w:t>
            </w:r>
          </w:p>
        </w:tc>
        <w:tc>
          <w:tcPr>
            <w:tcW w:w="1083" w:type="pct"/>
            <w:shd w:val="clear" w:color="auto" w:fill="auto"/>
          </w:tcPr>
          <w:p>
            <w:pPr>
              <w:pStyle w:val="142"/>
              <w:widowControl w:val="0"/>
              <w:spacing w:after="0" w:line="400" w:lineRule="exact"/>
              <w:jc w:val="both"/>
              <w:rPr>
                <w:lang w:eastAsia="zh-CN"/>
              </w:rPr>
            </w:pPr>
            <w:r>
              <w:rPr>
                <w:rFonts w:hint="eastAsia"/>
                <w:lang w:eastAsia="zh-CN"/>
              </w:rPr>
              <w:t>在终端，进入程序文件夹，</w:t>
            </w:r>
            <w:r>
              <w:rPr>
                <w:lang w:eastAsia="zh-CN"/>
              </w:rPr>
              <w:t>运行</w:t>
            </w:r>
            <w:r>
              <w:rPr>
                <w:rFonts w:hint="eastAsia"/>
                <w:lang w:eastAsia="zh-CN"/>
              </w:rPr>
              <w:t>:</w:t>
            </w:r>
          </w:p>
          <w:p>
            <w:pPr>
              <w:rPr>
                <w:rFonts w:ascii="宋体" w:hAnsi="宋体"/>
                <w:szCs w:val="21"/>
              </w:rPr>
            </w:pPr>
            <w:r>
              <w:t>./build/helloworld</w:t>
            </w:r>
          </w:p>
        </w:tc>
        <w:tc>
          <w:tcPr>
            <w:tcW w:w="1002" w:type="pct"/>
            <w:shd w:val="clear" w:color="auto" w:fill="auto"/>
          </w:tcPr>
          <w:p>
            <w:pPr>
              <w:pStyle w:val="142"/>
              <w:widowControl w:val="0"/>
              <w:spacing w:line="440" w:lineRule="exact"/>
              <w:rPr>
                <w:rFonts w:ascii="宋体" w:hAnsi="宋体"/>
                <w:color w:val="000000"/>
                <w:lang w:eastAsia="zh-CN"/>
              </w:rPr>
            </w:pPr>
            <w:r>
              <w:rPr>
                <w:rFonts w:hint="eastAsia" w:ascii="宋体" w:hAnsi="宋体"/>
                <w:color w:val="000000"/>
                <w:lang w:eastAsia="zh-CN"/>
              </w:rPr>
              <w:t>输出E</w:t>
            </w:r>
            <w:r>
              <w:rPr>
                <w:rFonts w:ascii="宋体" w:hAnsi="宋体"/>
                <w:color w:val="000000"/>
                <w:lang w:eastAsia="zh-CN"/>
              </w:rPr>
              <w:t>AL</w:t>
            </w:r>
            <w:r>
              <w:rPr>
                <w:rFonts w:hint="eastAsia" w:ascii="宋体" w:hAnsi="宋体"/>
                <w:color w:val="000000"/>
                <w:lang w:eastAsia="zh-CN"/>
              </w:rPr>
              <w:t>信息，以及</w:t>
            </w:r>
            <w:r>
              <w:rPr>
                <w:rFonts w:ascii="宋体" w:hAnsi="宋体"/>
                <w:color w:val="000000"/>
                <w:lang w:eastAsia="zh-CN"/>
              </w:rPr>
              <w:t>hello from core 1</w:t>
            </w:r>
          </w:p>
          <w:p>
            <w:pPr>
              <w:pStyle w:val="142"/>
              <w:widowControl w:val="0"/>
              <w:spacing w:line="440" w:lineRule="exact"/>
              <w:rPr>
                <w:rFonts w:ascii="宋体" w:hAnsi="宋体"/>
                <w:color w:val="000000"/>
                <w:lang w:eastAsia="zh-CN"/>
              </w:rPr>
            </w:pPr>
            <w:r>
              <w:rPr>
                <w:rFonts w:ascii="宋体" w:hAnsi="宋体"/>
                <w:color w:val="000000"/>
                <w:lang w:eastAsia="zh-CN"/>
              </w:rPr>
              <w:t>hello from core 2</w:t>
            </w:r>
          </w:p>
          <w:p>
            <w:pPr>
              <w:rPr>
                <w:rFonts w:ascii="宋体" w:hAnsi="宋体"/>
                <w:szCs w:val="21"/>
              </w:rPr>
            </w:pPr>
            <w:r>
              <w:rPr>
                <w:rFonts w:ascii="宋体" w:hAnsi="宋体"/>
                <w:color w:val="000000"/>
              </w:rPr>
              <w:t>…</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DPDK库二层转发用例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924"/>
        <w:gridCol w:w="2181"/>
        <w:gridCol w:w="1746"/>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t>DPDK</w:t>
            </w:r>
            <w:r>
              <w:rPr>
                <w:rFonts w:hint="eastAsia"/>
              </w:rPr>
              <w:t>库二层转发功能/ GN_YYXK _QTK_DK_L2FWD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 xml:space="preserve">测试目的: </w:t>
            </w:r>
            <w:r>
              <w:rPr>
                <w:rFonts w:hint="eastAsia"/>
                <w:lang w:eastAsia="zh-CN"/>
              </w:rPr>
              <w:t>测试</w:t>
            </w:r>
            <w:r>
              <w:rPr>
                <w:lang w:eastAsia="zh-CN"/>
              </w:rPr>
              <w:t>DPDK</w:t>
            </w:r>
            <w:r>
              <w:rPr>
                <w:rFonts w:hint="eastAsia"/>
                <w:lang w:eastAsia="zh-CN"/>
              </w:rPr>
              <w:t>库二层转发功能。</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w:t>
            </w:r>
            <w:r>
              <w:rPr>
                <w:lang w:eastAsia="zh-CN"/>
              </w:rPr>
              <w:t>l2fwd</w:t>
            </w:r>
            <w:r>
              <w:rPr>
                <w:rFonts w:hint="eastAsia"/>
                <w:lang w:eastAsia="zh-CN"/>
              </w:rPr>
              <w:t>测试用例</w:t>
            </w:r>
            <w:r>
              <w:rPr>
                <w:lang w:eastAsia="zh-CN"/>
              </w:rPr>
              <w:t>。</w:t>
            </w:r>
          </w:p>
          <w:p>
            <w:pPr>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9"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t>步骤</w:t>
            </w:r>
            <w:r>
              <w:rPr>
                <w:rFonts w:hint="eastAsia"/>
              </w:rPr>
              <w:t>1</w:t>
            </w:r>
          </w:p>
        </w:tc>
        <w:tc>
          <w:tcPr>
            <w:tcW w:w="773" w:type="pct"/>
            <w:shd w:val="clear" w:color="auto" w:fill="auto"/>
          </w:tcPr>
          <w:p>
            <w:pPr>
              <w:rPr>
                <w:rFonts w:ascii="宋体" w:hAnsi="宋体"/>
                <w:szCs w:val="21"/>
              </w:rPr>
            </w:pPr>
            <w:r>
              <w:rPr>
                <w:rFonts w:hint="eastAsia"/>
              </w:rPr>
              <w:t>已安装dpdk</w:t>
            </w:r>
          </w:p>
        </w:tc>
        <w:tc>
          <w:tcPr>
            <w:tcW w:w="695" w:type="pct"/>
            <w:shd w:val="clear" w:color="auto" w:fill="auto"/>
          </w:tcPr>
          <w:p>
            <w:pPr>
              <w:jc w:val="center"/>
              <w:rPr>
                <w:rFonts w:ascii="宋体" w:hAnsi="宋体"/>
                <w:szCs w:val="21"/>
              </w:rPr>
            </w:pPr>
            <w:r>
              <w:t>无</w:t>
            </w:r>
          </w:p>
        </w:tc>
        <w:tc>
          <w:tcPr>
            <w:tcW w:w="1391" w:type="pct"/>
            <w:shd w:val="clear" w:color="auto" w:fill="auto"/>
          </w:tcPr>
          <w:p>
            <w:pPr>
              <w:pStyle w:val="142"/>
              <w:widowControl w:val="0"/>
              <w:spacing w:after="0" w:line="400" w:lineRule="exact"/>
              <w:jc w:val="both"/>
              <w:rPr>
                <w:lang w:eastAsia="zh-CN"/>
              </w:rPr>
            </w:pPr>
            <w:r>
              <w:rPr>
                <w:rFonts w:hint="eastAsia"/>
                <w:lang w:eastAsia="zh-CN"/>
              </w:rPr>
              <w:t>在终端，进入程序文件夹，</w:t>
            </w:r>
            <w:r>
              <w:rPr>
                <w:lang w:eastAsia="zh-CN"/>
              </w:rPr>
              <w:t>运行</w:t>
            </w:r>
            <w:r>
              <w:rPr>
                <w:rFonts w:hint="eastAsia"/>
                <w:lang w:eastAsia="zh-CN"/>
              </w:rPr>
              <w:t>:</w:t>
            </w:r>
          </w:p>
          <w:p>
            <w:pPr>
              <w:rPr>
                <w:rFonts w:ascii="宋体" w:hAnsi="宋体"/>
                <w:szCs w:val="21"/>
              </w:rPr>
            </w:pPr>
            <w:r>
              <w:rPr>
                <w:rFonts w:ascii="宋体" w:hAnsi="宋体"/>
                <w:szCs w:val="21"/>
              </w:rPr>
              <w:t>make</w:t>
            </w:r>
          </w:p>
        </w:tc>
        <w:tc>
          <w:tcPr>
            <w:tcW w:w="773" w:type="pct"/>
            <w:shd w:val="clear" w:color="auto" w:fill="auto"/>
          </w:tcPr>
          <w:p>
            <w:pPr>
              <w:rPr>
                <w:rFonts w:ascii="宋体" w:hAnsi="宋体"/>
                <w:szCs w:val="21"/>
              </w:rPr>
            </w:pPr>
            <w:r>
              <w:rPr>
                <w:rFonts w:ascii="宋体" w:hAnsi="宋体"/>
                <w:color w:val="000000"/>
              </w:rPr>
              <w:t>输出运行信息</w:t>
            </w:r>
            <w:r>
              <w:rPr>
                <w:rFonts w:hint="eastAsia" w:ascii="宋体" w:hAnsi="宋体"/>
                <w:color w:val="000000"/>
              </w:rPr>
              <w:t>,产生编译产物</w:t>
            </w:r>
          </w:p>
        </w:tc>
        <w:tc>
          <w:tcPr>
            <w:tcW w:w="619"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t>步骤</w:t>
            </w:r>
            <w:r>
              <w:rPr>
                <w:rFonts w:hint="eastAsia"/>
              </w:rPr>
              <w:t>2</w:t>
            </w:r>
          </w:p>
        </w:tc>
        <w:tc>
          <w:tcPr>
            <w:tcW w:w="773" w:type="pct"/>
            <w:shd w:val="clear" w:color="auto" w:fill="auto"/>
          </w:tcPr>
          <w:p>
            <w:pPr>
              <w:pStyle w:val="142"/>
              <w:widowControl w:val="0"/>
              <w:spacing w:after="0" w:line="400" w:lineRule="exact"/>
              <w:jc w:val="both"/>
              <w:rPr>
                <w:lang w:eastAsia="zh-CN"/>
              </w:rPr>
            </w:pPr>
            <w:r>
              <w:rPr>
                <w:rFonts w:hint="eastAsia"/>
                <w:lang w:eastAsia="zh-CN"/>
              </w:rPr>
              <w:t>使用r</w:t>
            </w:r>
            <w:r>
              <w:rPr>
                <w:lang w:eastAsia="zh-CN"/>
              </w:rPr>
              <w:t>oot</w:t>
            </w:r>
            <w:r>
              <w:rPr>
                <w:rFonts w:hint="eastAsia"/>
                <w:lang w:eastAsia="zh-CN"/>
              </w:rPr>
              <w:t>用户.</w:t>
            </w:r>
          </w:p>
          <w:p>
            <w:pPr>
              <w:rPr>
                <w:rFonts w:ascii="宋体" w:hAnsi="宋体"/>
                <w:szCs w:val="21"/>
              </w:rPr>
            </w:pPr>
            <w:r>
              <w:rPr>
                <w:rFonts w:hint="eastAsia"/>
              </w:rPr>
              <w:t>连接的网络端口有数据包传输</w:t>
            </w:r>
          </w:p>
        </w:tc>
        <w:tc>
          <w:tcPr>
            <w:tcW w:w="695" w:type="pct"/>
            <w:shd w:val="clear" w:color="auto" w:fill="auto"/>
          </w:tcPr>
          <w:p>
            <w:pPr>
              <w:jc w:val="center"/>
              <w:rPr>
                <w:rFonts w:ascii="宋体" w:hAnsi="宋体"/>
                <w:szCs w:val="21"/>
              </w:rPr>
            </w:pPr>
            <w:r>
              <w:rPr>
                <w:rFonts w:hint="eastAsia"/>
              </w:rPr>
              <w:t>无</w:t>
            </w:r>
          </w:p>
        </w:tc>
        <w:tc>
          <w:tcPr>
            <w:tcW w:w="1391" w:type="pct"/>
            <w:shd w:val="clear" w:color="auto" w:fill="auto"/>
          </w:tcPr>
          <w:p>
            <w:pPr>
              <w:pStyle w:val="142"/>
              <w:widowControl w:val="0"/>
              <w:spacing w:after="0" w:line="400" w:lineRule="exact"/>
              <w:jc w:val="both"/>
              <w:rPr>
                <w:lang w:eastAsia="zh-CN"/>
              </w:rPr>
            </w:pPr>
            <w:r>
              <w:rPr>
                <w:rFonts w:hint="eastAsia"/>
                <w:lang w:eastAsia="zh-CN"/>
              </w:rPr>
              <w:t>在终端，进入程序文件夹，</w:t>
            </w:r>
            <w:r>
              <w:rPr>
                <w:lang w:eastAsia="zh-CN"/>
              </w:rPr>
              <w:t>运行</w:t>
            </w:r>
            <w:r>
              <w:rPr>
                <w:rFonts w:hint="eastAsia"/>
                <w:lang w:eastAsia="zh-CN"/>
              </w:rPr>
              <w:t>:</w:t>
            </w:r>
          </w:p>
          <w:p>
            <w:pPr>
              <w:rPr>
                <w:rFonts w:ascii="宋体" w:hAnsi="宋体"/>
                <w:szCs w:val="21"/>
              </w:rPr>
            </w:pPr>
            <w:r>
              <w:t>./build/l2fwd -l 2-3 -- -p 0x3</w:t>
            </w:r>
          </w:p>
        </w:tc>
        <w:tc>
          <w:tcPr>
            <w:tcW w:w="773" w:type="pct"/>
            <w:shd w:val="clear" w:color="auto" w:fill="auto"/>
          </w:tcPr>
          <w:p>
            <w:pPr>
              <w:rPr>
                <w:rFonts w:ascii="宋体" w:hAnsi="宋体"/>
                <w:szCs w:val="21"/>
              </w:rPr>
            </w:pPr>
            <w:r>
              <w:rPr>
                <w:rFonts w:hint="eastAsia" w:ascii="宋体" w:hAnsi="宋体"/>
                <w:color w:val="000000"/>
              </w:rPr>
              <w:t>输出每个端口收发统计</w:t>
            </w:r>
          </w:p>
        </w:tc>
        <w:tc>
          <w:tcPr>
            <w:tcW w:w="619"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DPDK库用户工具使用用例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181"/>
        <w:gridCol w:w="2181"/>
        <w:gridCol w:w="3989"/>
        <w:gridCol w:w="1676"/>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17" w:hRule="atLeast"/>
        </w:trPr>
        <w:tc>
          <w:tcPr>
            <w:tcW w:w="1218"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782" w:type="pct"/>
            <w:gridSpan w:val="5"/>
            <w:tcBorders>
              <w:bottom w:val="single" w:color="000000" w:sz="6" w:space="0"/>
            </w:tcBorders>
            <w:shd w:val="clear" w:color="auto" w:fill="auto"/>
          </w:tcPr>
          <w:p>
            <w:pPr>
              <w:pStyle w:val="45"/>
              <w:rPr>
                <w:rFonts w:ascii="宋体" w:hAnsi="宋体"/>
                <w:szCs w:val="21"/>
              </w:rPr>
            </w:pPr>
            <w:r>
              <w:t>D</w:t>
            </w:r>
            <w:r>
              <w:rPr>
                <w:rFonts w:hint="eastAsia"/>
              </w:rPr>
              <w:t>PDK库用户工具使用用例//GN_YYXK _QTK_DK_UTIL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782"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测试</w:t>
            </w:r>
            <w:r>
              <w:rPr>
                <w:lang w:eastAsia="zh-CN"/>
              </w:rPr>
              <w:t>DPDK</w:t>
            </w:r>
            <w:r>
              <w:rPr>
                <w:rFonts w:hint="eastAsia"/>
                <w:lang w:eastAsia="zh-CN"/>
              </w:rPr>
              <w:t>库用户工具使用。</w:t>
            </w:r>
          </w:p>
          <w:p>
            <w:pPr>
              <w:pStyle w:val="142"/>
              <w:widowControl w:val="0"/>
              <w:spacing w:after="0" w:line="400" w:lineRule="exact"/>
              <w:jc w:val="both"/>
              <w:rPr>
                <w:lang w:eastAsia="zh-CN"/>
              </w:rPr>
            </w:pPr>
            <w:r>
              <w:rPr>
                <w:b/>
                <w:bCs/>
                <w:lang w:eastAsia="zh-CN"/>
              </w:rPr>
              <w:t xml:space="preserve">测试方法: </w:t>
            </w:r>
            <w:r>
              <w:rPr>
                <w:lang w:eastAsia="zh-CN"/>
              </w:rPr>
              <w:t>DPDK</w:t>
            </w:r>
            <w:r>
              <w:rPr>
                <w:rFonts w:hint="eastAsia"/>
                <w:lang w:eastAsia="zh-CN"/>
              </w:rPr>
              <w:t>库用户工具使用</w:t>
            </w:r>
            <w:r>
              <w:rPr>
                <w:lang w:eastAsia="zh-CN"/>
              </w:rPr>
              <w:t>。</w:t>
            </w:r>
          </w:p>
          <w:p>
            <w:pPr>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41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59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ascii="宋体" w:hAnsi="宋体"/>
                <w:szCs w:val="21"/>
              </w:rPr>
            </w:pPr>
            <w:r>
              <w:t>步骤</w:t>
            </w:r>
            <w:r>
              <w:rPr>
                <w:rFonts w:hint="eastAsia"/>
              </w:rPr>
              <w:t>1</w:t>
            </w:r>
          </w:p>
        </w:tc>
        <w:tc>
          <w:tcPr>
            <w:tcW w:w="773" w:type="pct"/>
            <w:shd w:val="clear" w:color="auto" w:fill="auto"/>
          </w:tcPr>
          <w:p>
            <w:pPr>
              <w:rPr>
                <w:rFonts w:ascii="宋体" w:hAnsi="宋体"/>
                <w:szCs w:val="21"/>
              </w:rPr>
            </w:pPr>
            <w:r>
              <w:rPr>
                <w:rFonts w:hint="eastAsia"/>
              </w:rPr>
              <w:t>已安装dpdk</w:t>
            </w:r>
          </w:p>
        </w:tc>
        <w:tc>
          <w:tcPr>
            <w:tcW w:w="773" w:type="pct"/>
            <w:shd w:val="clear" w:color="auto" w:fill="auto"/>
          </w:tcPr>
          <w:p>
            <w:pPr>
              <w:rPr>
                <w:rFonts w:ascii="宋体" w:hAnsi="宋体"/>
                <w:szCs w:val="21"/>
              </w:rPr>
            </w:pPr>
            <w:r>
              <w:t>无</w:t>
            </w:r>
          </w:p>
        </w:tc>
        <w:tc>
          <w:tcPr>
            <w:tcW w:w="1414" w:type="pct"/>
            <w:shd w:val="clear" w:color="auto" w:fill="auto"/>
          </w:tcPr>
          <w:p>
            <w:pPr>
              <w:pStyle w:val="142"/>
              <w:widowControl w:val="0"/>
              <w:spacing w:after="0" w:line="400" w:lineRule="exact"/>
              <w:jc w:val="both"/>
              <w:rPr>
                <w:lang w:eastAsia="zh-CN"/>
              </w:rPr>
            </w:pPr>
            <w:r>
              <w:rPr>
                <w:rFonts w:hint="eastAsia"/>
                <w:lang w:eastAsia="zh-CN"/>
              </w:rPr>
              <w:t>在终端</w:t>
            </w:r>
            <w:r>
              <w:rPr>
                <w:lang w:eastAsia="zh-CN"/>
              </w:rPr>
              <w:t>运行</w:t>
            </w:r>
            <w:r>
              <w:rPr>
                <w:rFonts w:hint="eastAsia"/>
                <w:lang w:eastAsia="zh-CN"/>
              </w:rPr>
              <w:t>:</w:t>
            </w:r>
          </w:p>
          <w:p>
            <w:pPr>
              <w:rPr>
                <w:rFonts w:ascii="宋体" w:hAnsi="宋体"/>
                <w:szCs w:val="21"/>
              </w:rPr>
            </w:pPr>
            <w:r>
              <w:t>dpdk-devbind.py -s</w:t>
            </w:r>
          </w:p>
        </w:tc>
        <w:tc>
          <w:tcPr>
            <w:tcW w:w="594" w:type="pct"/>
            <w:shd w:val="clear" w:color="auto" w:fill="auto"/>
          </w:tcPr>
          <w:p>
            <w:pPr>
              <w:rPr>
                <w:rFonts w:ascii="宋体" w:hAnsi="宋体"/>
                <w:szCs w:val="21"/>
              </w:rPr>
            </w:pPr>
            <w:r>
              <w:rPr>
                <w:rFonts w:ascii="宋体" w:hAnsi="宋体"/>
                <w:color w:val="000000"/>
              </w:rPr>
              <w:t>输出</w:t>
            </w:r>
            <w:r>
              <w:rPr>
                <w:rFonts w:hint="eastAsia" w:ascii="宋体" w:hAnsi="宋体"/>
                <w:color w:val="000000"/>
              </w:rPr>
              <w:t>可用的设备</w:t>
            </w:r>
          </w:p>
        </w:tc>
        <w:tc>
          <w:tcPr>
            <w:tcW w:w="618" w:type="pct"/>
            <w:shd w:val="clear" w:color="auto" w:fill="auto"/>
          </w:tcPr>
          <w:p>
            <w:pPr>
              <w:jc w:val="center"/>
              <w:rPr>
                <w:rFonts w:ascii="宋体" w:hAnsi="宋体"/>
                <w:szCs w:val="21"/>
              </w:rPr>
            </w:pPr>
            <w: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ascii="宋体" w:hAnsi="宋体"/>
                <w:szCs w:val="21"/>
              </w:rPr>
            </w:pPr>
            <w:r>
              <w:t>步骤</w:t>
            </w:r>
            <w:r>
              <w:rPr>
                <w:rFonts w:hint="eastAsia"/>
              </w:rPr>
              <w:t>2</w:t>
            </w:r>
          </w:p>
        </w:tc>
        <w:tc>
          <w:tcPr>
            <w:tcW w:w="773" w:type="pct"/>
            <w:shd w:val="clear" w:color="auto" w:fill="auto"/>
          </w:tcPr>
          <w:p>
            <w:pPr>
              <w:rPr>
                <w:rFonts w:ascii="宋体" w:hAnsi="宋体"/>
                <w:szCs w:val="21"/>
              </w:rPr>
            </w:pPr>
            <w:r>
              <w:rPr>
                <w:rFonts w:hint="eastAsia"/>
              </w:rPr>
              <w:t>使用r</w:t>
            </w:r>
            <w:r>
              <w:t>oot</w:t>
            </w:r>
            <w:r>
              <w:rPr>
                <w:rFonts w:hint="eastAsia"/>
              </w:rPr>
              <w:t>用户</w:t>
            </w:r>
          </w:p>
        </w:tc>
        <w:tc>
          <w:tcPr>
            <w:tcW w:w="773" w:type="pct"/>
            <w:shd w:val="clear" w:color="auto" w:fill="auto"/>
          </w:tcPr>
          <w:p>
            <w:pPr>
              <w:rPr>
                <w:rFonts w:ascii="宋体" w:hAnsi="宋体"/>
                <w:szCs w:val="21"/>
              </w:rPr>
            </w:pPr>
            <w:r>
              <w:rPr>
                <w:rFonts w:hint="eastAsia"/>
              </w:rPr>
              <w:t>无</w:t>
            </w:r>
          </w:p>
        </w:tc>
        <w:tc>
          <w:tcPr>
            <w:tcW w:w="1414" w:type="pct"/>
            <w:shd w:val="clear" w:color="auto" w:fill="auto"/>
          </w:tcPr>
          <w:p>
            <w:pPr>
              <w:pStyle w:val="142"/>
              <w:widowControl w:val="0"/>
              <w:spacing w:after="0" w:line="400" w:lineRule="exact"/>
              <w:jc w:val="both"/>
              <w:rPr>
                <w:lang w:eastAsia="zh-CN"/>
              </w:rPr>
            </w:pPr>
            <w:r>
              <w:rPr>
                <w:rFonts w:hint="eastAsia"/>
                <w:lang w:eastAsia="zh-CN"/>
              </w:rPr>
              <w:t>在终端</w:t>
            </w:r>
            <w:r>
              <w:rPr>
                <w:lang w:eastAsia="zh-CN"/>
              </w:rPr>
              <w:t>运行</w:t>
            </w:r>
            <w:r>
              <w:rPr>
                <w:rFonts w:hint="eastAsia"/>
                <w:lang w:eastAsia="zh-CN"/>
              </w:rPr>
              <w:t>:</w:t>
            </w:r>
          </w:p>
          <w:p>
            <w:pPr>
              <w:rPr>
                <w:rFonts w:ascii="宋体" w:hAnsi="宋体"/>
                <w:szCs w:val="21"/>
              </w:rPr>
            </w:pPr>
            <w:r>
              <w:t>dpdk-devbind.py --bind=igb_uio DEVICE1</w:t>
            </w:r>
          </w:p>
        </w:tc>
        <w:tc>
          <w:tcPr>
            <w:tcW w:w="594" w:type="pct"/>
            <w:shd w:val="clear" w:color="auto" w:fill="auto"/>
          </w:tcPr>
          <w:p>
            <w:pPr>
              <w:pStyle w:val="142"/>
              <w:widowControl w:val="0"/>
              <w:spacing w:after="0" w:line="440" w:lineRule="exact"/>
              <w:rPr>
                <w:rFonts w:ascii="宋体" w:hAnsi="宋体"/>
                <w:color w:val="000000"/>
                <w:lang w:eastAsia="zh-CN"/>
              </w:rPr>
            </w:pPr>
            <w:r>
              <w:rPr>
                <w:rFonts w:hint="eastAsia" w:ascii="宋体" w:hAnsi="宋体"/>
                <w:color w:val="000000"/>
                <w:lang w:eastAsia="zh-CN"/>
              </w:rPr>
              <w:t>绑定i</w:t>
            </w:r>
            <w:r>
              <w:rPr>
                <w:rFonts w:ascii="宋体" w:hAnsi="宋体"/>
                <w:color w:val="000000"/>
                <w:lang w:eastAsia="zh-CN"/>
              </w:rPr>
              <w:t>gb_uio</w:t>
            </w:r>
            <w:r>
              <w:rPr>
                <w:rFonts w:hint="eastAsia" w:ascii="宋体" w:hAnsi="宋体"/>
                <w:color w:val="000000"/>
                <w:lang w:eastAsia="zh-CN"/>
              </w:rPr>
              <w:t>成功，</w:t>
            </w:r>
          </w:p>
          <w:p>
            <w:pPr>
              <w:pStyle w:val="142"/>
              <w:widowControl w:val="0"/>
              <w:spacing w:after="0" w:line="440" w:lineRule="exact"/>
              <w:rPr>
                <w:rFonts w:ascii="宋体" w:hAnsi="宋体"/>
                <w:color w:val="000000"/>
                <w:lang w:eastAsia="zh-CN"/>
              </w:rPr>
            </w:pPr>
            <w:r>
              <w:rPr>
                <w:rFonts w:hint="eastAsia" w:ascii="宋体" w:hAnsi="宋体"/>
                <w:color w:val="000000"/>
                <w:lang w:eastAsia="zh-CN"/>
              </w:rPr>
              <w:t>状态</w:t>
            </w:r>
          </w:p>
          <w:p>
            <w:pPr>
              <w:rPr>
                <w:rFonts w:ascii="宋体" w:hAnsi="宋体"/>
                <w:szCs w:val="21"/>
              </w:rPr>
            </w:pPr>
            <w:r>
              <w:rPr>
                <w:rFonts w:ascii="宋体" w:hAnsi="宋体"/>
                <w:color w:val="000000"/>
              </w:rPr>
              <w:t>Network devices using DPDK-compatible driver</w:t>
            </w:r>
            <w:r>
              <w:rPr>
                <w:rFonts w:hint="eastAsia" w:ascii="宋体" w:hAnsi="宋体"/>
                <w:color w:val="000000"/>
              </w:rPr>
              <w:t>包括绑定的设备</w:t>
            </w:r>
          </w:p>
        </w:tc>
        <w:tc>
          <w:tcPr>
            <w:tcW w:w="618" w:type="pct"/>
            <w:shd w:val="clear" w:color="auto" w:fill="auto"/>
          </w:tcPr>
          <w:p>
            <w:pPr>
              <w:jc w:val="center"/>
              <w:rPr>
                <w:rFonts w:ascii="宋体" w:hAnsi="宋体"/>
                <w:szCs w:val="21"/>
              </w:rPr>
            </w:pPr>
            <w: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bl>
    <w:p>
      <w:pPr>
        <w:pStyle w:val="3"/>
        <w:ind w:firstLine="480"/>
        <w:rPr>
          <w:rFonts w:hint="eastAsia"/>
          <w:color w:val="FF0000"/>
          <w:highlight w:val="yellow"/>
        </w:rPr>
      </w:pPr>
    </w:p>
    <w:p>
      <w:pPr>
        <w:pStyle w:val="3"/>
        <w:numPr>
          <w:ilvl w:val="0"/>
          <w:numId w:val="13"/>
        </w:numPr>
        <w:ind w:firstLineChars="0"/>
        <w:jc w:val="center"/>
        <w:rPr>
          <w:rFonts w:ascii="宋体" w:hAnsi="宋体"/>
          <w:sz w:val="21"/>
          <w:szCs w:val="21"/>
        </w:rPr>
      </w:pPr>
      <w:r>
        <w:rPr>
          <w:rFonts w:hint="eastAsia" w:ascii="宋体" w:hAnsi="宋体"/>
          <w:sz w:val="21"/>
          <w:szCs w:val="21"/>
        </w:rPr>
        <w:t>SPDK库bdev用例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999"/>
        <w:gridCol w:w="4234"/>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rPr>
              <w:t>SPDK库bdev用例/ GN_YYXK _QTK_SK_BDEV</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 xml:space="preserve"> 测试spdk套件bdev运行库是否能正常使用。</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利用spdk套件bdev示例程序测试。</w:t>
            </w:r>
          </w:p>
          <w:p>
            <w:pPr>
              <w:pStyle w:val="45"/>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35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50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已安装s</w:t>
            </w:r>
            <w:r>
              <w:t>pdk</w:t>
            </w:r>
          </w:p>
        </w:tc>
        <w:tc>
          <w:tcPr>
            <w:tcW w:w="354" w:type="pct"/>
            <w:shd w:val="clear" w:color="auto" w:fill="auto"/>
          </w:tcPr>
          <w:p>
            <w:pPr>
              <w:jc w:val="center"/>
              <w:rPr>
                <w:rFonts w:ascii="宋体" w:hAnsi="宋体"/>
                <w:szCs w:val="21"/>
              </w:rPr>
            </w:pPr>
            <w:r>
              <w:t>无</w:t>
            </w:r>
          </w:p>
        </w:tc>
        <w:tc>
          <w:tcPr>
            <w:tcW w:w="1501" w:type="pct"/>
            <w:shd w:val="clear" w:color="auto" w:fill="auto"/>
            <w:vAlign w:val="center"/>
          </w:tcPr>
          <w:p>
            <w:pPr>
              <w:rPr>
                <w:rFonts w:ascii="宋体" w:hAnsi="宋体"/>
                <w:szCs w:val="21"/>
              </w:rPr>
            </w:pPr>
            <w:r>
              <w:rPr>
                <w:rFonts w:hint="eastAsia"/>
              </w:rPr>
              <w:t>在终端运行$ sudo ./hello_bdev  -c bdev.conf</w:t>
            </w:r>
          </w:p>
        </w:tc>
        <w:tc>
          <w:tcPr>
            <w:tcW w:w="1002" w:type="pct"/>
            <w:shd w:val="clear" w:color="auto" w:fill="auto"/>
          </w:tcPr>
          <w:p>
            <w:pPr>
              <w:pStyle w:val="142"/>
              <w:widowControl w:val="0"/>
              <w:spacing w:line="440" w:lineRule="exact"/>
              <w:rPr>
                <w:rFonts w:ascii="宋体" w:hAnsi="宋体"/>
                <w:color w:val="000000"/>
                <w:lang w:eastAsia="zh-CN"/>
              </w:rPr>
            </w:pPr>
            <w:r>
              <w:rPr>
                <w:rFonts w:hint="eastAsia" w:ascii="宋体" w:hAnsi="宋体"/>
                <w:color w:val="000000"/>
                <w:lang w:eastAsia="zh-CN"/>
              </w:rPr>
              <w:t>输出包含运行信息:</w:t>
            </w:r>
          </w:p>
          <w:p>
            <w:pPr>
              <w:rPr>
                <w:rFonts w:ascii="宋体" w:hAnsi="宋体"/>
                <w:szCs w:val="21"/>
              </w:rPr>
            </w:pPr>
            <w:r>
              <w:rPr>
                <w:rFonts w:ascii="宋体" w:hAnsi="宋体"/>
                <w:color w:val="000000"/>
              </w:rPr>
              <w:t>hello_bdev.c:  91:read_complete: *NOTICE*: Read string from bdev : Hello World!</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SPDK库nvme识别用例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143"/>
        <w:gridCol w:w="2976"/>
        <w:gridCol w:w="3969"/>
        <w:gridCol w:w="1724"/>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rPr>
              <w:t>SPDK库nvme识别/ GN_YYXK _QTK_SK_NVMEIDF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 xml:space="preserve"> 测试spdk套件是否能正常识别nvme硬盘。</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利用spdk套件identify程序测试。</w:t>
            </w:r>
          </w:p>
          <w:p>
            <w:pPr>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40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5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40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t>步骤</w:t>
            </w:r>
            <w:r>
              <w:rPr>
                <w:rFonts w:hint="eastAsia"/>
              </w:rPr>
              <w:t>1</w:t>
            </w:r>
          </w:p>
        </w:tc>
        <w:tc>
          <w:tcPr>
            <w:tcW w:w="773" w:type="pct"/>
            <w:shd w:val="clear" w:color="auto" w:fill="auto"/>
          </w:tcPr>
          <w:p>
            <w:pPr>
              <w:rPr>
                <w:rFonts w:ascii="宋体" w:hAnsi="宋体"/>
                <w:szCs w:val="21"/>
              </w:rPr>
            </w:pPr>
            <w:r>
              <w:rPr>
                <w:rFonts w:hint="eastAsia"/>
              </w:rPr>
              <w:t>已安装s</w:t>
            </w:r>
            <w:r>
              <w:t>pdk</w:t>
            </w:r>
          </w:p>
        </w:tc>
        <w:tc>
          <w:tcPr>
            <w:tcW w:w="405" w:type="pct"/>
            <w:shd w:val="clear" w:color="auto" w:fill="auto"/>
          </w:tcPr>
          <w:p>
            <w:pPr>
              <w:jc w:val="center"/>
              <w:rPr>
                <w:rFonts w:ascii="宋体" w:hAnsi="宋体"/>
                <w:szCs w:val="21"/>
              </w:rPr>
            </w:pPr>
            <w:r>
              <w:t>无</w:t>
            </w:r>
          </w:p>
        </w:tc>
        <w:tc>
          <w:tcPr>
            <w:tcW w:w="1055" w:type="pct"/>
            <w:shd w:val="clear" w:color="auto" w:fill="auto"/>
            <w:vAlign w:val="center"/>
          </w:tcPr>
          <w:p>
            <w:pPr>
              <w:rPr>
                <w:rFonts w:ascii="宋体" w:hAnsi="宋体"/>
                <w:szCs w:val="21"/>
              </w:rPr>
            </w:pPr>
            <w:r>
              <w:rPr>
                <w:rFonts w:hint="eastAsia"/>
              </w:rPr>
              <w:t>在终端运行sudo ./identify</w:t>
            </w:r>
          </w:p>
        </w:tc>
        <w:tc>
          <w:tcPr>
            <w:tcW w:w="1407" w:type="pct"/>
            <w:shd w:val="clear" w:color="auto" w:fill="auto"/>
          </w:tcPr>
          <w:p>
            <w:pPr>
              <w:pStyle w:val="142"/>
              <w:widowControl w:val="0"/>
              <w:spacing w:line="440" w:lineRule="exact"/>
              <w:rPr>
                <w:rFonts w:ascii="宋体" w:hAnsi="宋体"/>
                <w:color w:val="000000"/>
                <w:lang w:eastAsia="zh-CN"/>
              </w:rPr>
            </w:pPr>
            <w:r>
              <w:rPr>
                <w:rFonts w:hint="eastAsia" w:ascii="宋体" w:hAnsi="宋体"/>
                <w:color w:val="000000"/>
                <w:lang w:eastAsia="zh-CN"/>
              </w:rPr>
              <w:t>输出包含类似如下信息:</w:t>
            </w:r>
          </w:p>
          <w:p>
            <w:pPr>
              <w:rPr>
                <w:rFonts w:ascii="宋体" w:hAnsi="宋体"/>
                <w:szCs w:val="21"/>
              </w:rPr>
            </w:pPr>
            <w:r>
              <w:rPr>
                <w:rFonts w:ascii="宋体" w:hAnsi="宋体"/>
                <w:color w:val="000000"/>
              </w:rPr>
              <w:t xml:space="preserve">NVMe Controller Controller Capabilities/Features                                    Vendor ID:                         Subsystem Vendor ID:                       Serial Number:                         Model Number:                          </w:t>
            </w:r>
          </w:p>
        </w:tc>
        <w:tc>
          <w:tcPr>
            <w:tcW w:w="611"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spdk库nvme顺序读写用例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4"/>
        <w:gridCol w:w="2181"/>
        <w:gridCol w:w="2181"/>
        <w:gridCol w:w="3924"/>
        <w:gridCol w:w="1766"/>
        <w:gridCol w:w="1721"/>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782" w:type="pct"/>
            <w:gridSpan w:val="5"/>
            <w:tcBorders>
              <w:bottom w:val="single" w:color="000000" w:sz="6" w:space="0"/>
            </w:tcBorders>
            <w:shd w:val="clear" w:color="auto" w:fill="auto"/>
            <w:vAlign w:val="center"/>
          </w:tcPr>
          <w:p>
            <w:pPr>
              <w:pStyle w:val="45"/>
              <w:rPr>
                <w:rFonts w:ascii="宋体" w:hAnsi="宋体"/>
                <w:szCs w:val="21"/>
              </w:rPr>
            </w:pPr>
            <w:r>
              <w:rPr>
                <w:rFonts w:hint="eastAsia"/>
              </w:rPr>
              <w:t>SPDK库n</w:t>
            </w:r>
            <w:r>
              <w:t>vme</w:t>
            </w:r>
            <w:r>
              <w:rPr>
                <w:rFonts w:hint="eastAsia"/>
              </w:rPr>
              <w:t>顺序读写/ GN_YYXK _QTK_SK_</w:t>
            </w:r>
            <w:r>
              <w:t>NVMESRW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782"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 xml:space="preserve"> 测试spdk套件是否能正常进行nvme硬盘的顺序读写操作.</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利用spdk套件arbitration程序测试。</w:t>
            </w:r>
          </w:p>
          <w:p>
            <w:pPr>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62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ascii="宋体" w:hAnsi="宋体"/>
                <w:szCs w:val="21"/>
              </w:rPr>
            </w:pPr>
            <w:r>
              <w:t>步骤</w:t>
            </w:r>
            <w:r>
              <w:rPr>
                <w:rFonts w:hint="eastAsia"/>
              </w:rPr>
              <w:t>1</w:t>
            </w:r>
          </w:p>
        </w:tc>
        <w:tc>
          <w:tcPr>
            <w:tcW w:w="773" w:type="pct"/>
            <w:shd w:val="clear" w:color="auto" w:fill="auto"/>
          </w:tcPr>
          <w:p>
            <w:pPr>
              <w:rPr>
                <w:rFonts w:ascii="宋体" w:hAnsi="宋体"/>
                <w:szCs w:val="21"/>
              </w:rPr>
            </w:pPr>
            <w:r>
              <w:rPr>
                <w:rFonts w:hint="eastAsia"/>
              </w:rPr>
              <w:t>已安装s</w:t>
            </w:r>
            <w:r>
              <w:t>pdk</w:t>
            </w:r>
          </w:p>
        </w:tc>
        <w:tc>
          <w:tcPr>
            <w:tcW w:w="773" w:type="pct"/>
            <w:shd w:val="clear" w:color="auto" w:fill="auto"/>
          </w:tcPr>
          <w:p>
            <w:pPr>
              <w:jc w:val="center"/>
              <w:rPr>
                <w:rFonts w:ascii="宋体" w:hAnsi="宋体"/>
                <w:szCs w:val="21"/>
              </w:rPr>
            </w:pPr>
            <w:r>
              <w:t>无</w:t>
            </w:r>
          </w:p>
        </w:tc>
        <w:tc>
          <w:tcPr>
            <w:tcW w:w="1391" w:type="pct"/>
            <w:shd w:val="clear" w:color="auto" w:fill="auto"/>
            <w:vAlign w:val="center"/>
          </w:tcPr>
          <w:p>
            <w:pPr>
              <w:rPr>
                <w:rFonts w:ascii="宋体" w:hAnsi="宋体"/>
                <w:szCs w:val="21"/>
              </w:rPr>
            </w:pPr>
            <w:r>
              <w:rPr>
                <w:rFonts w:hint="eastAsia"/>
              </w:rPr>
              <w:t>在终端运行sudo ./arbitration -q 64 -s 131072 -w rw -M 50 -l 0 -t 10 -c 0xf -m 0 -a 0 -b 0 -n 100000 -i 0</w:t>
            </w:r>
          </w:p>
        </w:tc>
        <w:tc>
          <w:tcPr>
            <w:tcW w:w="626" w:type="pct"/>
            <w:shd w:val="clear" w:color="auto" w:fill="auto"/>
          </w:tcPr>
          <w:p>
            <w:pPr>
              <w:pStyle w:val="142"/>
              <w:widowControl w:val="0"/>
              <w:spacing w:line="440" w:lineRule="exact"/>
              <w:rPr>
                <w:rFonts w:ascii="宋体" w:hAnsi="宋体"/>
                <w:color w:val="000000"/>
                <w:lang w:eastAsia="zh-CN"/>
              </w:rPr>
            </w:pPr>
            <w:r>
              <w:rPr>
                <w:rFonts w:hint="eastAsia" w:ascii="宋体" w:hAnsi="宋体"/>
                <w:color w:val="000000"/>
                <w:lang w:eastAsia="zh-CN"/>
              </w:rPr>
              <w:t>输出包含类似如下信息:</w:t>
            </w:r>
          </w:p>
          <w:p>
            <w:pPr>
              <w:pStyle w:val="142"/>
              <w:widowControl w:val="0"/>
              <w:spacing w:line="440" w:lineRule="exact"/>
              <w:rPr>
                <w:rFonts w:ascii="宋体" w:hAnsi="宋体"/>
                <w:color w:val="000000"/>
                <w:lang w:eastAsia="zh-CN"/>
              </w:rPr>
            </w:pPr>
            <w:r>
              <w:rPr>
                <w:rFonts w:ascii="宋体" w:hAnsi="宋体"/>
                <w:color w:val="000000"/>
                <w:lang w:eastAsia="zh-CN"/>
              </w:rPr>
              <w:t>Starting thread on core 0 with urgent priority queue</w:t>
            </w:r>
          </w:p>
          <w:p>
            <w:pPr>
              <w:rPr>
                <w:rFonts w:ascii="宋体" w:hAnsi="宋体"/>
                <w:szCs w:val="21"/>
              </w:rPr>
            </w:pPr>
            <w:r>
              <w:rPr>
                <w:rFonts w:ascii="宋体" w:hAnsi="宋体"/>
                <w:color w:val="000000"/>
              </w:rPr>
              <w:t>PLEXTOR PX-256M9PY + (P02028300042) core 0:  1286.30 IO/s    77.74 secs/100000 ios</w:t>
            </w:r>
          </w:p>
        </w:tc>
        <w:tc>
          <w:tcPr>
            <w:tcW w:w="610"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spdk库nvme随机读写用例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vAlign w:val="center"/>
          </w:tcPr>
          <w:p>
            <w:pPr>
              <w:pStyle w:val="45"/>
              <w:rPr>
                <w:rFonts w:ascii="宋体" w:hAnsi="宋体"/>
                <w:szCs w:val="21"/>
              </w:rPr>
            </w:pPr>
            <w:r>
              <w:rPr>
                <w:rFonts w:hint="eastAsia"/>
              </w:rPr>
              <w:t>SPDK库nv</w:t>
            </w:r>
            <w:r>
              <w:t>me</w:t>
            </w:r>
            <w:r>
              <w:rPr>
                <w:rFonts w:hint="eastAsia"/>
              </w:rPr>
              <w:t>随机读写/ GN_YYXK _QTK_SK_N</w:t>
            </w:r>
            <w:r>
              <w:t>VMERRW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lang w:eastAsia="zh-CN"/>
              </w:rPr>
            </w:pPr>
            <w:r>
              <w:rPr>
                <w:b/>
                <w:bCs/>
                <w:lang w:eastAsia="zh-CN"/>
              </w:rPr>
              <w:t>测试目的:</w:t>
            </w:r>
            <w:r>
              <w:rPr>
                <w:rFonts w:hint="eastAsia"/>
                <w:lang w:eastAsia="zh-CN"/>
              </w:rPr>
              <w:t xml:space="preserve"> 测试spdk套件是否能正常进行nvme随机读写操作。</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利用spdk套件arbitration程序测试。</w:t>
            </w:r>
          </w:p>
          <w:p>
            <w:pPr>
              <w:pStyle w:val="45"/>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w:t>
            </w:r>
            <w:r>
              <w:rPr>
                <w:rFonts w:hint="eastAsia"/>
              </w:rPr>
              <w:t>1</w:t>
            </w:r>
          </w:p>
        </w:tc>
        <w:tc>
          <w:tcPr>
            <w:tcW w:w="775" w:type="pct"/>
            <w:shd w:val="clear" w:color="auto" w:fill="auto"/>
          </w:tcPr>
          <w:p>
            <w:pPr>
              <w:rPr>
                <w:rFonts w:ascii="宋体" w:hAnsi="宋体"/>
                <w:szCs w:val="21"/>
              </w:rPr>
            </w:pPr>
            <w:r>
              <w:rPr>
                <w:rFonts w:hint="eastAsia"/>
              </w:rPr>
              <w:t>已安装s</w:t>
            </w:r>
            <w:r>
              <w:t>pdk</w:t>
            </w:r>
          </w:p>
        </w:tc>
        <w:tc>
          <w:tcPr>
            <w:tcW w:w="772" w:type="pct"/>
            <w:shd w:val="clear" w:color="auto" w:fill="auto"/>
          </w:tcPr>
          <w:p>
            <w:pPr>
              <w:jc w:val="center"/>
              <w:rPr>
                <w:rFonts w:ascii="宋体" w:hAnsi="宋体"/>
                <w:szCs w:val="21"/>
              </w:rPr>
            </w:pPr>
            <w:r>
              <w:t>无</w:t>
            </w:r>
          </w:p>
        </w:tc>
        <w:tc>
          <w:tcPr>
            <w:tcW w:w="1083" w:type="pct"/>
            <w:shd w:val="clear" w:color="auto" w:fill="auto"/>
            <w:vAlign w:val="center"/>
          </w:tcPr>
          <w:p>
            <w:pPr>
              <w:rPr>
                <w:rFonts w:ascii="宋体" w:hAnsi="宋体"/>
                <w:szCs w:val="21"/>
              </w:rPr>
            </w:pPr>
            <w:r>
              <w:rPr>
                <w:rFonts w:hint="eastAsia"/>
              </w:rPr>
              <w:t>在终端运行sudo ./arbitration -q 64 -s 131072 -w randrw -M 50 -l 0 -t 10 -c 0xf -m 0 -a 0 -b 0 -n 100000 -i 0</w:t>
            </w:r>
          </w:p>
        </w:tc>
        <w:tc>
          <w:tcPr>
            <w:tcW w:w="1002" w:type="pct"/>
            <w:shd w:val="clear" w:color="auto" w:fill="auto"/>
          </w:tcPr>
          <w:p>
            <w:pPr>
              <w:pStyle w:val="142"/>
              <w:widowControl w:val="0"/>
              <w:spacing w:line="440" w:lineRule="exact"/>
              <w:rPr>
                <w:rFonts w:ascii="宋体" w:hAnsi="宋体"/>
                <w:color w:val="000000"/>
                <w:lang w:eastAsia="zh-CN"/>
              </w:rPr>
            </w:pPr>
            <w:r>
              <w:rPr>
                <w:rFonts w:hint="eastAsia" w:ascii="宋体" w:hAnsi="宋体"/>
                <w:color w:val="000000"/>
                <w:lang w:eastAsia="zh-CN"/>
              </w:rPr>
              <w:t>输出包含类似运行信息:</w:t>
            </w:r>
          </w:p>
          <w:p>
            <w:pPr>
              <w:rPr>
                <w:rFonts w:ascii="宋体" w:hAnsi="宋体"/>
                <w:szCs w:val="21"/>
              </w:rPr>
            </w:pPr>
            <w:r>
              <w:rPr>
                <w:rFonts w:ascii="宋体" w:hAnsi="宋体"/>
                <w:color w:val="000000"/>
              </w:rPr>
              <w:t>PLEXTOR PX-256M9PY + (P02028300042        ) core 3:   530.20 IO/s   188.61 secs/100000 ios</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ind w:firstLine="0" w:firstLineChars="0"/>
        <w:rPr>
          <w:rFonts w:hint="eastAsia"/>
          <w:color w:val="FF0000"/>
          <w:highlight w:val="yellow"/>
        </w:rPr>
      </w:pPr>
    </w:p>
    <w:p>
      <w:pPr>
        <w:pStyle w:val="3"/>
        <w:numPr>
          <w:ilvl w:val="0"/>
          <w:numId w:val="13"/>
        </w:numPr>
        <w:ind w:firstLineChars="0"/>
        <w:jc w:val="center"/>
        <w:rPr>
          <w:rFonts w:ascii="宋体" w:hAnsi="宋体"/>
          <w:sz w:val="21"/>
          <w:szCs w:val="21"/>
        </w:rPr>
      </w:pPr>
      <w:r>
        <w:rPr>
          <w:rFonts w:hint="eastAsia" w:ascii="宋体" w:hAnsi="宋体"/>
          <w:sz w:val="21"/>
          <w:szCs w:val="21"/>
        </w:rPr>
        <w:t>openmpi编译MPI应用用例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t>openmpi</w:t>
            </w:r>
            <w:r>
              <w:rPr>
                <w:rFonts w:hint="eastAsia"/>
              </w:rPr>
              <w:t>库代码编译</w:t>
            </w:r>
            <w:r>
              <w:t xml:space="preserve"> / GN_Y</w:t>
            </w:r>
            <w:r>
              <w:rPr>
                <w:rFonts w:hint="eastAsia"/>
              </w:rPr>
              <w:t>YXK _QTK_OMK_</w:t>
            </w:r>
            <w:r>
              <w:t>MPIBY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b/>
                <w:bCs/>
                <w:lang w:eastAsia="zh-CN"/>
              </w:rPr>
            </w:pPr>
            <w:r>
              <w:rPr>
                <w:b/>
                <w:bCs/>
                <w:lang w:eastAsia="zh-CN"/>
              </w:rPr>
              <w:t xml:space="preserve">测试目的: </w:t>
            </w:r>
            <w:r>
              <w:rPr>
                <w:rFonts w:hint="eastAsia"/>
                <w:lang w:eastAsia="zh-CN"/>
              </w:rPr>
              <w:t>利用OpenMPI库，将源代码编译</w:t>
            </w:r>
            <w:r>
              <w:rPr>
                <w:lang w:eastAsia="zh-CN"/>
              </w:rPr>
              <w:t>。</w:t>
            </w:r>
          </w:p>
          <w:p>
            <w:pPr>
              <w:pStyle w:val="142"/>
              <w:widowControl w:val="0"/>
              <w:spacing w:after="0" w:line="400" w:lineRule="exact"/>
              <w:jc w:val="both"/>
              <w:rPr>
                <w:lang w:eastAsia="zh-CN"/>
              </w:rPr>
            </w:pPr>
            <w:r>
              <w:rPr>
                <w:b/>
                <w:bCs/>
                <w:lang w:eastAsia="zh-CN"/>
              </w:rPr>
              <w:t xml:space="preserve">测试方法: </w:t>
            </w:r>
            <w:r>
              <w:rPr>
                <w:rFonts w:hint="eastAsia"/>
                <w:lang w:eastAsia="zh-CN"/>
              </w:rPr>
              <w:t>在测试源码文件夹编译</w:t>
            </w:r>
            <w:r>
              <w:rPr>
                <w:lang w:eastAsia="zh-CN"/>
              </w:rPr>
              <w:t>。</w:t>
            </w:r>
          </w:p>
          <w:p>
            <w:pPr>
              <w:pStyle w:val="45"/>
              <w:rPr>
                <w:rFonts w:hint="eastAsia" w:ascii="宋体" w:hAnsi="宋体"/>
                <w:szCs w:val="21"/>
              </w:rPr>
            </w:pPr>
            <w:r>
              <w:rPr>
                <w:b/>
                <w:bCs/>
              </w:rPr>
              <w:t xml:space="preserve">判断依据: </w:t>
            </w:r>
            <w:r>
              <w:rPr>
                <w:rFonts w:hint="eastAsia"/>
              </w:rPr>
              <w:t>编译正常完成，无错误信息。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ascii="宋体" w:hAnsi="宋体"/>
                <w:szCs w:val="21"/>
              </w:rPr>
            </w:pPr>
            <w:r>
              <w:t>步骤1</w:t>
            </w:r>
          </w:p>
        </w:tc>
        <w:tc>
          <w:tcPr>
            <w:tcW w:w="775" w:type="pct"/>
            <w:shd w:val="clear" w:color="auto" w:fill="auto"/>
          </w:tcPr>
          <w:p>
            <w:pPr>
              <w:rPr>
                <w:rFonts w:ascii="宋体" w:hAnsi="宋体"/>
                <w:szCs w:val="21"/>
              </w:rPr>
            </w:pPr>
            <w:r>
              <w:rPr>
                <w:rFonts w:hint="eastAsia"/>
              </w:rPr>
              <w:t>已安装openmpi-bin</w:t>
            </w:r>
          </w:p>
        </w:tc>
        <w:tc>
          <w:tcPr>
            <w:tcW w:w="772" w:type="pct"/>
            <w:shd w:val="clear" w:color="auto" w:fill="auto"/>
          </w:tcPr>
          <w:p>
            <w:pPr>
              <w:jc w:val="center"/>
              <w:rPr>
                <w:rFonts w:ascii="宋体" w:hAnsi="宋体"/>
                <w:szCs w:val="21"/>
              </w:rPr>
            </w:pPr>
            <w:r>
              <w:t>无</w:t>
            </w:r>
          </w:p>
        </w:tc>
        <w:tc>
          <w:tcPr>
            <w:tcW w:w="1083" w:type="pct"/>
            <w:shd w:val="clear" w:color="auto" w:fill="auto"/>
          </w:tcPr>
          <w:p>
            <w:pPr>
              <w:pStyle w:val="142"/>
              <w:widowControl w:val="0"/>
              <w:spacing w:line="400" w:lineRule="exact"/>
              <w:jc w:val="both"/>
              <w:rPr>
                <w:lang w:eastAsia="zh-CN"/>
              </w:rPr>
            </w:pPr>
            <w:r>
              <w:rPr>
                <w:rFonts w:hint="eastAsia"/>
                <w:lang w:eastAsia="zh-CN"/>
              </w:rPr>
              <w:t>终端依次输入</w:t>
            </w:r>
            <w:r>
              <w:rPr>
                <w:lang w:eastAsia="zh-CN"/>
              </w:rPr>
              <w:t xml:space="preserve">mpicc -v                                                                                                                                                  </w:t>
            </w:r>
          </w:p>
          <w:p>
            <w:pPr>
              <w:pStyle w:val="142"/>
              <w:widowControl w:val="0"/>
              <w:spacing w:line="400" w:lineRule="exact"/>
              <w:jc w:val="both"/>
              <w:rPr>
                <w:lang w:eastAsia="zh-CN"/>
              </w:rPr>
            </w:pPr>
            <w:r>
              <w:rPr>
                <w:lang w:eastAsia="zh-CN"/>
              </w:rPr>
              <w:t xml:space="preserve">mpic++ -v                                                                                                                                                 </w:t>
            </w:r>
          </w:p>
          <w:p>
            <w:pPr>
              <w:pStyle w:val="142"/>
              <w:widowControl w:val="0"/>
              <w:spacing w:line="400" w:lineRule="exact"/>
              <w:jc w:val="both"/>
              <w:rPr>
                <w:lang w:eastAsia="zh-CN"/>
              </w:rPr>
            </w:pPr>
            <w:r>
              <w:rPr>
                <w:lang w:eastAsia="zh-CN"/>
              </w:rPr>
              <w:t xml:space="preserve">mpifort -v                                                                                                                                                </w:t>
            </w:r>
          </w:p>
          <w:p>
            <w:pPr>
              <w:rPr>
                <w:rFonts w:ascii="宋体" w:hAnsi="宋体"/>
                <w:szCs w:val="21"/>
              </w:rPr>
            </w:pPr>
            <w:r>
              <w:t>mpijavac –version</w:t>
            </w:r>
          </w:p>
        </w:tc>
        <w:tc>
          <w:tcPr>
            <w:tcW w:w="1002" w:type="pct"/>
            <w:shd w:val="clear" w:color="auto" w:fill="auto"/>
          </w:tcPr>
          <w:p>
            <w:pPr>
              <w:rPr>
                <w:rFonts w:ascii="宋体" w:hAnsi="宋体"/>
                <w:szCs w:val="21"/>
              </w:rPr>
            </w:pPr>
            <w:r>
              <w:rPr>
                <w:rFonts w:hint="eastAsia"/>
              </w:rPr>
              <w:t>输出编译器版本</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ascii="宋体" w:hAnsi="宋体"/>
                <w:szCs w:val="21"/>
              </w:rPr>
            </w:pPr>
            <w:r>
              <w:t>步骤2</w:t>
            </w:r>
          </w:p>
        </w:tc>
        <w:tc>
          <w:tcPr>
            <w:tcW w:w="775" w:type="pct"/>
            <w:shd w:val="clear" w:color="auto" w:fill="auto"/>
          </w:tcPr>
          <w:p>
            <w:pPr>
              <w:rPr>
                <w:rFonts w:ascii="宋体" w:hAnsi="宋体"/>
                <w:szCs w:val="21"/>
              </w:rPr>
            </w:pPr>
            <w:r>
              <w:rPr>
                <w:rFonts w:hint="eastAsia"/>
              </w:rPr>
              <w:t>已安装openmpi-bin</w:t>
            </w:r>
            <w:r>
              <w:t>,</w:t>
            </w:r>
            <w:r>
              <w:rPr>
                <w:rFonts w:hint="eastAsia"/>
              </w:rPr>
              <w:t>已在测试文件夹目录</w:t>
            </w:r>
          </w:p>
        </w:tc>
        <w:tc>
          <w:tcPr>
            <w:tcW w:w="772" w:type="pct"/>
            <w:shd w:val="clear" w:color="auto" w:fill="auto"/>
          </w:tcPr>
          <w:p>
            <w:pPr>
              <w:rPr>
                <w:rFonts w:ascii="宋体" w:hAnsi="宋体"/>
                <w:szCs w:val="21"/>
              </w:rPr>
            </w:pPr>
            <w:r>
              <w:t>无</w:t>
            </w:r>
          </w:p>
        </w:tc>
        <w:tc>
          <w:tcPr>
            <w:tcW w:w="1083" w:type="pct"/>
            <w:shd w:val="clear" w:color="auto" w:fill="auto"/>
          </w:tcPr>
          <w:p>
            <w:pPr>
              <w:rPr>
                <w:rFonts w:ascii="宋体" w:hAnsi="宋体"/>
                <w:szCs w:val="21"/>
              </w:rPr>
            </w:pPr>
            <w:r>
              <w:rPr>
                <w:rFonts w:hint="eastAsia"/>
              </w:rPr>
              <w:t>在终端</w:t>
            </w:r>
            <w:r>
              <w:t>运行</w:t>
            </w:r>
            <w:r>
              <w:rPr>
                <w:rFonts w:hint="eastAsia"/>
              </w:rPr>
              <w:t>m</w:t>
            </w:r>
            <w:r>
              <w:t>ake</w:t>
            </w:r>
          </w:p>
        </w:tc>
        <w:tc>
          <w:tcPr>
            <w:tcW w:w="1002" w:type="pct"/>
            <w:shd w:val="clear" w:color="auto" w:fill="auto"/>
          </w:tcPr>
          <w:p>
            <w:pPr>
              <w:rPr>
                <w:rFonts w:ascii="宋体" w:hAnsi="宋体"/>
                <w:szCs w:val="21"/>
              </w:rPr>
            </w:pPr>
            <w:r>
              <w:rPr>
                <w:rFonts w:hint="eastAsia"/>
              </w:rPr>
              <w:t>编译完成，无错误，生成可执行二进制文件</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openmpi库获取安装信息用例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924"/>
        <w:gridCol w:w="2181"/>
        <w:gridCol w:w="1746"/>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859" w:type="pct"/>
            <w:gridSpan w:val="5"/>
            <w:tcBorders>
              <w:bottom w:val="single" w:color="000000" w:sz="6" w:space="0"/>
            </w:tcBorders>
            <w:shd w:val="clear" w:color="auto" w:fill="auto"/>
          </w:tcPr>
          <w:p>
            <w:pPr>
              <w:pStyle w:val="45"/>
              <w:rPr>
                <w:rFonts w:ascii="宋体" w:hAnsi="宋体"/>
                <w:szCs w:val="21"/>
              </w:rPr>
            </w:pPr>
            <w:r>
              <w:rPr>
                <w:rFonts w:hint="eastAsia"/>
              </w:rPr>
              <w:t>openmpi库获取安装信息用例</w:t>
            </w:r>
            <w:r>
              <w:t>/ GN_YY</w:t>
            </w:r>
            <w:r>
              <w:rPr>
                <w:rFonts w:hint="eastAsia"/>
              </w:rPr>
              <w:t>XK_QTK _OMK_OPMIINFO</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859"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b/>
                <w:bCs/>
                <w:lang w:eastAsia="zh-CN"/>
              </w:rPr>
            </w:pPr>
            <w:r>
              <w:rPr>
                <w:b/>
                <w:bCs/>
                <w:lang w:eastAsia="zh-CN"/>
              </w:rPr>
              <w:t xml:space="preserve">测试目的: </w:t>
            </w:r>
            <w:r>
              <w:rPr>
                <w:rFonts w:hint="eastAsia"/>
                <w:lang w:eastAsia="zh-CN"/>
              </w:rPr>
              <w:t>获取openmpi ,orte的详细信息。</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利用o</w:t>
            </w:r>
            <w:r>
              <w:rPr>
                <w:lang w:eastAsia="zh-CN"/>
              </w:rPr>
              <w:t>mpi</w:t>
            </w:r>
            <w:r>
              <w:rPr>
                <w:rFonts w:hint="eastAsia"/>
                <w:lang w:eastAsia="zh-CN"/>
              </w:rPr>
              <w:t>获取输出信息</w:t>
            </w:r>
            <w:r>
              <w:rPr>
                <w:lang w:eastAsia="zh-CN"/>
              </w:rPr>
              <w:t>。</w:t>
            </w:r>
          </w:p>
          <w:p>
            <w:pPr>
              <w:rPr>
                <w:rFonts w:ascii="宋体" w:hAnsi="宋体"/>
                <w:szCs w:val="21"/>
              </w:rPr>
            </w:pPr>
            <w:r>
              <w:rPr>
                <w:b/>
                <w:bCs/>
              </w:rPr>
              <w:t xml:space="preserve">判断依据: </w:t>
            </w:r>
            <w:r>
              <w:rPr>
                <w:rFonts w:hint="eastAsia"/>
              </w:rPr>
              <w:t>正确输出安装组件信息</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9"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t>步骤1</w:t>
            </w:r>
          </w:p>
        </w:tc>
        <w:tc>
          <w:tcPr>
            <w:tcW w:w="773" w:type="pct"/>
            <w:shd w:val="clear" w:color="auto" w:fill="auto"/>
          </w:tcPr>
          <w:p>
            <w:pPr>
              <w:rPr>
                <w:rFonts w:ascii="宋体" w:hAnsi="宋体"/>
                <w:szCs w:val="21"/>
              </w:rPr>
            </w:pPr>
            <w:r>
              <w:rPr>
                <w:rFonts w:hint="eastAsia"/>
              </w:rPr>
              <w:t>已安装openmpi-bin</w:t>
            </w:r>
          </w:p>
        </w:tc>
        <w:tc>
          <w:tcPr>
            <w:tcW w:w="695" w:type="pct"/>
            <w:shd w:val="clear" w:color="auto" w:fill="auto"/>
          </w:tcPr>
          <w:p>
            <w:pPr>
              <w:jc w:val="center"/>
              <w:rPr>
                <w:rFonts w:ascii="宋体" w:hAnsi="宋体"/>
                <w:szCs w:val="21"/>
              </w:rPr>
            </w:pPr>
            <w:r>
              <w:t>无</w:t>
            </w:r>
          </w:p>
        </w:tc>
        <w:tc>
          <w:tcPr>
            <w:tcW w:w="1391" w:type="pct"/>
            <w:shd w:val="clear" w:color="auto" w:fill="auto"/>
          </w:tcPr>
          <w:p>
            <w:pPr>
              <w:rPr>
                <w:rFonts w:ascii="宋体" w:hAnsi="宋体"/>
                <w:szCs w:val="21"/>
              </w:rPr>
            </w:pPr>
            <w:r>
              <w:rPr>
                <w:rFonts w:hint="eastAsia"/>
              </w:rPr>
              <w:t>终端输入</w:t>
            </w:r>
            <w:r>
              <w:t>dpkg -S /usr/bin/ompi_info</w:t>
            </w:r>
          </w:p>
        </w:tc>
        <w:tc>
          <w:tcPr>
            <w:tcW w:w="773" w:type="pct"/>
            <w:shd w:val="clear" w:color="auto" w:fill="auto"/>
          </w:tcPr>
          <w:p>
            <w:pPr>
              <w:rPr>
                <w:rFonts w:ascii="宋体" w:hAnsi="宋体"/>
                <w:szCs w:val="21"/>
              </w:rPr>
            </w:pPr>
            <w:r>
              <w:rPr>
                <w:rFonts w:hint="eastAsia"/>
              </w:rPr>
              <w:t>输出安装包名以及路径。</w:t>
            </w:r>
          </w:p>
        </w:tc>
        <w:tc>
          <w:tcPr>
            <w:tcW w:w="619"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t>步骤2</w:t>
            </w:r>
          </w:p>
        </w:tc>
        <w:tc>
          <w:tcPr>
            <w:tcW w:w="773" w:type="pct"/>
            <w:shd w:val="clear" w:color="auto" w:fill="auto"/>
          </w:tcPr>
          <w:p>
            <w:pPr>
              <w:rPr>
                <w:rFonts w:ascii="宋体" w:hAnsi="宋体"/>
                <w:szCs w:val="21"/>
              </w:rPr>
            </w:pPr>
            <w:r>
              <w:rPr>
                <w:rFonts w:hint="eastAsia"/>
              </w:rPr>
              <w:t>已安装openmpi-bin</w:t>
            </w:r>
          </w:p>
        </w:tc>
        <w:tc>
          <w:tcPr>
            <w:tcW w:w="695" w:type="pct"/>
            <w:shd w:val="clear" w:color="auto" w:fill="auto"/>
          </w:tcPr>
          <w:p>
            <w:pPr>
              <w:rPr>
                <w:rFonts w:ascii="宋体" w:hAnsi="宋体"/>
                <w:szCs w:val="21"/>
              </w:rPr>
            </w:pPr>
            <w:r>
              <w:t>无</w:t>
            </w:r>
          </w:p>
        </w:tc>
        <w:tc>
          <w:tcPr>
            <w:tcW w:w="1391" w:type="pct"/>
            <w:shd w:val="clear" w:color="auto" w:fill="auto"/>
          </w:tcPr>
          <w:p>
            <w:pPr>
              <w:pStyle w:val="142"/>
              <w:widowControl w:val="0"/>
              <w:spacing w:after="0" w:line="400" w:lineRule="exact"/>
              <w:jc w:val="both"/>
              <w:rPr>
                <w:lang w:eastAsia="zh-CN"/>
              </w:rPr>
            </w:pPr>
            <w:r>
              <w:rPr>
                <w:rFonts w:hint="eastAsia"/>
                <w:lang w:eastAsia="zh-CN"/>
              </w:rPr>
              <w:t>在终端</w:t>
            </w:r>
            <w:r>
              <w:t>运行</w:t>
            </w:r>
            <w:r>
              <w:rPr>
                <w:lang w:eastAsia="zh-CN"/>
              </w:rPr>
              <w:t xml:space="preserve">ompi_info –all, </w:t>
            </w:r>
          </w:p>
          <w:p>
            <w:pPr>
              <w:rPr>
                <w:rFonts w:ascii="宋体" w:hAnsi="宋体"/>
                <w:szCs w:val="21"/>
              </w:rPr>
            </w:pPr>
            <w:r>
              <w:t>ompi_info --all</w:t>
            </w:r>
          </w:p>
        </w:tc>
        <w:tc>
          <w:tcPr>
            <w:tcW w:w="773" w:type="pct"/>
            <w:shd w:val="clear" w:color="auto" w:fill="auto"/>
          </w:tcPr>
          <w:p>
            <w:pPr>
              <w:rPr>
                <w:rFonts w:ascii="宋体" w:hAnsi="宋体"/>
                <w:szCs w:val="21"/>
              </w:rPr>
            </w:pPr>
            <w:r>
              <w:rPr>
                <w:rFonts w:hint="eastAsia"/>
              </w:rPr>
              <w:t>输出o</w:t>
            </w:r>
            <w:r>
              <w:t>penmpi, orte</w:t>
            </w:r>
            <w:r>
              <w:rPr>
                <w:rFonts w:hint="eastAsia"/>
              </w:rPr>
              <w:t>信息，编译信息，编译器信息，m</w:t>
            </w:r>
            <w:r>
              <w:t>ca</w:t>
            </w:r>
            <w:r>
              <w:rPr>
                <w:rFonts w:hint="eastAsia"/>
              </w:rPr>
              <w:t>组件信息</w:t>
            </w:r>
          </w:p>
        </w:tc>
        <w:tc>
          <w:tcPr>
            <w:tcW w:w="619"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openmpi库mpi应用运行用例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181"/>
        <w:gridCol w:w="1492"/>
        <w:gridCol w:w="3402"/>
        <w:gridCol w:w="2976"/>
        <w:gridCol w:w="1721"/>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782" w:type="pct"/>
            <w:gridSpan w:val="5"/>
            <w:tcBorders>
              <w:bottom w:val="single" w:color="000000" w:sz="6" w:space="0"/>
            </w:tcBorders>
            <w:shd w:val="clear" w:color="auto" w:fill="auto"/>
          </w:tcPr>
          <w:p>
            <w:pPr>
              <w:pStyle w:val="45"/>
              <w:rPr>
                <w:rFonts w:ascii="宋体" w:hAnsi="宋体"/>
                <w:szCs w:val="21"/>
              </w:rPr>
            </w:pPr>
            <w:r>
              <w:rPr>
                <w:rFonts w:hint="eastAsia"/>
              </w:rPr>
              <w:t>openmpi库运行mpi应用用例</w:t>
            </w:r>
            <w:r>
              <w:t>/ GN_YY</w:t>
            </w:r>
            <w:r>
              <w:rPr>
                <w:rFonts w:hint="eastAsia"/>
              </w:rPr>
              <w:t>XK_QTK</w:t>
            </w:r>
            <w:r>
              <w:t>_OMK_MPIA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782"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b/>
                <w:bCs/>
                <w:lang w:eastAsia="zh-CN"/>
              </w:rPr>
            </w:pPr>
            <w:r>
              <w:rPr>
                <w:b/>
                <w:bCs/>
                <w:lang w:eastAsia="zh-CN"/>
              </w:rPr>
              <w:t xml:space="preserve">测试目的: </w:t>
            </w:r>
            <w:r>
              <w:rPr>
                <w:rFonts w:hint="eastAsia"/>
                <w:lang w:eastAsia="zh-CN"/>
              </w:rPr>
              <w:t>通过mpi编译的openmpi 应用正常运行，并能够支持的各种参数。</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利用m</w:t>
            </w:r>
            <w:r>
              <w:rPr>
                <w:lang w:eastAsia="zh-CN"/>
              </w:rPr>
              <w:t>pirun</w:t>
            </w:r>
            <w:r>
              <w:rPr>
                <w:rFonts w:hint="eastAsia"/>
                <w:lang w:eastAsia="zh-CN"/>
              </w:rPr>
              <w:t>运行应用</w:t>
            </w:r>
            <w:r>
              <w:rPr>
                <w:lang w:eastAsia="zh-CN"/>
              </w:rPr>
              <w:t>。</w:t>
            </w:r>
          </w:p>
          <w:p>
            <w:pPr>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529"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20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5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ascii="宋体" w:hAnsi="宋体"/>
                <w:szCs w:val="21"/>
              </w:rPr>
            </w:pPr>
            <w:r>
              <w:t>步骤1</w:t>
            </w:r>
          </w:p>
        </w:tc>
        <w:tc>
          <w:tcPr>
            <w:tcW w:w="773" w:type="pct"/>
            <w:shd w:val="clear" w:color="auto" w:fill="auto"/>
          </w:tcPr>
          <w:p>
            <w:pPr>
              <w:rPr>
                <w:rFonts w:ascii="宋体" w:hAnsi="宋体"/>
                <w:szCs w:val="21"/>
              </w:rPr>
            </w:pPr>
            <w:r>
              <w:rPr>
                <w:rFonts w:hint="eastAsia"/>
              </w:rPr>
              <w:t>已在测试文件夹目录,</w:t>
            </w:r>
            <w:r>
              <w:t xml:space="preserve"> </w:t>
            </w:r>
            <w:r>
              <w:rPr>
                <w:rFonts w:hint="eastAsia"/>
              </w:rPr>
              <w:t>已成功编译应用</w:t>
            </w:r>
          </w:p>
        </w:tc>
        <w:tc>
          <w:tcPr>
            <w:tcW w:w="529" w:type="pct"/>
            <w:shd w:val="clear" w:color="auto" w:fill="auto"/>
          </w:tcPr>
          <w:p>
            <w:pPr>
              <w:jc w:val="center"/>
              <w:rPr>
                <w:rFonts w:ascii="宋体" w:hAnsi="宋体"/>
                <w:szCs w:val="21"/>
              </w:rPr>
            </w:pPr>
            <w:r>
              <w:t>无</w:t>
            </w:r>
          </w:p>
        </w:tc>
        <w:tc>
          <w:tcPr>
            <w:tcW w:w="1206" w:type="pct"/>
            <w:shd w:val="clear" w:color="auto" w:fill="auto"/>
          </w:tcPr>
          <w:p>
            <w:pPr>
              <w:rPr>
                <w:rFonts w:ascii="宋体" w:hAnsi="宋体"/>
                <w:szCs w:val="21"/>
              </w:rPr>
            </w:pPr>
            <w:r>
              <w:rPr>
                <w:rFonts w:hint="eastAsia"/>
              </w:rPr>
              <w:t>终端输入</w:t>
            </w:r>
            <w:r>
              <w:rPr>
                <w:rFonts w:ascii="宋体" w:hAnsi="宋体"/>
                <w:szCs w:val="21"/>
              </w:rPr>
              <w:t>mpirun  ring_c</w:t>
            </w:r>
          </w:p>
        </w:tc>
        <w:tc>
          <w:tcPr>
            <w:tcW w:w="1055" w:type="pct"/>
            <w:shd w:val="clear" w:color="auto" w:fill="auto"/>
          </w:tcPr>
          <w:p>
            <w:pPr>
              <w:rPr>
                <w:rFonts w:ascii="宋体" w:hAnsi="宋体"/>
                <w:szCs w:val="21"/>
              </w:rPr>
            </w:pPr>
            <w:r>
              <w:rPr>
                <w:rFonts w:hint="eastAsia"/>
              </w:rPr>
              <w:t>输出运行结果,程序正常运行</w:t>
            </w:r>
          </w:p>
        </w:tc>
        <w:tc>
          <w:tcPr>
            <w:tcW w:w="610"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ascii="宋体" w:hAnsi="宋体"/>
                <w:szCs w:val="21"/>
              </w:rPr>
            </w:pPr>
            <w:r>
              <w:t>步骤2</w:t>
            </w:r>
          </w:p>
        </w:tc>
        <w:tc>
          <w:tcPr>
            <w:tcW w:w="773" w:type="pct"/>
            <w:shd w:val="clear" w:color="auto" w:fill="auto"/>
          </w:tcPr>
          <w:p>
            <w:pPr>
              <w:rPr>
                <w:rFonts w:ascii="宋体" w:hAnsi="宋体"/>
                <w:szCs w:val="21"/>
              </w:rPr>
            </w:pPr>
            <w:r>
              <w:rPr>
                <w:rFonts w:hint="eastAsia"/>
              </w:rPr>
              <w:t>已在测试文件夹目录,</w:t>
            </w:r>
            <w:r>
              <w:t xml:space="preserve"> </w:t>
            </w:r>
            <w:r>
              <w:rPr>
                <w:rFonts w:hint="eastAsia"/>
              </w:rPr>
              <w:t>已成功编译应用</w:t>
            </w:r>
          </w:p>
        </w:tc>
        <w:tc>
          <w:tcPr>
            <w:tcW w:w="529" w:type="pct"/>
            <w:shd w:val="clear" w:color="auto" w:fill="auto"/>
          </w:tcPr>
          <w:p>
            <w:pPr>
              <w:jc w:val="center"/>
              <w:rPr>
                <w:rFonts w:ascii="宋体" w:hAnsi="宋体"/>
                <w:szCs w:val="21"/>
              </w:rPr>
            </w:pPr>
            <w:r>
              <w:t>无</w:t>
            </w:r>
          </w:p>
        </w:tc>
        <w:tc>
          <w:tcPr>
            <w:tcW w:w="1206" w:type="pct"/>
            <w:shd w:val="clear" w:color="auto" w:fill="auto"/>
          </w:tcPr>
          <w:p>
            <w:pPr>
              <w:rPr>
                <w:rFonts w:ascii="宋体" w:hAnsi="宋体"/>
                <w:szCs w:val="21"/>
              </w:rPr>
            </w:pPr>
            <w:r>
              <w:rPr>
                <w:rFonts w:hint="eastAsia"/>
              </w:rPr>
              <w:t>在终端</w:t>
            </w:r>
            <w:r>
              <w:t>运行</w:t>
            </w:r>
            <w:r>
              <w:rPr>
                <w:rFonts w:ascii="宋体" w:hAnsi="宋体"/>
                <w:szCs w:val="21"/>
              </w:rPr>
              <w:t>mpirun -np 2 hello_c</w:t>
            </w:r>
          </w:p>
        </w:tc>
        <w:tc>
          <w:tcPr>
            <w:tcW w:w="1055" w:type="pct"/>
            <w:shd w:val="clear" w:color="auto" w:fill="auto"/>
          </w:tcPr>
          <w:p>
            <w:pPr>
              <w:pStyle w:val="142"/>
              <w:widowControl w:val="0"/>
              <w:spacing w:after="0" w:line="440" w:lineRule="exact"/>
              <w:rPr>
                <w:rFonts w:ascii="宋体" w:hAnsi="宋体"/>
                <w:color w:val="000000"/>
                <w:lang w:eastAsia="zh-CN"/>
              </w:rPr>
            </w:pPr>
            <w:r>
              <w:rPr>
                <w:rFonts w:hint="eastAsia"/>
                <w:lang w:eastAsia="zh-CN"/>
              </w:rPr>
              <w:t>输出</w:t>
            </w:r>
            <w:r>
              <w:rPr>
                <w:rFonts w:ascii="宋体" w:hAnsi="宋体"/>
                <w:color w:val="000000"/>
                <w:lang w:eastAsia="zh-CN"/>
              </w:rPr>
              <w:t>输出运行信息:</w:t>
            </w:r>
          </w:p>
          <w:p>
            <w:pPr>
              <w:pStyle w:val="142"/>
              <w:widowControl w:val="0"/>
              <w:spacing w:after="0" w:line="440" w:lineRule="exact"/>
              <w:rPr>
                <w:rFonts w:ascii="宋体" w:hAnsi="宋体"/>
                <w:sz w:val="21"/>
                <w:szCs w:val="21"/>
                <w:lang w:eastAsia="zh-CN"/>
              </w:rPr>
            </w:pPr>
            <w:r>
              <w:rPr>
                <w:rFonts w:ascii="宋体" w:hAnsi="宋体"/>
                <w:sz w:val="21"/>
                <w:szCs w:val="21"/>
                <w:lang w:eastAsia="zh-CN"/>
              </w:rPr>
              <w:t>Hello, world, I am 0 of 2, (Open MPI v4.1.0, package: Debian OpenMPI, ident: 4.1.0, repo rev: v4.1.0, Dec 18, 2020, 87)</w:t>
            </w:r>
          </w:p>
          <w:p>
            <w:pPr>
              <w:rPr>
                <w:rFonts w:ascii="宋体" w:hAnsi="宋体"/>
                <w:szCs w:val="21"/>
              </w:rPr>
            </w:pPr>
            <w:r>
              <w:rPr>
                <w:rFonts w:ascii="宋体" w:hAnsi="宋体"/>
                <w:szCs w:val="21"/>
              </w:rPr>
              <w:t>Hello, world, I am 1 of 2, (Open MPI v4.1.0, package: Debian OpenMPI, ident: 4.1.0, repo rev: v4.1.0, Dec 18, 2020, 87)</w:t>
            </w:r>
            <w:r>
              <w:rPr>
                <w:rFonts w:hint="eastAsia" w:ascii="宋体" w:hAnsi="宋体"/>
                <w:color w:val="000000"/>
              </w:rPr>
              <w:t xml:space="preserve"> </w:t>
            </w:r>
          </w:p>
        </w:tc>
        <w:tc>
          <w:tcPr>
            <w:tcW w:w="610"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openmpi库运行集群内应用用例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4"/>
        <w:gridCol w:w="2401"/>
        <w:gridCol w:w="1958"/>
        <w:gridCol w:w="2209"/>
        <w:gridCol w:w="3216"/>
        <w:gridCol w:w="1992"/>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bottom w:val="single" w:color="000000" w:sz="6" w:space="0"/>
            </w:tcBorders>
            <w:shd w:val="clear" w:color="auto" w:fill="auto"/>
          </w:tcPr>
          <w:p>
            <w:pPr>
              <w:pStyle w:val="45"/>
              <w:jc w:val="center"/>
              <w:rPr>
                <w:rFonts w:ascii="宋体" w:hAnsi="宋体"/>
                <w:szCs w:val="21"/>
              </w:rPr>
            </w:pPr>
            <w:r>
              <w:t>用例名称/标识</w:t>
            </w:r>
          </w:p>
        </w:tc>
        <w:tc>
          <w:tcPr>
            <w:tcW w:w="3704" w:type="pct"/>
            <w:gridSpan w:val="5"/>
            <w:tcBorders>
              <w:bottom w:val="single" w:color="000000" w:sz="6" w:space="0"/>
            </w:tcBorders>
            <w:shd w:val="clear" w:color="auto" w:fill="auto"/>
          </w:tcPr>
          <w:p>
            <w:pPr>
              <w:pStyle w:val="45"/>
              <w:rPr>
                <w:rFonts w:ascii="宋体" w:hAnsi="宋体"/>
                <w:szCs w:val="21"/>
              </w:rPr>
            </w:pPr>
            <w:r>
              <w:rPr>
                <w:rFonts w:hint="eastAsia"/>
              </w:rPr>
              <w:t>openmpi库运行集群内应用用例</w:t>
            </w:r>
            <w:r>
              <w:t>/ GN</w:t>
            </w:r>
            <w:r>
              <w:rPr>
                <w:rFonts w:hint="eastAsia"/>
              </w:rPr>
              <w:t>_YYXK_QTK_O</w:t>
            </w:r>
            <w:r>
              <w:t>M</w:t>
            </w:r>
            <w:r>
              <w:rPr>
                <w:rFonts w:hint="eastAsia"/>
                <w:lang w:val="en-US" w:eastAsia="zh-CN"/>
              </w:rPr>
              <w:t>K</w:t>
            </w:r>
            <w:r>
              <w:t>_MPICA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t>用例说明</w:t>
            </w:r>
          </w:p>
        </w:tc>
        <w:tc>
          <w:tcPr>
            <w:tcW w:w="3704" w:type="pct"/>
            <w:gridSpan w:val="5"/>
            <w:tcBorders>
              <w:top w:val="single" w:color="000000" w:sz="6" w:space="0"/>
              <w:bottom w:val="single" w:color="000000" w:sz="12" w:space="0"/>
            </w:tcBorders>
            <w:shd w:val="clear" w:color="auto" w:fill="auto"/>
          </w:tcPr>
          <w:p>
            <w:pPr>
              <w:pStyle w:val="142"/>
              <w:widowControl w:val="0"/>
              <w:spacing w:after="0" w:line="400" w:lineRule="exact"/>
              <w:jc w:val="both"/>
              <w:rPr>
                <w:b/>
                <w:bCs/>
                <w:lang w:eastAsia="zh-CN"/>
              </w:rPr>
            </w:pPr>
            <w:r>
              <w:rPr>
                <w:b/>
                <w:bCs/>
                <w:lang w:eastAsia="zh-CN"/>
              </w:rPr>
              <w:t xml:space="preserve">测试目的: </w:t>
            </w:r>
            <w:r>
              <w:rPr>
                <w:rFonts w:hint="eastAsia"/>
                <w:lang w:eastAsia="zh-CN"/>
              </w:rPr>
              <w:t>通过mpi编译的openmpi 应用正常运行，并能够支持的各种参数，能够在集群内的其余机器运行。</w:t>
            </w:r>
          </w:p>
          <w:p>
            <w:pPr>
              <w:pStyle w:val="142"/>
              <w:widowControl w:val="0"/>
              <w:spacing w:after="0" w:line="400" w:lineRule="exact"/>
              <w:jc w:val="both"/>
              <w:rPr>
                <w:lang w:eastAsia="zh-CN"/>
              </w:rPr>
            </w:pPr>
            <w:r>
              <w:rPr>
                <w:b/>
                <w:bCs/>
                <w:lang w:eastAsia="zh-CN"/>
              </w:rPr>
              <w:t xml:space="preserve">测试方法: </w:t>
            </w:r>
            <w:r>
              <w:rPr>
                <w:rFonts w:hint="eastAsia"/>
                <w:lang w:eastAsia="zh-CN"/>
              </w:rPr>
              <w:t>利用m</w:t>
            </w:r>
            <w:r>
              <w:rPr>
                <w:lang w:eastAsia="zh-CN"/>
              </w:rPr>
              <w:t>pirun</w:t>
            </w:r>
            <w:r>
              <w:rPr>
                <w:rFonts w:hint="eastAsia"/>
                <w:lang w:eastAsia="zh-CN"/>
              </w:rPr>
              <w:t>运行另一台主机的应用</w:t>
            </w:r>
            <w:r>
              <w:rPr>
                <w:lang w:eastAsia="zh-CN"/>
              </w:rPr>
              <w:t>。</w:t>
            </w:r>
          </w:p>
          <w:p>
            <w:pPr>
              <w:pStyle w:val="45"/>
              <w:rPr>
                <w:rFonts w:ascii="宋体" w:hAnsi="宋体"/>
                <w:szCs w:val="21"/>
              </w:rPr>
            </w:pPr>
            <w:r>
              <w:rPr>
                <w:b/>
                <w:bCs/>
              </w:rPr>
              <w:t xml:space="preserve">判断依据: </w:t>
            </w:r>
            <w:r>
              <w:rPr>
                <w:rFonts w:hint="eastAsia"/>
              </w:rPr>
              <w:t>应用正常运行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85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7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14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70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ascii="宋体" w:hAnsi="宋体"/>
                <w:szCs w:val="21"/>
              </w:rPr>
            </w:pPr>
            <w:r>
              <w:t>步骤1</w:t>
            </w:r>
          </w:p>
        </w:tc>
        <w:tc>
          <w:tcPr>
            <w:tcW w:w="851" w:type="pct"/>
            <w:shd w:val="clear" w:color="auto" w:fill="auto"/>
          </w:tcPr>
          <w:p>
            <w:pPr>
              <w:rPr>
                <w:rFonts w:ascii="宋体" w:hAnsi="宋体"/>
                <w:szCs w:val="21"/>
              </w:rPr>
            </w:pPr>
            <w:r>
              <w:rPr>
                <w:rFonts w:hint="eastAsia"/>
              </w:rPr>
              <w:t>已在测试文件夹目录,</w:t>
            </w:r>
            <w:r>
              <w:t xml:space="preserve"> </w:t>
            </w:r>
            <w:r>
              <w:rPr>
                <w:rFonts w:hint="eastAsia"/>
              </w:rPr>
              <w:t>已成功编译应用,</w:t>
            </w:r>
            <w:r>
              <w:t xml:space="preserve"> </w:t>
            </w:r>
            <w:r>
              <w:rPr>
                <w:rFonts w:hint="eastAsia"/>
              </w:rPr>
              <w:t>已配置集群</w:t>
            </w:r>
          </w:p>
        </w:tc>
        <w:tc>
          <w:tcPr>
            <w:tcW w:w="694" w:type="pct"/>
            <w:shd w:val="clear" w:color="auto" w:fill="auto"/>
          </w:tcPr>
          <w:p>
            <w:pPr>
              <w:rPr>
                <w:rFonts w:ascii="宋体" w:hAnsi="宋体"/>
                <w:szCs w:val="21"/>
              </w:rPr>
            </w:pPr>
            <w:r>
              <w:t>无</w:t>
            </w:r>
          </w:p>
        </w:tc>
        <w:tc>
          <w:tcPr>
            <w:tcW w:w="783" w:type="pct"/>
            <w:shd w:val="clear" w:color="auto" w:fill="auto"/>
          </w:tcPr>
          <w:p>
            <w:pPr>
              <w:rPr>
                <w:rFonts w:ascii="宋体" w:hAnsi="宋体"/>
                <w:szCs w:val="21"/>
              </w:rPr>
            </w:pPr>
            <w:r>
              <w:rPr>
                <w:rFonts w:hint="eastAsia"/>
              </w:rPr>
              <w:t>终端输入</w:t>
            </w:r>
            <w:r>
              <w:rPr>
                <w:rFonts w:ascii="宋体" w:hAnsi="宋体"/>
                <w:szCs w:val="21"/>
              </w:rPr>
              <w:t>mpirun -H manager ./examples/ ring_c</w:t>
            </w:r>
          </w:p>
        </w:tc>
        <w:tc>
          <w:tcPr>
            <w:tcW w:w="1140" w:type="pct"/>
            <w:shd w:val="clear" w:color="auto" w:fill="auto"/>
          </w:tcPr>
          <w:p>
            <w:pPr>
              <w:rPr>
                <w:rFonts w:ascii="宋体" w:hAnsi="宋体"/>
                <w:szCs w:val="21"/>
              </w:rPr>
            </w:pPr>
            <w:r>
              <w:rPr>
                <w:rFonts w:hint="eastAsia"/>
              </w:rPr>
              <w:t>输出运行结果，程序运行正常</w:t>
            </w:r>
          </w:p>
        </w:tc>
        <w:tc>
          <w:tcPr>
            <w:tcW w:w="706" w:type="pct"/>
            <w:shd w:val="clear" w:color="auto" w:fill="auto"/>
          </w:tcPr>
          <w:p>
            <w:pPr>
              <w:jc w:val="center"/>
              <w:rPr>
                <w:rFonts w:ascii="宋体" w:hAnsi="宋体"/>
                <w:szCs w:val="21"/>
              </w:rPr>
            </w:pPr>
            <w:r>
              <w:rPr>
                <w:rFonts w:hint="eastAsia" w:ascii="宋体" w:hAnsi="宋体"/>
                <w:szCs w:val="21"/>
              </w:rPr>
              <w:t>与预期结果一致</w:t>
            </w:r>
          </w:p>
        </w:tc>
        <w:tc>
          <w:tcPr>
            <w:tcW w:w="381"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ascii="宋体" w:hAnsi="宋体"/>
                <w:szCs w:val="21"/>
              </w:rPr>
            </w:pPr>
            <w:r>
              <w:t>步骤2</w:t>
            </w:r>
          </w:p>
        </w:tc>
        <w:tc>
          <w:tcPr>
            <w:tcW w:w="851" w:type="pct"/>
            <w:shd w:val="clear" w:color="auto" w:fill="auto"/>
          </w:tcPr>
          <w:p>
            <w:pPr>
              <w:rPr>
                <w:rFonts w:hint="eastAsia" w:ascii="宋体" w:hAnsi="宋体"/>
                <w:szCs w:val="21"/>
              </w:rPr>
            </w:pPr>
            <w:r>
              <w:rPr>
                <w:rFonts w:hint="eastAsia"/>
              </w:rPr>
              <w:t>已在测试文件夹目录,</w:t>
            </w:r>
            <w:r>
              <w:t xml:space="preserve"> </w:t>
            </w:r>
            <w:r>
              <w:rPr>
                <w:rFonts w:hint="eastAsia"/>
              </w:rPr>
              <w:t>已成功编译应用，已配置集群</w:t>
            </w:r>
          </w:p>
        </w:tc>
        <w:tc>
          <w:tcPr>
            <w:tcW w:w="694" w:type="pct"/>
            <w:shd w:val="clear" w:color="auto" w:fill="auto"/>
          </w:tcPr>
          <w:p>
            <w:pPr>
              <w:rPr>
                <w:rFonts w:hint="eastAsia" w:ascii="宋体" w:hAnsi="宋体"/>
              </w:rPr>
            </w:pPr>
            <w:r>
              <w:t>无</w:t>
            </w:r>
          </w:p>
        </w:tc>
        <w:tc>
          <w:tcPr>
            <w:tcW w:w="783" w:type="pct"/>
            <w:shd w:val="clear" w:color="auto" w:fill="auto"/>
          </w:tcPr>
          <w:p>
            <w:pPr>
              <w:rPr>
                <w:rFonts w:hint="eastAsia" w:ascii="宋体" w:hAnsi="宋体"/>
              </w:rPr>
            </w:pPr>
            <w:r>
              <w:rPr>
                <w:rFonts w:hint="eastAsia"/>
              </w:rPr>
              <w:t>在终端</w:t>
            </w:r>
            <w:r>
              <w:t>运行</w:t>
            </w:r>
            <w:r>
              <w:rPr>
                <w:rFonts w:ascii="宋体" w:hAnsi="宋体"/>
                <w:szCs w:val="21"/>
              </w:rPr>
              <w:t>mpirun -H manager:2 ./examples/ hello_c</w:t>
            </w:r>
          </w:p>
        </w:tc>
        <w:tc>
          <w:tcPr>
            <w:tcW w:w="1140" w:type="pct"/>
            <w:shd w:val="clear" w:color="auto" w:fill="auto"/>
          </w:tcPr>
          <w:p>
            <w:pPr>
              <w:pStyle w:val="142"/>
              <w:widowControl w:val="0"/>
              <w:spacing w:after="0" w:line="440" w:lineRule="exact"/>
              <w:rPr>
                <w:rFonts w:ascii="宋体" w:hAnsi="宋体"/>
                <w:color w:val="000000"/>
                <w:lang w:eastAsia="zh-CN"/>
              </w:rPr>
            </w:pPr>
            <w:r>
              <w:rPr>
                <w:rFonts w:ascii="宋体" w:hAnsi="宋体"/>
                <w:color w:val="000000"/>
                <w:lang w:eastAsia="zh-CN"/>
              </w:rPr>
              <w:t>输出运行信息:</w:t>
            </w:r>
          </w:p>
          <w:p>
            <w:pPr>
              <w:pStyle w:val="142"/>
              <w:widowControl w:val="0"/>
              <w:spacing w:after="0" w:line="440" w:lineRule="exact"/>
              <w:rPr>
                <w:rFonts w:ascii="宋体" w:hAnsi="宋体"/>
                <w:sz w:val="21"/>
                <w:szCs w:val="21"/>
                <w:lang w:eastAsia="zh-CN"/>
              </w:rPr>
            </w:pPr>
            <w:r>
              <w:rPr>
                <w:rFonts w:ascii="宋体" w:hAnsi="宋体"/>
                <w:sz w:val="21"/>
                <w:szCs w:val="21"/>
                <w:lang w:eastAsia="zh-CN"/>
              </w:rPr>
              <w:t>Hello, world, I am 0 of 2, (Open MPI v4.1.0, package: Debian OpenMPI, ident: 4.1.0, repo rev: v4.1.0, Dec 18, 2020, 87)</w:t>
            </w:r>
          </w:p>
          <w:p>
            <w:pPr>
              <w:rPr>
                <w:rFonts w:hint="eastAsia" w:ascii="宋体" w:hAnsi="宋体"/>
                <w:szCs w:val="21"/>
              </w:rPr>
            </w:pPr>
            <w:r>
              <w:rPr>
                <w:rFonts w:ascii="宋体" w:hAnsi="宋体"/>
                <w:szCs w:val="21"/>
              </w:rPr>
              <w:t>Hello, world, I am 1 of 2, (Open MPI v4.1.0, package: Debian OpenMPI, ident: 4.1.0, repo rev: v4.1.0, Dec 18, 2020, 87)</w:t>
            </w:r>
            <w:r>
              <w:rPr>
                <w:rFonts w:hint="eastAsia" w:ascii="宋体" w:hAnsi="宋体"/>
                <w:color w:val="000000"/>
              </w:rPr>
              <w:t xml:space="preserve"> </w:t>
            </w:r>
          </w:p>
        </w:tc>
        <w:tc>
          <w:tcPr>
            <w:tcW w:w="706" w:type="pct"/>
            <w:shd w:val="clear" w:color="auto" w:fill="auto"/>
          </w:tcPr>
          <w:p>
            <w:pPr>
              <w:jc w:val="center"/>
              <w:rPr>
                <w:rFonts w:hint="eastAsia" w:ascii="宋体" w:hAnsi="宋体"/>
                <w:szCs w:val="21"/>
              </w:rPr>
            </w:pPr>
            <w:r>
              <w:rPr>
                <w:rFonts w:hint="eastAsia" w:ascii="宋体" w:hAnsi="宋体"/>
                <w:szCs w:val="21"/>
              </w:rPr>
              <w:t>与预期结果一致</w:t>
            </w:r>
          </w:p>
        </w:tc>
        <w:tc>
          <w:tcPr>
            <w:tcW w:w="381" w:type="pct"/>
            <w:shd w:val="clear" w:color="auto" w:fill="auto"/>
          </w:tcPr>
          <w:p>
            <w:pPr>
              <w:jc w:val="center"/>
              <w:rPr>
                <w:rFonts w:hint="eastAsia" w:ascii="宋体" w:hAnsi="宋体"/>
                <w:szCs w:val="21"/>
              </w:rPr>
            </w:pPr>
          </w:p>
        </w:tc>
      </w:tr>
    </w:tbl>
    <w:p>
      <w:pPr>
        <w:pStyle w:val="3"/>
        <w:rPr>
          <w:rFonts w:hint="eastAsia"/>
        </w:rPr>
      </w:pP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31" w:name="_Ref87019146"/>
      <w:r>
        <w:rPr>
          <w:rFonts w:hint="eastAsia" w:ascii="CESI仿宋-GB13000" w:hAnsi="CESI仿宋-GB13000" w:eastAsia="CESI仿宋-GB13000" w:cs="CESI仿宋-GB13000"/>
          <w:sz w:val="21"/>
          <w:szCs w:val="21"/>
        </w:rPr>
        <w:t>Chromium网页浏览基本功能测试用例</w:t>
      </w:r>
      <w:bookmarkEnd w:id="13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6"/>
        <w:gridCol w:w="2178"/>
        <w:gridCol w:w="3055"/>
        <w:gridCol w:w="2827"/>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Chromium网页浏览器基本功能测试/ GN_YYXK _QTK_CHRK_JBGN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Chromium网页浏览器可正常完成浏览网址、切换标签页、阅读PDF文档、添加书签页等操作。</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1.测试Chromium网页浏览器新建和关闭多个标签页功能。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2.测试Chromium网页浏览器正常访问网页（www.baidu.com）、播放视频功能（www.iqiyi.com）。</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3.测试Chromium网页浏览器可添加网址到书签栏的功能。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4.测试Chromium网页浏览器正常使用插件功能。</w:t>
            </w:r>
          </w:p>
          <w:p>
            <w:pPr>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合格判据: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1.检测网络环境是否稳定。</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2.检测待浏览网页是否支持访问。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Chromium浏览器工具已安装及网络连接正常。</w:t>
            </w:r>
          </w:p>
        </w:tc>
        <w:tc>
          <w:tcPr>
            <w:tcW w:w="77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点击打开Chromium网页浏览器；点击新建标签页的‘+’号；点击标签页的‘x’。</w:t>
            </w:r>
          </w:p>
        </w:tc>
        <w:tc>
          <w:tcPr>
            <w:tcW w:w="100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弹出空白的新标签页；弹出新的空白标签页；正常关闭。</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已打开chromium浏览器。</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被访问网址。</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输入访问网址，点击转到。</w:t>
            </w:r>
          </w:p>
        </w:tc>
        <w:tc>
          <w:tcPr>
            <w:tcW w:w="100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进入并加载该网址内容。例如输入www.iqiyi.com，进入爱奇艺官方网站，点击任一视频进行观看。</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已打开网站。</w:t>
            </w:r>
          </w:p>
        </w:tc>
        <w:tc>
          <w:tcPr>
            <w:tcW w:w="77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点击网址输入框右侧的星号标志添加该网址为书签页。</w:t>
            </w:r>
          </w:p>
        </w:tc>
        <w:tc>
          <w:tcPr>
            <w:tcW w:w="100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打开主菜单-书签，可在书签栏中找到该网址。</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已打开chromium浏览器。</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网址：</w:t>
            </w:r>
            <w:r>
              <w:rPr>
                <w:rFonts w:hint="eastAsia" w:ascii="CESI仿宋-GB13000" w:hAnsi="CESI仿宋-GB13000" w:eastAsia="CESI仿宋-GB13000" w:cs="CESI仿宋-GB13000"/>
              </w:rPr>
              <w:fldChar w:fldCharType="begin"/>
            </w:r>
            <w:r>
              <w:rPr>
                <w:rFonts w:hint="eastAsia" w:ascii="CESI仿宋-GB13000" w:hAnsi="CESI仿宋-GB13000" w:eastAsia="CESI仿宋-GB13000" w:cs="CESI仿宋-GB13000"/>
              </w:rPr>
              <w:instrText xml:space="preserve"> HYPERLINK "http://www.gov.cn/zhengce/pdfFile/downloadFile.htm" </w:instrText>
            </w:r>
            <w:r>
              <w:rPr>
                <w:rFonts w:hint="eastAsia" w:ascii="CESI仿宋-GB13000" w:hAnsi="CESI仿宋-GB13000" w:eastAsia="CESI仿宋-GB13000" w:cs="CESI仿宋-GB13000"/>
              </w:rPr>
              <w:fldChar w:fldCharType="separate"/>
            </w:r>
            <w:r>
              <w:rPr>
                <w:rStyle w:val="42"/>
                <w:rFonts w:hint="eastAsia" w:ascii="CESI仿宋-GB13000" w:hAnsi="CESI仿宋-GB13000" w:eastAsia="CESI仿宋-GB13000" w:cs="CESI仿宋-GB13000"/>
                <w:color w:val="auto"/>
                <w:szCs w:val="21"/>
              </w:rPr>
              <w:t>http://www.gov.cn/zhengce/pdfFile/downloadFile.htm</w:t>
            </w:r>
            <w:r>
              <w:rPr>
                <w:rStyle w:val="42"/>
                <w:rFonts w:hint="eastAsia" w:ascii="CESI仿宋-GB13000" w:hAnsi="CESI仿宋-GB13000" w:eastAsia="CESI仿宋-GB13000" w:cs="CESI仿宋-GB13000"/>
                <w:color w:val="auto"/>
                <w:szCs w:val="21"/>
              </w:rPr>
              <w:fldChar w:fldCharType="end"/>
            </w:r>
            <w:r>
              <w:rPr>
                <w:rStyle w:val="42"/>
                <w:rFonts w:hint="eastAsia" w:ascii="CESI仿宋-GB13000" w:hAnsi="CESI仿宋-GB13000" w:eastAsia="CESI仿宋-GB13000" w:cs="CESI仿宋-GB13000"/>
                <w:color w:val="auto"/>
                <w:szCs w:val="21"/>
              </w:rPr>
              <w:t>。</w:t>
            </w:r>
          </w:p>
        </w:tc>
        <w:tc>
          <w:tcPr>
            <w:tcW w:w="10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输入网址</w:t>
            </w:r>
            <w:r>
              <w:rPr>
                <w:rFonts w:hint="eastAsia" w:ascii="CESI仿宋-GB13000" w:hAnsi="CESI仿宋-GB13000" w:eastAsia="CESI仿宋-GB13000" w:cs="CESI仿宋-GB13000"/>
              </w:rPr>
              <w:fldChar w:fldCharType="begin"/>
            </w:r>
            <w:r>
              <w:rPr>
                <w:rFonts w:hint="eastAsia" w:ascii="CESI仿宋-GB13000" w:hAnsi="CESI仿宋-GB13000" w:eastAsia="CESI仿宋-GB13000" w:cs="CESI仿宋-GB13000"/>
              </w:rPr>
              <w:instrText xml:space="preserve"> HYPERLINK "http://www.gov.cn/zhengce/pdfFile/downloadFile.htm" </w:instrText>
            </w:r>
            <w:r>
              <w:rPr>
                <w:rFonts w:hint="eastAsia" w:ascii="CESI仿宋-GB13000" w:hAnsi="CESI仿宋-GB13000" w:eastAsia="CESI仿宋-GB13000" w:cs="CESI仿宋-GB13000"/>
              </w:rPr>
              <w:fldChar w:fldCharType="separate"/>
            </w:r>
            <w:r>
              <w:rPr>
                <w:rStyle w:val="42"/>
                <w:rFonts w:hint="eastAsia" w:ascii="CESI仿宋-GB13000" w:hAnsi="CESI仿宋-GB13000" w:eastAsia="CESI仿宋-GB13000" w:cs="CESI仿宋-GB13000"/>
                <w:color w:val="auto"/>
                <w:szCs w:val="21"/>
              </w:rPr>
              <w:t>http://www.gov.cn/zhengce/pdfFile/downloadFile.htm</w:t>
            </w:r>
            <w:r>
              <w:rPr>
                <w:rStyle w:val="42"/>
                <w:rFonts w:hint="eastAsia" w:ascii="CESI仿宋-GB13000" w:hAnsi="CESI仿宋-GB13000" w:eastAsia="CESI仿宋-GB13000" w:cs="CESI仿宋-GB13000"/>
                <w:color w:val="auto"/>
                <w:szCs w:val="21"/>
              </w:rPr>
              <w:fldChar w:fldCharType="end"/>
            </w:r>
            <w:r>
              <w:rPr>
                <w:rFonts w:hint="eastAsia" w:ascii="CESI仿宋-GB13000" w:hAnsi="CESI仿宋-GB13000" w:eastAsia="CESI仿宋-GB13000" w:cs="CESI仿宋-GB13000"/>
                <w:szCs w:val="21"/>
              </w:rPr>
              <w:t>，点击任一PDF文档。</w:t>
            </w:r>
          </w:p>
        </w:tc>
        <w:tc>
          <w:tcPr>
            <w:tcW w:w="100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任一PDF文档在网页浏览器界面使用插件进行查看与下载。</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32" w:name="_Ref87019148"/>
      <w:r>
        <w:rPr>
          <w:rFonts w:hint="eastAsia" w:ascii="CESI仿宋-GB13000" w:hAnsi="CESI仿宋-GB13000" w:eastAsia="CESI仿宋-GB13000" w:cs="CESI仿宋-GB13000"/>
          <w:sz w:val="21"/>
          <w:szCs w:val="21"/>
        </w:rPr>
        <w:t>Chromium网页浏览器的可靠性测试用例</w:t>
      </w:r>
      <w:bookmarkEnd w:id="132"/>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924"/>
        <w:gridCol w:w="2181"/>
        <w:gridCol w:w="1746"/>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Chromium网页浏览器的可靠性测试</w:t>
            </w:r>
            <w:r>
              <w:rPr>
                <w:rFonts w:hint="eastAsia" w:ascii="CESI仿宋-GB13000" w:hAnsi="CESI仿宋-GB13000" w:eastAsia="CESI仿宋-GB13000" w:cs="CESI仿宋-GB13000"/>
                <w:szCs w:val="21"/>
              </w:rPr>
              <w:t>/ GN_YYXK _QTK_CHRK_DX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rPr>
              <w:t xml:space="preserve"> Chromium网页浏览器能够在一定的负载下可靠的进行使用，不会发生崩溃现象</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1.测试Chromium网页浏览器新建30+标签页时的稳定性。</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2.测试Chromium网页浏览器连续长时间播放视频过程中的可靠性。</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3.测试Chromium网页浏览器的基础内存耗用的合理性。</w:t>
            </w:r>
          </w:p>
          <w:p>
            <w:pPr>
              <w:rPr>
                <w:rFonts w:hint="eastAsia" w:ascii="CESI仿宋-GB13000" w:hAnsi="CESI仿宋-GB13000" w:eastAsia="CESI仿宋-GB13000" w:cs="CESI仿宋-GB13000"/>
                <w:szCs w:val="22"/>
              </w:rPr>
            </w:pPr>
            <w:r>
              <w:rPr>
                <w:rFonts w:hint="eastAsia" w:ascii="CESI仿宋-GB13000" w:hAnsi="CESI仿宋-GB13000" w:eastAsia="CESI仿宋-GB13000" w:cs="CESI仿宋-GB13000"/>
                <w:b/>
                <w:szCs w:val="21"/>
              </w:rPr>
              <w:t>合格判据: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1.检测网络环境是否稳定。</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2.检测待浏览网页是否支持访问。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3.检测是否有其余进程占用内存。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Chromium浏览器工具已安装及网络连接正常。</w:t>
            </w:r>
          </w:p>
        </w:tc>
        <w:tc>
          <w:tcPr>
            <w:tcW w:w="69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无</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点击新建标签页的‘+’号。</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弹出新的空白标签页。</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rPr>
              <w:t>打开Chromium网页浏览器。</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终端输入命令：free  -m、free -h。</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在终端中输入命令:free  -m，打开Chromium浏览器，再次在终端输入输入命令:free –h。</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查看物理内存并记录，计算内存耗用即增量。</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w:t>
            </w:r>
            <w:r>
              <w:rPr>
                <w:rFonts w:hint="eastAsia" w:ascii="CESI仿宋-GB13000" w:hAnsi="CESI仿宋-GB13000" w:eastAsia="CESI仿宋-GB13000" w:cs="CESI仿宋-GB13000"/>
              </w:rPr>
              <w:t>打开Chromium网页浏览器。</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地址栏输入：www.iqiyi.com。</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新标签页地址栏输入“www.iqiyi.com”，按下Enter键，选择界面任一视频连续播放12小时。</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无卡顿、崩溃、闪退等现象。</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无卡顿、崩溃、闪退</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33" w:name="_Ref87019149"/>
      <w:r>
        <w:rPr>
          <w:rFonts w:hint="eastAsia" w:ascii="CESI仿宋-GB13000" w:hAnsi="CESI仿宋-GB13000" w:eastAsia="CESI仿宋-GB13000" w:cs="CESI仿宋-GB13000"/>
          <w:sz w:val="21"/>
          <w:szCs w:val="21"/>
        </w:rPr>
        <w:t>Chromium网页浏览测试用例</w:t>
      </w:r>
      <w:bookmarkEnd w:id="13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181"/>
        <w:gridCol w:w="2181"/>
        <w:gridCol w:w="3924"/>
        <w:gridCol w:w="1743"/>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Chromium网页浏览器的性能测试/ GN_YYXK _QTK_CHRK_NCS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Chromium网页浏览器需要具有良好的性能表现，包括但不限于加载网页的速度、加载图片速度、网页的稳定性等。</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1.测试Chromium网页浏览器打开常用网页加载时间。</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2.测试Chromium网页浏览器对Acid3的支持情况。</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3.测试Chromium网页浏览器对css的支持情况。</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4.测试Chromium网页浏览器对HTML5的支持情况。</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1.检测网络环境是否稳定。</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2.检测待浏览网页是否支持访问。</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 检测是否有影响测试结果的页面及进程。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Chromium浏览器工具已安装及网络连接正常。</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任意常用网站。</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打开一个常用网站（qq邮箱），按下f12，点击网络标签，并勾选右侧“禁用缓存”，按下f5刷新网页。</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记录下方load时间。</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已打开Chromium网页浏览器。</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网址http://acid3.acidtests.org/。</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点击“+”打开新的页签，输入网址http://acid3.acidtests.org/，回车。</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得分结果是100/100</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已打开Chromium网页浏览器。</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网址http://www.howtocr eate.co.uk/csstest.html。</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点击“+”打开新的页签，输入网址http://www.howtocr eate.co.uk/csstest.html，回车，鼠标右键点击页面。</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保存此页面到本地。</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已打开Chromium网页浏览器。</w:t>
            </w:r>
          </w:p>
        </w:tc>
        <w:tc>
          <w:tcPr>
            <w:tcW w:w="77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本地保存的网站地址-鼠标右键点击-选择-使用Chromium网页浏览器打开。</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打开成功并在左上角显示时间。</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34" w:name="_Ref87019151"/>
      <w:r>
        <w:rPr>
          <w:rFonts w:hint="eastAsia" w:ascii="CESI仿宋-GB13000" w:hAnsi="CESI仿宋-GB13000" w:eastAsia="CESI仿宋-GB13000" w:cs="CESI仿宋-GB13000"/>
          <w:sz w:val="21"/>
          <w:szCs w:val="21"/>
        </w:rPr>
        <w:t>Chromium</w:t>
      </w:r>
      <w:r>
        <w:rPr>
          <w:rFonts w:hint="eastAsia" w:ascii="CESI仿宋-GB13000" w:hAnsi="CESI仿宋-GB13000" w:eastAsia="CESI仿宋-GB13000" w:cs="CESI仿宋-GB13000"/>
          <w:color w:val="000000"/>
          <w:sz w:val="21"/>
          <w:szCs w:val="21"/>
        </w:rPr>
        <w:t>网络和音视频测试</w:t>
      </w:r>
      <w:r>
        <w:rPr>
          <w:rFonts w:hint="eastAsia" w:ascii="CESI仿宋-GB13000" w:hAnsi="CESI仿宋-GB13000" w:eastAsia="CESI仿宋-GB13000" w:cs="CESI仿宋-GB13000"/>
          <w:sz w:val="21"/>
          <w:szCs w:val="21"/>
        </w:rPr>
        <w:t>测试用例</w:t>
      </w:r>
      <w:bookmarkEnd w:id="13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4"/>
        <w:gridCol w:w="2401"/>
        <w:gridCol w:w="1958"/>
        <w:gridCol w:w="2209"/>
        <w:gridCol w:w="3216"/>
        <w:gridCol w:w="1992"/>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4"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Chromium</w:t>
            </w:r>
            <w:r>
              <w:rPr>
                <w:rFonts w:hint="eastAsia" w:ascii="CESI仿宋-GB13000" w:hAnsi="CESI仿宋-GB13000" w:eastAsia="CESI仿宋-GB13000" w:cs="CESI仿宋-GB13000"/>
                <w:color w:val="000000"/>
                <w:szCs w:val="21"/>
              </w:rPr>
              <w:t>网络和音视频测试</w:t>
            </w:r>
            <w:r>
              <w:rPr>
                <w:rFonts w:hint="eastAsia" w:ascii="CESI仿宋-GB13000" w:hAnsi="CESI仿宋-GB13000" w:eastAsia="CESI仿宋-GB13000" w:cs="CESI仿宋-GB13000"/>
              </w:rPr>
              <w:t>测试</w:t>
            </w:r>
            <w:r>
              <w:rPr>
                <w:rFonts w:hint="eastAsia" w:ascii="CESI仿宋-GB13000" w:hAnsi="CESI仿宋-GB13000" w:eastAsia="CESI仿宋-GB13000" w:cs="CESI仿宋-GB13000"/>
                <w:szCs w:val="21"/>
              </w:rPr>
              <w:t>/ GN_YYXK _QTK_</w:t>
            </w:r>
            <w:r>
              <w:rPr>
                <w:rFonts w:hint="eastAsia" w:ascii="CESI仿宋-GB13000" w:hAnsi="CESI仿宋-GB13000" w:eastAsia="CESI仿宋-GB13000" w:cs="CESI仿宋-GB13000"/>
                <w:spacing w:val="2"/>
                <w:kern w:val="0"/>
                <w:szCs w:val="21"/>
                <w:lang w:bidi="en-US"/>
              </w:rPr>
              <w:t xml:space="preserve"> WLYSP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6"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4"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rPr>
              <w:t xml:space="preserve"> </w:t>
            </w:r>
            <w:r>
              <w:rPr>
                <w:rFonts w:hint="eastAsia" w:ascii="CESI仿宋-GB13000" w:hAnsi="CESI仿宋-GB13000" w:eastAsia="CESI仿宋-GB13000" w:cs="CESI仿宋-GB13000"/>
                <w:szCs w:val="21"/>
              </w:rPr>
              <w:t>Chromium 网络和音视频的功能。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html5test测试项。</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7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可以访问网站的环境，正确安装chromium浏览器后的环境。</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打开Chromium网页浏览器。</w:t>
            </w:r>
          </w:p>
        </w:tc>
        <w:tc>
          <w:tcPr>
            <w:tcW w:w="78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打开</w:t>
            </w:r>
            <w:r>
              <w:rPr>
                <w:rFonts w:hint="eastAsia" w:ascii="CESI仿宋-GB13000" w:hAnsi="CESI仿宋-GB13000" w:eastAsia="CESI仿宋-GB13000" w:cs="CESI仿宋-GB13000"/>
                <w:szCs w:val="21"/>
              </w:rPr>
              <w:t>浏览器访问http://html5test.com/。</w:t>
            </w:r>
          </w:p>
        </w:tc>
        <w:tc>
          <w:tcPr>
            <w:tcW w:w="11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访问网站后会进行自动化测试，比较结果和正常本地浏览器访问此网站得到的打钩结果一致。</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35" w:name="_Ref87019152"/>
      <w:r>
        <w:rPr>
          <w:rFonts w:hint="eastAsia" w:ascii="CESI仿宋-GB13000" w:hAnsi="CESI仿宋-GB13000" w:eastAsia="CESI仿宋-GB13000" w:cs="CESI仿宋-GB13000"/>
          <w:sz w:val="21"/>
          <w:szCs w:val="21"/>
        </w:rPr>
        <w:t>Chromium加解密功能测试用例</w:t>
      </w:r>
      <w:bookmarkEnd w:id="13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6"/>
        <w:gridCol w:w="2835"/>
        <w:gridCol w:w="1963"/>
        <w:gridCol w:w="3050"/>
        <w:gridCol w:w="1963"/>
        <w:gridCol w:w="1963"/>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55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Chromium加解密功能测试</w:t>
            </w:r>
            <w:r>
              <w:rPr>
                <w:rFonts w:hint="eastAsia" w:ascii="CESI仿宋-GB13000" w:hAnsi="CESI仿宋-GB13000" w:eastAsia="CESI仿宋-GB13000" w:cs="CESI仿宋-GB13000"/>
                <w:szCs w:val="21"/>
              </w:rPr>
              <w:t>/ GN_YYXK _QTK_JJM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45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55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rPr>
              <w:t xml:space="preserve"> </w:t>
            </w:r>
            <w:r>
              <w:rPr>
                <w:rFonts w:hint="eastAsia" w:ascii="CESI仿宋-GB13000" w:hAnsi="CESI仿宋-GB13000" w:eastAsia="CESI仿宋-GB13000" w:cs="CESI仿宋-GB13000"/>
                <w:kern w:val="0"/>
                <w:szCs w:val="21"/>
                <w:lang w:bidi="en-US"/>
              </w:rPr>
              <w:t>Chromium加解密和v8引擎跑分</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kern w:val="0"/>
                <w:szCs w:val="21"/>
                <w:lang w:bidi="en-US"/>
              </w:rPr>
              <w:t>每个测试项都有分数(Richards基准，DeltaBlue基准，Crypto基</w:t>
            </w:r>
            <w:r>
              <w:rPr>
                <w:rFonts w:hint="eastAsia" w:ascii="CESI仿宋-GB13000" w:hAnsi="CESI仿宋-GB13000" w:eastAsia="CESI仿宋-GB13000" w:cs="CESI仿宋-GB13000"/>
                <w:szCs w:val="21"/>
              </w:rPr>
              <w:t>准，RayTrace基准，EarleyBoyer基准，RegExp基准，Splay基准，NavierStokes基准)。</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能够上外网的环境，正确安装chromium浏览器后的环境。</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打开Chromium网页浏览器。</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lang w:bidi="en-US"/>
              </w:rPr>
              <w:t>访问http://chrome.360.cn/test/v8/run.html 网站。</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访问成功。</w:t>
            </w:r>
          </w:p>
        </w:tc>
        <w:tc>
          <w:tcPr>
            <w:tcW w:w="69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能够上外网的环境，正确安装chromium浏览器后的环境。</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打开Chromium网页浏览器。</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lang w:bidi="en-US"/>
              </w:rPr>
              <w:t>运行V8基准套件测试。</w:t>
            </w:r>
          </w:p>
        </w:tc>
        <w:tc>
          <w:tcPr>
            <w:tcW w:w="6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kern w:val="0"/>
                <w:szCs w:val="21"/>
                <w:lang w:bidi="en-US"/>
              </w:rPr>
              <w:t>成功显示出各测试项分数。</w:t>
            </w:r>
          </w:p>
        </w:tc>
        <w:tc>
          <w:tcPr>
            <w:tcW w:w="69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36" w:name="_Ref87019154"/>
      <w:r>
        <w:rPr>
          <w:rFonts w:hint="eastAsia" w:ascii="CESI仿宋-GB13000" w:hAnsi="CESI仿宋-GB13000" w:eastAsia="CESI仿宋-GB13000" w:cs="CESI仿宋-GB13000"/>
          <w:sz w:val="21"/>
          <w:szCs w:val="21"/>
        </w:rPr>
        <w:t>Chromium网页浏览测试用例</w:t>
      </w:r>
      <w:bookmarkEnd w:id="13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6"/>
        <w:gridCol w:w="3055"/>
        <w:gridCol w:w="1743"/>
        <w:gridCol w:w="2615"/>
        <w:gridCol w:w="2615"/>
        <w:gridCol w:w="1746"/>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2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47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Chromium网页浏览器的性能测试</w:t>
            </w:r>
            <w:r>
              <w:rPr>
                <w:rFonts w:hint="eastAsia" w:ascii="CESI仿宋-GB13000" w:hAnsi="CESI仿宋-GB13000" w:eastAsia="CESI仿宋-GB13000" w:cs="CESI仿宋-GB13000"/>
                <w:szCs w:val="21"/>
              </w:rPr>
              <w:t>/ GN_YYXK _QTK_CHRK_NCS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2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47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rPr>
              <w:t xml:space="preserve"> </w:t>
            </w:r>
            <w:r>
              <w:rPr>
                <w:rFonts w:hint="eastAsia" w:ascii="CESI仿宋-GB13000" w:hAnsi="CESI仿宋-GB13000" w:eastAsia="CESI仿宋-GB13000" w:cs="CESI仿宋-GB13000"/>
                <w:szCs w:val="21"/>
              </w:rPr>
              <w:t>浏览器插件和UI界面测试。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插件的安装，卸载，使用的测试；chromium的所有UI界面测试。</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2.测试过程和项目完整。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8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能够上网的环境，并准备相应插件，正确安装chromium浏览器的环境。</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导入插件包。</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rPr>
              <w:t>正常安装、卸载谷歌浏览器SwitchyOmega插件。</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rPr>
              <w:t>正常安装，卸载使用谷歌浏览器SwitchyOmega插件。</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83"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能够上网的环境，并准备相应插件，正确安装chromium浏览器的环境。</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导入插件包。</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点击</w:t>
            </w:r>
            <w:r>
              <w:rPr>
                <w:rFonts w:hint="eastAsia" w:ascii="CESI仿宋-GB13000" w:hAnsi="CESI仿宋-GB13000" w:eastAsia="CESI仿宋-GB13000" w:cs="CESI仿宋-GB13000"/>
                <w:color w:val="000000"/>
              </w:rPr>
              <w:t>chromium的所有UI界面。</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无报错。</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无报错</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4"/>
        <w:rPr>
          <w:rFonts w:hint="eastAsia" w:ascii="CESI仿宋-GB13000" w:hAnsi="CESI仿宋-GB13000" w:eastAsia="CESI仿宋-GB13000" w:cs="CESI仿宋-GB13000"/>
        </w:rPr>
      </w:pPr>
      <w:bookmarkStart w:id="137" w:name="_Toc87088756"/>
      <w:r>
        <w:rPr>
          <w:rFonts w:hint="eastAsia" w:ascii="CESI仿宋-GB13000" w:hAnsi="CESI仿宋-GB13000" w:eastAsia="CESI仿宋-GB13000" w:cs="CESI仿宋-GB13000"/>
        </w:rPr>
        <w:t>运行环境/GN_ YXHJC</w:t>
      </w:r>
      <w:bookmarkEnd w:id="137"/>
    </w:p>
    <w:p>
      <w:pPr>
        <w:pStyle w:val="5"/>
        <w:rPr>
          <w:rFonts w:hint="eastAsia" w:ascii="CESI仿宋-GB13000" w:hAnsi="CESI仿宋-GB13000" w:eastAsia="CESI仿宋-GB13000" w:cs="CESI仿宋-GB13000"/>
          <w:color w:val="auto"/>
        </w:rPr>
      </w:pPr>
      <w:bookmarkStart w:id="138" w:name="_Ref86997061"/>
      <w:r>
        <w:rPr>
          <w:rFonts w:hint="eastAsia" w:ascii="CESI仿宋-GB13000" w:hAnsi="CESI仿宋-GB13000" w:eastAsia="CESI仿宋-GB13000" w:cs="CESI仿宋-GB13000"/>
          <w:color w:val="auto"/>
        </w:rPr>
        <w:t>应用沙箱</w:t>
      </w:r>
      <w:r>
        <w:rPr>
          <w:rFonts w:hint="eastAsia" w:ascii="CESI仿宋-GB13000" w:hAnsi="CESI仿宋-GB13000" w:eastAsia="CESI仿宋-GB13000" w:cs="CESI仿宋-GB13000"/>
          <w:color w:val="auto"/>
          <w:szCs w:val="32"/>
        </w:rPr>
        <w:t>测试</w:t>
      </w:r>
      <w:bookmarkEnd w:id="138"/>
      <w:r>
        <w:rPr>
          <w:rFonts w:hint="eastAsia" w:ascii="CESI仿宋-GB13000" w:hAnsi="CESI仿宋-GB13000" w:eastAsia="CESI仿宋-GB13000" w:cs="CESI仿宋-GB13000"/>
          <w:color w:val="auto"/>
          <w:szCs w:val="32"/>
        </w:rPr>
        <w:t>（王乐、王峰、王强、赵廉）</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39" w:name="_Ref87020031"/>
      <w:r>
        <w:rPr>
          <w:rFonts w:hint="eastAsia" w:ascii="CESI仿宋-GB13000" w:hAnsi="CESI仿宋-GB13000" w:eastAsia="CESI仿宋-GB13000" w:cs="CESI仿宋-GB13000"/>
          <w:sz w:val="21"/>
          <w:szCs w:val="21"/>
        </w:rPr>
        <w:t>基本功能测试用例</w:t>
      </w:r>
      <w:bookmarkEnd w:id="139"/>
      <w:ins w:id="189" w:author="作者" w:date="2022-03-25T17:12:22Z">
        <w:r>
          <w:rPr>
            <w:rFonts w:hint="eastAsia" w:ascii="CESI仿宋-GB13000" w:hAnsi="CESI仿宋-GB13000" w:eastAsia="CESI仿宋-GB13000" w:cs="CESI仿宋-GB13000"/>
            <w:sz w:val="21"/>
            <w:szCs w:val="21"/>
            <w:lang w:eastAsia="zh-CN"/>
          </w:rPr>
          <w:t>（</w:t>
        </w:r>
      </w:ins>
      <w:ins w:id="190" w:author="作者" w:date="2022-03-25T17:12:24Z">
        <w:r>
          <w:rPr>
            <w:rFonts w:hint="eastAsia" w:ascii="CESI仿宋-GB13000" w:hAnsi="CESI仿宋-GB13000" w:eastAsia="CESI仿宋-GB13000" w:cs="CESI仿宋-GB13000"/>
            <w:sz w:val="21"/>
            <w:szCs w:val="21"/>
            <w:lang w:eastAsia="zh-CN"/>
          </w:rPr>
          <w:t>王乐</w:t>
        </w:r>
      </w:ins>
      <w:ins w:id="191" w:author="作者" w:date="2022-03-25T17:12:22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29"/>
        <w:gridCol w:w="1969"/>
        <w:gridCol w:w="2181"/>
        <w:gridCol w:w="2835"/>
        <w:gridCol w:w="3267"/>
        <w:gridCol w:w="1746"/>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基本功能/ GN_YXHJC_YYSX_JB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测试沙箱对运行环境基本功能的支持。</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1.测试验证应用沙箱能支持设备挂载。</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2.测试验证应用沙箱能进行用户切换。</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3.测试验证应用沙箱能进行本地库调用。</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4.测试验证应用沙箱能进行进程管理。</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通过修改沙箱内外的配置文件信息、切换沙箱启动用户身份以及在沙箱内进行命令处理等等的方式,对沙箱支持运行环境的基本功能进行测试。</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1.应用沙箱可以正常运行。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2.应用沙箱能支持设备挂载。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3.应用沙箱能进行用户切换。</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4.应用沙箱能进行本地库调用。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5.应用沙箱能进行进程管理。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1.应用沙箱已正常部署；</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2.宿主机已挂载好相应的设备</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3.应用沙箱已安装好测试镜像。</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1.修改沙箱config文件。</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2.创建并启动一个完整的沙箱实例并指定-i -t的参数以及/bin/bash的执行程序。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1.修改config文件调整沙箱进程启动时自动挂载的设备。</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2.重启沙箱服务进程使配置修改生效。</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3.启动一个沙箱实例使其挂载上我们设置的设备，同时给此实例启动一个shell方便确认结果。</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1.成功拉取C++服务端应用框架镜像到本地；可通过沙箱命令查看本地镜像；启动本地C++服务端应用框架成功。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2.沙箱实例启动成功后可以在宿主机ps查看到沙箱实例进程。</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3.能在沙箱实例启动的shell中查看到需要挂载的设备。</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2.应用沙箱已安装好测试镜像；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3.宿主机已含有普通测试用户和root用户。</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宿主机切换至root用户以及普通用户。</w:t>
            </w:r>
          </w:p>
        </w:tc>
        <w:tc>
          <w:tcPr>
            <w:tcW w:w="1005" w:type="pct"/>
            <w:shd w:val="clear" w:color="auto" w:fill="auto"/>
          </w:tcPr>
          <w:p>
            <w:pPr>
              <w:numPr>
                <w:ilvl w:val="0"/>
                <w:numId w:val="19"/>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切换到root用户，使沙箱实例启动时切换至root用户。</w:t>
            </w:r>
          </w:p>
          <w:p>
            <w:pPr>
              <w:numPr>
                <w:ilvl w:val="0"/>
                <w:numId w:val="19"/>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切换到普通用户使沙箱实例启动时切换至普通用户。</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1.操作2完成后可以观察到shell的执行用户为root用户。</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1.操作4完成后可以观察到shell的执行用户为普通用户。</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2.应用沙箱已安装好测试镜像；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3.宿主机已安装好需要调用的本地库。</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设置-v参数使沙箱实例在启动时将指定的宿主机路径挂载至沙箱的指定路径中。</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1.创建一个完整的沙箱实例，并在-v参数后填入指定的本地库路径</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2.启动镜像实例并指定-i -t参数及/bin/bash的执行程序。</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可以在沙箱shell中查看到本地库已加载至沙箱的指定目录中。</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69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2.应用沙箱已安装好测试镜像。</w:t>
            </w:r>
          </w:p>
        </w:tc>
        <w:tc>
          <w:tcPr>
            <w:tcW w:w="773" w:type="pct"/>
            <w:shd w:val="clear" w:color="auto" w:fill="auto"/>
          </w:tcPr>
          <w:p>
            <w:pPr>
              <w:numPr>
                <w:ilvl w:val="0"/>
                <w:numId w:val="20"/>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创建并启动一个沙箱实例。</w:t>
            </w:r>
          </w:p>
          <w:p>
            <w:pPr>
              <w:numPr>
                <w:ilvl w:val="0"/>
                <w:numId w:val="20"/>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停止沙箱实例。</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通过启停一个沙箱实例观察沙箱是否可以管理沙箱实例进程。</w:t>
            </w:r>
          </w:p>
        </w:tc>
        <w:tc>
          <w:tcPr>
            <w:tcW w:w="115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1.操作1完成后可以在宿主机使用ps命令查看到沙箱实例进程已经存在。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1.操作2完成后可以在宿主机使用ps命令查看到沙箱实例进行已经停止。</w:t>
            </w:r>
          </w:p>
        </w:tc>
        <w:tc>
          <w:tcPr>
            <w:tcW w:w="619"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40" w:name="_Ref87020045"/>
      <w:r>
        <w:rPr>
          <w:rFonts w:hint="eastAsia" w:ascii="CESI仿宋-GB13000" w:hAnsi="CESI仿宋-GB13000" w:eastAsia="CESI仿宋-GB13000" w:cs="CESI仿宋-GB13000"/>
          <w:sz w:val="21"/>
          <w:szCs w:val="21"/>
        </w:rPr>
        <w:t>常见共享功能测试用例</w:t>
      </w:r>
      <w:bookmarkEnd w:id="140"/>
      <w:ins w:id="192" w:author="作者" w:date="2022-03-25T17:12:27Z">
        <w:r>
          <w:rPr>
            <w:rFonts w:hint="eastAsia" w:ascii="CESI仿宋-GB13000" w:hAnsi="CESI仿宋-GB13000" w:eastAsia="CESI仿宋-GB13000" w:cs="CESI仿宋-GB13000"/>
            <w:sz w:val="21"/>
            <w:szCs w:val="21"/>
            <w:lang w:eastAsia="zh-CN"/>
          </w:rPr>
          <w:t>（王乐）</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1"/>
        <w:gridCol w:w="1746"/>
        <w:gridCol w:w="3707"/>
        <w:gridCol w:w="2838"/>
        <w:gridCol w:w="1735"/>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常见共享功能/ GN_YXHJC_YYSX_CJGX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测试沙箱对常见共享功能的支持：</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1.测试验证应用沙箱能支持跨主机网络通信。</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2.测试验证应用沙箱能支持常见ipc通信。</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szCs w:val="21"/>
              </w:rPr>
              <w:t>3.测试验证应用沙箱能支持应用间的内存映射文件共享，文件系统共享。</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在同一台计算机以及多台计算机上的应用沙箱里启动特定的测试程序，测试沙箱对常见共享功能的支持。</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合格判据：</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1.应用沙箱可以正常运行。</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2.应用沙箱能支持跨主机网络通信。</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3.应用沙箱能支持常见ipc通信。</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4.应用沙箱能支持应用间的内存映射文件共享，文件系统共享。</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1.应用沙箱已在两台机器正常部署启动；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2.应用沙箱均已安装好测试镜像。</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跨主机通信相关程序启动与配置信息。</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1.两台机器分别启动测试实例并进入shell界面。</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2.在其中一台机器上启动跨主机通信服务端。</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3.在另一台机器上启动跨主机通信客户端。</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4.客户端和服务端互发消息并确认。</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1.两台机器上实例启动成功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2.测试程序服务端启动成功。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3.测试程序客户端连接成功。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4.客户端和服务端互发消息且确认成功。</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2.应用沙箱已安装好测试镜像。</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ipc通信相关程序启动与配置信息。</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1.启动两个测试实例</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2.同时在两台机器上执行ipc测试程序。</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1.沙箱实例启动正常。</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2.两个实例中的测试程序启动正常。</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3.管道、消息队列、信号、信号量测试正常。</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1.应用沙箱已正常启动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2.应用沙箱已安装好测试镜像。</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内存映射文件共享和文件系统共享相关程序启动与配置信息。</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1.启动两个测试实例</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2.同时在两台机器上执行内存映射文件共享和文件系统共享测试程序。</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1.沙箱实例启动正常。</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2.两个实例中的测试程序启动正常。</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3.内存映射文件共享和文件系统共享测试成功。</w:t>
            </w:r>
          </w:p>
        </w:tc>
        <w:tc>
          <w:tcPr>
            <w:tcW w:w="61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41" w:name="_Ref87020051"/>
      <w:r>
        <w:rPr>
          <w:rFonts w:hint="eastAsia" w:ascii="CESI仿宋-GB13000" w:hAnsi="CESI仿宋-GB13000" w:eastAsia="CESI仿宋-GB13000" w:cs="CESI仿宋-GB13000"/>
          <w:sz w:val="21"/>
          <w:szCs w:val="21"/>
        </w:rPr>
        <w:t>界面展现功能测试用例</w:t>
      </w:r>
      <w:bookmarkEnd w:id="141"/>
      <w:ins w:id="193" w:author="作者" w:date="2022-03-25T17:12:29Z">
        <w:r>
          <w:rPr>
            <w:rFonts w:hint="eastAsia" w:ascii="CESI仿宋-GB13000" w:hAnsi="CESI仿宋-GB13000" w:eastAsia="CESI仿宋-GB13000" w:cs="CESI仿宋-GB13000"/>
            <w:sz w:val="21"/>
            <w:szCs w:val="21"/>
            <w:lang w:eastAsia="zh-CN"/>
          </w:rPr>
          <w:t>（王乐）</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1961"/>
        <w:gridCol w:w="2398"/>
        <w:gridCol w:w="3272"/>
        <w:gridCol w:w="2615"/>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界面展现功能/ GN_YXHJC _YYSX_JMZX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rPr>
                <w:rFonts w:hint="eastAsia" w:ascii="CESI仿宋-GB13000" w:hAnsi="CESI仿宋-GB13000" w:eastAsia="CESI仿宋-GB13000" w:cs="CESI仿宋-GB13000"/>
                <w:szCs w:val="32"/>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测试沙箱支持</w:t>
            </w:r>
            <w:r>
              <w:rPr>
                <w:rFonts w:hint="eastAsia" w:ascii="CESI仿宋-GB13000" w:hAnsi="CESI仿宋-GB13000" w:eastAsia="CESI仿宋-GB13000" w:cs="CESI仿宋-GB13000"/>
                <w:szCs w:val="32"/>
              </w:rPr>
              <w:t>服务端程序和客户端程序的运行，支持客户端界面的展现。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测试沙箱里运行系统自带后台服务、图形界面和文字界面应用的运行，验证其对服务端和客户端程序运行以及客户端界面展现能力的支持作用。</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服务端和客户端程序均能运行，客户端程序的图形界面和文字界面均能正常展示。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6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应用沙箱已正常部署，运行时框架基础镜像准备好。</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应用沙箱命令加载运行时框架基础镜像，并进入沙箱。</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成功显示运行时框架基础镜像加载，并进入沙箱。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后台服务httpd已经在沙箱中安装好。</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服务启动命令。</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在沙箱里启动基础镜像自带的httpd服务，并在沙箱外用客户端连接它。</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客户端能功访问httpd服务。</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成功访问httpd服务</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命令ls已经准备好。</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ls查看目录命令。</w:t>
            </w:r>
          </w:p>
        </w:tc>
        <w:tc>
          <w:tcPr>
            <w:tcW w:w="116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在沙箱里启动命令行，并用ls等命令查看目录信息。</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成功显示沙箱中的目录信息。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4</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界面应用已经在沙箱中安装好。</w:t>
            </w:r>
          </w:p>
        </w:tc>
        <w:tc>
          <w:tcPr>
            <w:tcW w:w="85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界面应用名称。</w:t>
            </w:r>
          </w:p>
        </w:tc>
        <w:tc>
          <w:tcPr>
            <w:tcW w:w="116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在沙箱里启动命令行，并执行界面应用。</w:t>
            </w:r>
          </w:p>
        </w:tc>
        <w:tc>
          <w:tcPr>
            <w:tcW w:w="927"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应用的界面成功展现。</w:t>
            </w:r>
          </w:p>
        </w:tc>
        <w:tc>
          <w:tcPr>
            <w:tcW w:w="61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42" w:name="_Ref87019180"/>
      <w:r>
        <w:rPr>
          <w:rFonts w:hint="eastAsia" w:ascii="CESI仿宋-GB13000" w:hAnsi="CESI仿宋-GB13000" w:eastAsia="CESI仿宋-GB13000" w:cs="CESI仿宋-GB13000"/>
          <w:sz w:val="21"/>
          <w:szCs w:val="21"/>
        </w:rPr>
        <w:t>支持C++应用和库跨系统兼容测试用例</w:t>
      </w:r>
      <w:bookmarkEnd w:id="142"/>
      <w:ins w:id="194" w:author="作者" w:date="2022-03-25T17:12:34Z">
        <w:r>
          <w:rPr>
            <w:rFonts w:hint="eastAsia" w:ascii="CESI仿宋-GB13000" w:hAnsi="CESI仿宋-GB13000" w:eastAsia="CESI仿宋-GB13000" w:cs="CESI仿宋-GB13000"/>
            <w:sz w:val="21"/>
            <w:szCs w:val="21"/>
            <w:lang w:eastAsia="zh-CN"/>
          </w:rPr>
          <w:t>（</w:t>
        </w:r>
      </w:ins>
      <w:ins w:id="195" w:author="作者" w:date="2022-03-25T17:12:36Z">
        <w:r>
          <w:rPr>
            <w:rFonts w:hint="eastAsia" w:ascii="CESI仿宋-GB13000" w:hAnsi="CESI仿宋-GB13000" w:eastAsia="CESI仿宋-GB13000" w:cs="CESI仿宋-GB13000"/>
            <w:sz w:val="21"/>
            <w:szCs w:val="21"/>
            <w:lang w:eastAsia="zh-CN"/>
          </w:rPr>
          <w:t>王峰</w:t>
        </w:r>
      </w:ins>
      <w:ins w:id="196" w:author="作者" w:date="2022-03-25T17:12:34Z">
        <w:r>
          <w:rPr>
            <w:rFonts w:hint="eastAsia" w:ascii="CESI仿宋-GB13000" w:hAnsi="CESI仿宋-GB13000" w:eastAsia="CESI仿宋-GB13000" w:cs="CESI仿宋-GB13000"/>
            <w:sz w:val="21"/>
            <w:szCs w:val="21"/>
            <w:lang w:eastAsia="zh-CN"/>
          </w:rPr>
          <w:t>）</w:t>
        </w:r>
      </w:ins>
    </w:p>
    <w:tbl>
      <w:tblPr>
        <w:tblStyle w:val="36"/>
        <w:tblW w:w="5000" w:type="pct"/>
        <w:tblInd w:w="0" w:type="dxa"/>
        <w:tblLayout w:type="fixed"/>
        <w:tblCellMar>
          <w:top w:w="0" w:type="dxa"/>
          <w:left w:w="108" w:type="dxa"/>
          <w:bottom w:w="0" w:type="dxa"/>
          <w:right w:w="108" w:type="dxa"/>
        </w:tblCellMar>
      </w:tblPr>
      <w:tblGrid>
        <w:gridCol w:w="1040"/>
        <w:gridCol w:w="2398"/>
        <w:gridCol w:w="1309"/>
        <w:gridCol w:w="4785"/>
        <w:gridCol w:w="1744"/>
        <w:gridCol w:w="1745"/>
        <w:gridCol w:w="1084"/>
      </w:tblGrid>
      <w:tr>
        <w:tblPrEx>
          <w:tblCellMar>
            <w:top w:w="0" w:type="dxa"/>
            <w:left w:w="108" w:type="dxa"/>
            <w:bottom w:w="0" w:type="dxa"/>
            <w:right w:w="108" w:type="dxa"/>
          </w:tblCellMar>
        </w:tblPrEx>
        <w:tc>
          <w:tcPr>
            <w:tcW w:w="3549"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用例名称/标识</w:t>
            </w:r>
          </w:p>
        </w:tc>
        <w:tc>
          <w:tcPr>
            <w:tcW w:w="11020"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支持C++应用和库跨系统兼容/ GN_ YXHJC _YYSX_KBB</w:t>
            </w:r>
          </w:p>
        </w:tc>
      </w:tr>
      <w:tr>
        <w:tblPrEx>
          <w:tblCellMar>
            <w:top w:w="0" w:type="dxa"/>
            <w:left w:w="108" w:type="dxa"/>
            <w:bottom w:w="0" w:type="dxa"/>
            <w:right w:w="108" w:type="dxa"/>
          </w:tblCellMar>
        </w:tblPrEx>
        <w:tc>
          <w:tcPr>
            <w:tcW w:w="3549"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用例说明</w:t>
            </w:r>
          </w:p>
        </w:tc>
        <w:tc>
          <w:tcPr>
            <w:tcW w:w="11020"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支持同一款CPU芯片下，基于运行时框架接口开发的C++应用和多版本库跨国产操作系统发行版的二进制兼容。</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在不同国产操作系统发行版运行同一C++应用镜像；在不同国产操作系统发行版运行不同版本的QT应用镜像。</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同一C++应用镜像在不同国产操作系统发行版能够兼容运行；不同版本的QT应用在不同国产操作系统发行版能够兼容运行</w:t>
            </w:r>
          </w:p>
        </w:tc>
      </w:tr>
      <w:tr>
        <w:tblPrEx>
          <w:tblCellMar>
            <w:top w:w="0" w:type="dxa"/>
            <w:left w:w="108" w:type="dxa"/>
            <w:bottom w:w="0" w:type="dxa"/>
            <w:right w:w="108" w:type="dxa"/>
          </w:tblCellMar>
        </w:tblPrEx>
        <w:tc>
          <w:tcPr>
            <w:tcW w:w="1070"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w:t>
            </w:r>
          </w:p>
        </w:tc>
        <w:tc>
          <w:tcPr>
            <w:tcW w:w="247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前提和约束</w:t>
            </w:r>
          </w:p>
        </w:tc>
        <w:tc>
          <w:tcPr>
            <w:tcW w:w="134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输入</w:t>
            </w:r>
          </w:p>
        </w:tc>
        <w:tc>
          <w:tcPr>
            <w:tcW w:w="495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目的和动作</w:t>
            </w:r>
          </w:p>
        </w:tc>
        <w:tc>
          <w:tcPr>
            <w:tcW w:w="180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预期结果</w:t>
            </w:r>
          </w:p>
        </w:tc>
        <w:tc>
          <w:tcPr>
            <w:tcW w:w="18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评估准则</w:t>
            </w:r>
          </w:p>
        </w:tc>
        <w:tc>
          <w:tcPr>
            <w:tcW w:w="1116"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备注</w:t>
            </w:r>
          </w:p>
        </w:tc>
      </w:tr>
      <w:tr>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1</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在安装了银河麒麟V10 GF版操作系统的飞腾客户机上，用沙箱工具运行C++应用程序。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能够正常运行。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在安装了UOS V20 JY版操作系统的飞腾客户机上，用沙箱工具运行C++应用程序。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能够正常运行。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在安装了银河麒麟V10 GF版操作系统的龙芯客户机上，用沙箱工具运行C++应用程序。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能够正常运行。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4</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在安装了UOS V20 JY版操作系统的龙芯客户机上，用沙箱工具运行C++应用程序。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能够正常运行。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5</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在安装了银河麒麟V10 GF版操作系统的飞腾客户机上，用沙箱工具运行两个版本的QT应用程序。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能够兼容运行。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6</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在安装了UOS V20 JY版操作系统的飞腾客户机上，用沙箱工具运行两个版本的QT应用程序。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能够兼容运行。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7</w:t>
            </w:r>
          </w:p>
        </w:tc>
        <w:tc>
          <w:tcPr>
            <w:tcW w:w="247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在安装了银河麒麟V10 GF版操作系统的龙芯客户机上，用沙箱工具运行两个版本的QT应用程序。</w:t>
            </w:r>
          </w:p>
        </w:tc>
        <w:tc>
          <w:tcPr>
            <w:tcW w:w="180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能够兼容运行。</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blPrEx>
          <w:tblCellMar>
            <w:top w:w="0" w:type="dxa"/>
            <w:left w:w="108" w:type="dxa"/>
            <w:bottom w:w="0" w:type="dxa"/>
            <w:right w:w="108" w:type="dxa"/>
          </w:tblCellMar>
        </w:tblPrEx>
        <w:tc>
          <w:tcPr>
            <w:tcW w:w="1070"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8</w:t>
            </w:r>
          </w:p>
        </w:tc>
        <w:tc>
          <w:tcPr>
            <w:tcW w:w="2479"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沙箱工具正常安装，应用程序正常安装。</w:t>
            </w:r>
          </w:p>
        </w:tc>
        <w:tc>
          <w:tcPr>
            <w:tcW w:w="1349"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4954"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在安装了UOS V20 JY版操作系统的龙芯客户机上，用沙箱工具运行两个版本的QT应用程序。</w:t>
            </w:r>
          </w:p>
        </w:tc>
        <w:tc>
          <w:tcPr>
            <w:tcW w:w="1800"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能够兼容运行。</w:t>
            </w:r>
          </w:p>
        </w:tc>
        <w:tc>
          <w:tcPr>
            <w:tcW w:w="1801" w:type="dxa"/>
            <w:tcBorders>
              <w:top w:val="single" w:color="000000" w:sz="6" w:space="0"/>
              <w:left w:val="single" w:color="000000" w:sz="6"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12"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bookmarkStart w:id="143" w:name="OLE_LINK6911"/>
            <w:bookmarkEnd w:id="143"/>
            <w:bookmarkStart w:id="144" w:name="OLE_LINK7011"/>
            <w:bookmarkEnd w:id="144"/>
          </w:p>
        </w:tc>
      </w:tr>
    </w:tbl>
    <w:p>
      <w:pPr>
        <w:pStyle w:val="3"/>
        <w:ind w:firstLine="0" w:firstLineChars="0"/>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45" w:name="_Ref87019211"/>
      <w:r>
        <w:rPr>
          <w:rFonts w:hint="eastAsia" w:ascii="CESI仿宋-GB13000" w:hAnsi="CESI仿宋-GB13000" w:eastAsia="CESI仿宋-GB13000" w:cs="CESI仿宋-GB13000"/>
          <w:sz w:val="21"/>
          <w:szCs w:val="21"/>
        </w:rPr>
        <w:t>支持Java应用和库跨系统兼容测试用例</w:t>
      </w:r>
      <w:bookmarkEnd w:id="145"/>
      <w:ins w:id="197" w:author="作者" w:date="2022-03-25T17:12:44Z">
        <w:r>
          <w:rPr>
            <w:rFonts w:hint="eastAsia" w:ascii="CESI仿宋-GB13000" w:hAnsi="CESI仿宋-GB13000" w:eastAsia="CESI仿宋-GB13000" w:cs="CESI仿宋-GB13000"/>
            <w:sz w:val="21"/>
            <w:szCs w:val="21"/>
            <w:lang w:eastAsia="zh-CN"/>
          </w:rPr>
          <w:t>（</w:t>
        </w:r>
      </w:ins>
      <w:ins w:id="198" w:author="作者" w:date="2022-03-25T17:12:46Z">
        <w:r>
          <w:rPr>
            <w:rFonts w:hint="eastAsia" w:ascii="CESI仿宋-GB13000" w:hAnsi="CESI仿宋-GB13000" w:eastAsia="CESI仿宋-GB13000" w:cs="CESI仿宋-GB13000"/>
            <w:sz w:val="21"/>
            <w:szCs w:val="21"/>
            <w:lang w:eastAsia="zh-CN"/>
          </w:rPr>
          <w:t>王强</w:t>
        </w:r>
      </w:ins>
      <w:ins w:id="199" w:author="作者" w:date="2022-03-25T17:12:4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1"/>
        <w:gridCol w:w="2406"/>
        <w:gridCol w:w="1523"/>
        <w:gridCol w:w="3490"/>
        <w:gridCol w:w="2829"/>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支持Java应用和库跨系统兼容测试/GN_ YXHJ _YYSX_KBB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测试目的： </w:t>
            </w:r>
            <w:r>
              <w:rPr>
                <w:rFonts w:hint="eastAsia" w:ascii="CESI仿宋-GB13000" w:hAnsi="CESI仿宋-GB13000" w:eastAsia="CESI仿宋-GB13000" w:cs="CESI仿宋-GB13000"/>
                <w:szCs w:val="21"/>
              </w:rPr>
              <w:t>支持同一款CPU芯片下，基于运行时框架接口开发的Java应用和多版本库跨国产操作系统发行版的二进制兼容。</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同一款CPU芯片下，测试同一个Java应用镜像在麒麟、UOS操作系统下均能正常运行，验证Java应用跨国产操作系统发行版的二进制兼容性；同一款CPU芯片下，测试带不同版本库的Java运行时框架在麒麟、UOS操作系统下均能正常运行，验证Java多版本库跨国产操作系统发行版的二进制兼容。</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能够检测应用能够在同芯片主机机平台下跨操作系统的二进制兼容运行；能够检测在其他库版本的运行时框架下的应用也能实现跨操作系统二进制兼容运行。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沙箱命令安装并启动，准备好相关镜像。</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应用启动命令。</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进入测试程序后，应用镜像在基于飞腾芯片+麒麟操作系统中，依托沙箱及运行时框架镜像成功启动。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应用能够启动，成功创建应用沙箱。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成功创建应用沙箱</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75" w:hRule="atLeast"/>
        </w:trPr>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成功创建应用沙箱。</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输入服务测试地址信息。</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测试应用服务启动日志显示正常，提供的服务运行正常。</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测试相关的Java应用服务已经启动；相关的服务能够访问。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沙箱命令安装并启动，准备好相关镜像。</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应用启动命令。</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相同的应用镜像在飞腾芯片的UOS操作系统中，依托沙箱及运行时框架镜像成功启动。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应用能够启动，成功创建应用沙箱。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成功创建应用沙箱。</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输入服务测试地址信息。</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测试应用服务启动正常，提供的服务运行正常， 检验应用可以跨操作系统二进制兼容运行。</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测试相关的Java应用服务已经启动；相关的服务能够访问。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沙箱命令安装并启动。</w:t>
            </w:r>
          </w:p>
        </w:tc>
        <w:tc>
          <w:tcPr>
            <w:tcW w:w="540"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选择新的Java运行时框架，确保它与上述步骤的运行时框架提供不同版本的库</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新的运行时框架，与旧的框架里的测试相关的基础库版本不同</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准备好相关镜像。</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应用启动命令。</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在这个Java运行时框架下编译的应用，依托沙箱及框架发行版镜像在麒麟操作系统中成功启动。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应用能够启动，成功创建应用沙箱。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成功创建应用沙箱。</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输入服务测试地址信息。</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测试应用服务启动正常，提供的服务运行正常。</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测试相关的Java应用服务已经启动；相关的服务能够访问。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8</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沙箱命令安装并启动，准备好相关镜像。</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应用启动命令。</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在上述步骤中产生的应用，依托沙箱及框架发行版镜像在UOS操作系统中成功启动。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应用能够启动，成功创建应用沙箱。</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9</w:t>
            </w:r>
          </w:p>
        </w:tc>
        <w:tc>
          <w:tcPr>
            <w:tcW w:w="85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成功创建应用沙箱。</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输入服务测试地址信息。</w:t>
            </w:r>
          </w:p>
        </w:tc>
        <w:tc>
          <w:tcPr>
            <w:tcW w:w="123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测试，应用服务启动正常，提供的服务运行正常，检验应用在多版本库场景下也能跨操作系统二进制兼容运行。</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测试相关的Java应用服务已经启动；相关的服务能够访问。</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46" w:name="_Ref87020078"/>
      <w:r>
        <w:rPr>
          <w:rFonts w:hint="eastAsia" w:ascii="CESI仿宋-GB13000" w:hAnsi="CESI仿宋-GB13000" w:eastAsia="CESI仿宋-GB13000" w:cs="CESI仿宋-GB13000"/>
          <w:sz w:val="21"/>
          <w:szCs w:val="21"/>
        </w:rPr>
        <w:t>支持C++应用库的加载和调用测试用例</w:t>
      </w:r>
      <w:bookmarkEnd w:id="146"/>
      <w:ins w:id="200" w:author="作者" w:date="2022-03-25T17:12:52Z">
        <w:r>
          <w:rPr>
            <w:rFonts w:hint="eastAsia" w:ascii="CESI仿宋-GB13000" w:hAnsi="CESI仿宋-GB13000" w:eastAsia="CESI仿宋-GB13000" w:cs="CESI仿宋-GB13000"/>
            <w:sz w:val="21"/>
            <w:szCs w:val="21"/>
            <w:lang w:eastAsia="zh-CN"/>
          </w:rPr>
          <w:t>（</w:t>
        </w:r>
      </w:ins>
      <w:ins w:id="201" w:author="作者" w:date="2022-03-25T17:12:59Z">
        <w:r>
          <w:rPr>
            <w:rFonts w:hint="eastAsia" w:ascii="CESI仿宋-GB13000" w:hAnsi="CESI仿宋-GB13000" w:eastAsia="CESI仿宋-GB13000" w:cs="CESI仿宋-GB13000"/>
            <w:sz w:val="21"/>
            <w:szCs w:val="21"/>
            <w:lang w:eastAsia="zh-CN"/>
          </w:rPr>
          <w:t>王峰</w:t>
        </w:r>
      </w:ins>
      <w:ins w:id="202" w:author="作者" w:date="2022-03-25T17:12:52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525"/>
        <w:gridCol w:w="3923"/>
        <w:gridCol w:w="2399"/>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支持C++应用库的加载和调用/ GN_ YXHJC_YYSX_JZDY</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ind w:hanging="19"/>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color w:val="000000"/>
                <w:spacing w:val="2"/>
                <w:kern w:val="0"/>
                <w:szCs w:val="32"/>
                <w:lang w:bidi="en-US"/>
              </w:rPr>
              <w:t>支持当C++应用所需库与运行环境自带库出现版本冲突时，应用按需加载和调用自带的库版本</w:t>
            </w:r>
            <w:r>
              <w:rPr>
                <w:rFonts w:hint="eastAsia" w:ascii="CESI仿宋-GB13000" w:hAnsi="CESI仿宋-GB13000" w:eastAsia="CESI仿宋-GB13000" w:cs="CESI仿宋-GB13000"/>
              </w:rPr>
              <w:t>。</w:t>
            </w:r>
          </w:p>
          <w:p>
            <w:pPr>
              <w:pStyle w:val="45"/>
              <w:ind w:hanging="19"/>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pacing w:val="2"/>
                <w:kern w:val="0"/>
                <w:szCs w:val="21"/>
                <w:lang w:bidi="en-US"/>
              </w:rPr>
              <w:t>查看C++应用程序优先加载和调用自带的库版本信息，是否与应用程序预期的库版本一致</w:t>
            </w:r>
            <w:r>
              <w:rPr>
                <w:rFonts w:hint="eastAsia" w:ascii="CESI仿宋-GB13000" w:hAnsi="CESI仿宋-GB13000" w:eastAsia="CESI仿宋-GB13000" w:cs="CESI仿宋-GB13000"/>
              </w:rPr>
              <w:t>。</w:t>
            </w:r>
          </w:p>
          <w:p>
            <w:pPr>
              <w:pStyle w:val="45"/>
              <w:ind w:hanging="19"/>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spacing w:val="2"/>
                <w:kern w:val="0"/>
                <w:szCs w:val="21"/>
                <w:lang w:bidi="en-US"/>
              </w:rPr>
              <w:t xml:space="preserve"> C++应用正确加载和调用自带的库版本，运行正常。</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255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沙箱工具正常安装，应用程序正常安装。</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沙箱工具命令。</w:t>
            </w:r>
          </w:p>
        </w:tc>
        <w:tc>
          <w:tcPr>
            <w:tcW w:w="25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使用沙箱工具启动C++应用，该应用自带了一个库，该库版本与运行时框架带的库版本不同。</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应用能够正常启动。</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应用正常启动</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应用能够正常启动。</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env命令。</w:t>
            </w:r>
          </w:p>
        </w:tc>
        <w:tc>
          <w:tcPr>
            <w:tcW w:w="25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进入C++应用沙箱，查看环境变量中的库搜索路径信息。</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环境变量包含C++应用自带库所在路径。</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环境变量包含C++应用自带库所在路径。</w:t>
            </w:r>
          </w:p>
        </w:tc>
        <w:tc>
          <w:tcPr>
            <w:tcW w:w="992"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ldd命令。</w:t>
            </w:r>
          </w:p>
        </w:tc>
        <w:tc>
          <w:tcPr>
            <w:tcW w:w="2551"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执行ldd命令，查看C++应用加载及调用的依赖库信息。</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C++应用加载及调用的是自带的库版本。</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bookmarkStart w:id="147" w:name="OLE_LINK6912"/>
            <w:bookmarkEnd w:id="147"/>
            <w:bookmarkStart w:id="148" w:name="OLE_LINK7012"/>
            <w:bookmarkEnd w:id="148"/>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49" w:name="_Ref87020080"/>
      <w:r>
        <w:rPr>
          <w:rFonts w:hint="eastAsia" w:ascii="CESI仿宋-GB13000" w:hAnsi="CESI仿宋-GB13000" w:eastAsia="CESI仿宋-GB13000" w:cs="CESI仿宋-GB13000"/>
          <w:sz w:val="21"/>
          <w:szCs w:val="21"/>
        </w:rPr>
        <w:t>支持Java应用库的加载和调用测试用例</w:t>
      </w:r>
      <w:bookmarkEnd w:id="149"/>
      <w:ins w:id="203" w:author="作者" w:date="2022-03-25T17:13:01Z">
        <w:r>
          <w:rPr>
            <w:rFonts w:hint="eastAsia" w:ascii="CESI仿宋-GB13000" w:hAnsi="CESI仿宋-GB13000" w:eastAsia="CESI仿宋-GB13000" w:cs="CESI仿宋-GB13000"/>
            <w:sz w:val="21"/>
            <w:szCs w:val="21"/>
            <w:lang w:eastAsia="zh-CN"/>
          </w:rPr>
          <w:t>（</w:t>
        </w:r>
      </w:ins>
      <w:ins w:id="204" w:author="作者" w:date="2022-03-25T17:13:03Z">
        <w:r>
          <w:rPr>
            <w:rFonts w:hint="eastAsia" w:ascii="CESI仿宋-GB13000" w:hAnsi="CESI仿宋-GB13000" w:eastAsia="CESI仿宋-GB13000" w:cs="CESI仿宋-GB13000"/>
            <w:sz w:val="21"/>
            <w:szCs w:val="21"/>
            <w:lang w:eastAsia="zh-CN"/>
          </w:rPr>
          <w:t>王强</w:t>
        </w:r>
      </w:ins>
      <w:ins w:id="205" w:author="作者" w:date="2022-03-25T17:13:01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1"/>
        <w:gridCol w:w="2406"/>
        <w:gridCol w:w="1089"/>
        <w:gridCol w:w="4358"/>
        <w:gridCol w:w="2395"/>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支持Java应用库的加载和调用测试/GN_ YXHJ_YYSX_JZDY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2" w:type="pct"/>
            <w:gridSpan w:val="5"/>
            <w:tcBorders>
              <w:top w:val="single" w:color="000000" w:sz="6" w:space="0"/>
              <w:bottom w:val="single" w:color="000000" w:sz="12" w:space="0"/>
            </w:tcBorders>
            <w:shd w:val="clear" w:color="auto" w:fill="auto"/>
          </w:tcPr>
          <w:p>
            <w:pPr>
              <w:pStyle w:val="45"/>
              <w:ind w:hanging="19"/>
              <w:rPr>
                <w:rFonts w:hint="eastAsia" w:ascii="CESI仿宋-GB13000" w:hAnsi="CESI仿宋-GB13000" w:eastAsia="CESI仿宋-GB13000" w:cs="CESI仿宋-GB13000"/>
                <w:b/>
              </w:rPr>
            </w:pPr>
            <w:r>
              <w:rPr>
                <w:rFonts w:hint="eastAsia" w:ascii="CESI仿宋-GB13000" w:hAnsi="CESI仿宋-GB13000" w:eastAsia="CESI仿宋-GB13000" w:cs="CESI仿宋-GB13000"/>
                <w:b/>
              </w:rPr>
              <w:t xml:space="preserve">测试目的： </w:t>
            </w:r>
            <w:r>
              <w:rPr>
                <w:rFonts w:hint="eastAsia" w:ascii="CESI仿宋-GB13000" w:hAnsi="CESI仿宋-GB13000" w:eastAsia="CESI仿宋-GB13000" w:cs="CESI仿宋-GB13000"/>
              </w:rPr>
              <w:t>支持当Java应用所需库与运行环境自带库出现版本冲突时，应用按需加载和调用自带的库版本。</w:t>
            </w:r>
          </w:p>
          <w:p>
            <w:pPr>
              <w:pStyle w:val="45"/>
              <w:ind w:hanging="19"/>
              <w:rPr>
                <w:rFonts w:hint="eastAsia" w:ascii="CESI仿宋-GB13000" w:hAnsi="CESI仿宋-GB13000" w:eastAsia="CESI仿宋-GB13000" w:cs="CESI仿宋-GB13000"/>
                <w:b/>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 xml:space="preserve"> 通过在Java应用构建、打包和运行过程中，对自带与Java运行时框架中版本不一致的库的调用支持，验证Java应用按需加载和调用自带的库版本能力。</w:t>
            </w:r>
          </w:p>
          <w:p>
            <w:pPr>
              <w:pStyle w:val="45"/>
              <w:ind w:hanging="19"/>
              <w:rPr>
                <w:rFonts w:hint="eastAsia" w:ascii="CESI仿宋-GB13000" w:hAnsi="CESI仿宋-GB13000" w:eastAsia="CESI仿宋-GB13000" w:cs="CESI仿宋-GB13000"/>
              </w:rPr>
            </w:pPr>
            <w:r>
              <w:rPr>
                <w:rFonts w:hint="eastAsia" w:ascii="CESI仿宋-GB13000" w:hAnsi="CESI仿宋-GB13000" w:eastAsia="CESI仿宋-GB13000" w:cs="CESI仿宋-GB13000"/>
                <w:b/>
              </w:rPr>
              <w:t xml:space="preserve">合格判据： </w:t>
            </w:r>
            <w:r>
              <w:rPr>
                <w:rFonts w:hint="eastAsia" w:ascii="CESI仿宋-GB13000" w:hAnsi="CESI仿宋-GB13000" w:eastAsia="CESI仿宋-GB13000" w:cs="CESI仿宋-GB13000"/>
              </w:rPr>
              <w:t>能够在构建、打包时使用自带的库；能够在运行时加载自带的库。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38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5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4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编译脚本和工程文件已经定义。</w:t>
            </w:r>
          </w:p>
        </w:tc>
        <w:tc>
          <w:tcPr>
            <w:tcW w:w="38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编译应用脚本。</w:t>
            </w:r>
          </w:p>
        </w:tc>
        <w:tc>
          <w:tcPr>
            <w:tcW w:w="154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控制应用的工程脚本，对于库的选择使用指定目录下的自带库，而不是使用默认的Java运行时框架的库版本。</w:t>
            </w:r>
          </w:p>
        </w:tc>
        <w:tc>
          <w:tcPr>
            <w:tcW w:w="84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编译构建时能够使用自带的库。</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沙箱镜像打包工具已经安装。</w:t>
            </w:r>
          </w:p>
        </w:tc>
        <w:tc>
          <w:tcPr>
            <w:tcW w:w="38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打包脚本。</w:t>
            </w:r>
          </w:p>
        </w:tc>
        <w:tc>
          <w:tcPr>
            <w:tcW w:w="154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执行打包操作，应用构建时按需打包所需要的依赖包，部分来自于Java运行时框架，部分来自于自带库。</w:t>
            </w:r>
          </w:p>
        </w:tc>
        <w:tc>
          <w:tcPr>
            <w:tcW w:w="84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能够将自带库和来自运行时框架的库一起打包到应用包中。</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沙箱服务和沙箱工具已经具备。</w:t>
            </w:r>
          </w:p>
        </w:tc>
        <w:tc>
          <w:tcPr>
            <w:tcW w:w="38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已经安装的应用。</w:t>
            </w:r>
          </w:p>
        </w:tc>
        <w:tc>
          <w:tcPr>
            <w:tcW w:w="154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测试在应用在运行时，会加载相关的库，提供正确的服务，不会有库或类未找到异常。</w:t>
            </w:r>
          </w:p>
        </w:tc>
        <w:tc>
          <w:tcPr>
            <w:tcW w:w="84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应用能够正常运行，没有类加载错误。</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应用能够正常运行，没有类加载错误。</w:t>
            </w:r>
          </w:p>
        </w:tc>
        <w:tc>
          <w:tcPr>
            <w:tcW w:w="38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库名称和版本。</w:t>
            </w:r>
          </w:p>
        </w:tc>
        <w:tc>
          <w:tcPr>
            <w:tcW w:w="1545"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color w:val="000000"/>
              </w:rPr>
              <w:t>检查在应用的运行环境里能够通过库名称识别或者日志显示应用运行时使用的库为自带的库。</w:t>
            </w:r>
          </w:p>
        </w:tc>
        <w:tc>
          <w:tcPr>
            <w:tcW w:w="84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检查相关的库已经被应用加载并使用。</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85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检查相关的库已经被应用加载并使用。</w:t>
            </w:r>
          </w:p>
        </w:tc>
        <w:tc>
          <w:tcPr>
            <w:tcW w:w="38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库名称和版本。</w:t>
            </w:r>
          </w:p>
        </w:tc>
        <w:tc>
          <w:tcPr>
            <w:tcW w:w="1545"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color w:val="000000"/>
              </w:rPr>
              <w:t>检查应用在运行时，不会有多版本冲突问题。</w:t>
            </w:r>
          </w:p>
        </w:tc>
        <w:tc>
          <w:tcPr>
            <w:tcW w:w="84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确保对应重复的多版本库，只有一个库被加载。</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50" w:name="_Ref87020088"/>
      <w:r>
        <w:rPr>
          <w:rFonts w:hint="eastAsia" w:ascii="CESI仿宋-GB13000" w:hAnsi="CESI仿宋-GB13000" w:eastAsia="CESI仿宋-GB13000" w:cs="CESI仿宋-GB13000"/>
          <w:sz w:val="21"/>
          <w:szCs w:val="21"/>
        </w:rPr>
        <w:t>支持C++应用源码级兼容测试用例</w:t>
      </w:r>
      <w:bookmarkEnd w:id="150"/>
      <w:ins w:id="206" w:author="作者" w:date="2022-03-25T17:13:11Z">
        <w:r>
          <w:rPr>
            <w:rFonts w:hint="eastAsia" w:ascii="CESI仿宋-GB13000" w:hAnsi="CESI仿宋-GB13000" w:eastAsia="CESI仿宋-GB13000" w:cs="CESI仿宋-GB13000"/>
            <w:sz w:val="21"/>
            <w:szCs w:val="21"/>
            <w:lang w:eastAsia="zh-CN"/>
          </w:rPr>
          <w:t>（</w:t>
        </w:r>
      </w:ins>
      <w:ins w:id="207" w:author="作者" w:date="2022-03-25T17:13:13Z">
        <w:r>
          <w:rPr>
            <w:rFonts w:hint="eastAsia" w:ascii="CESI仿宋-GB13000" w:hAnsi="CESI仿宋-GB13000" w:eastAsia="CESI仿宋-GB13000" w:cs="CESI仿宋-GB13000"/>
            <w:sz w:val="21"/>
            <w:szCs w:val="21"/>
            <w:lang w:eastAsia="zh-CN"/>
          </w:rPr>
          <w:t>王峰</w:t>
        </w:r>
      </w:ins>
      <w:ins w:id="208" w:author="作者" w:date="2022-03-25T17:13:11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038"/>
        <w:gridCol w:w="1962"/>
        <w:gridCol w:w="1525"/>
        <w:gridCol w:w="4796"/>
        <w:gridCol w:w="1962"/>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7222"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支持C++应用源码级兼容/ GN_YXHJC _YYSX_YYJR</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7222"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支持在不同硬件平台下C++JS应用源码级兼容。</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测试同一套C++应用源码在各国产平台下构建及运行。</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同一套源码在飞腾和龙芯平台上都能够构建及运行成功。</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992"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311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1</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通过浏览器进行登录访问应用远程构建系统。</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远程构建信息。</w:t>
            </w:r>
          </w:p>
        </w:tc>
        <w:tc>
          <w:tcPr>
            <w:tcW w:w="311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登录应用远程构建系统，填写及设置待构建的应用程序名称、版本、构建后应用镜像名称、版本、应用依赖的运行时框架等信息。</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远程构建信息正常填写及设置。</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2</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远程构建信息正常填写及设置。</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待验证的应用压缩包名称。</w:t>
            </w:r>
          </w:p>
        </w:tc>
        <w:tc>
          <w:tcPr>
            <w:tcW w:w="311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选择应用工程本地上传选项，点击上传按钮，选择打包好的应用tar包。</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C++应用源码工程成功上传到远程服务器。</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3</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C++应用源码工程成功上传到远程服务器。</w:t>
            </w:r>
          </w:p>
        </w:tc>
        <w:tc>
          <w:tcPr>
            <w:tcW w:w="99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CPU架构。</w:t>
            </w:r>
          </w:p>
        </w:tc>
        <w:tc>
          <w:tcPr>
            <w:tcW w:w="3119"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勾选要构建的CPU架构（飞腾架构、龙芯架构），点击远程构建按钮，查看应用在各CPU架构平台构建的步骤信息。</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C++应用构建正确完成。</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C++应用构建正确完成</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4</w:t>
            </w:r>
          </w:p>
        </w:tc>
        <w:tc>
          <w:tcPr>
            <w:tcW w:w="1276"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C++应用构建正确完成。</w:t>
            </w:r>
          </w:p>
        </w:tc>
        <w:tc>
          <w:tcPr>
            <w:tcW w:w="992"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部署信息。</w:t>
            </w:r>
          </w:p>
        </w:tc>
        <w:tc>
          <w:tcPr>
            <w:tcW w:w="3119"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将构建出的应用镜像分别安装在飞腾架构和龙芯架构客户机上，使用沙箱工具启动。</w:t>
            </w:r>
          </w:p>
        </w:tc>
        <w:tc>
          <w:tcPr>
            <w:tcW w:w="1276"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C++应用能够正常运行。</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bookmarkStart w:id="151" w:name="OLE_LINK6913"/>
            <w:bookmarkEnd w:id="151"/>
            <w:bookmarkStart w:id="152" w:name="OLE_LINK7013"/>
            <w:bookmarkEnd w:id="152"/>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53" w:name="_Ref87020089"/>
      <w:r>
        <w:rPr>
          <w:rFonts w:hint="eastAsia" w:ascii="CESI仿宋-GB13000" w:hAnsi="CESI仿宋-GB13000" w:eastAsia="CESI仿宋-GB13000" w:cs="CESI仿宋-GB13000"/>
          <w:sz w:val="21"/>
          <w:szCs w:val="21"/>
        </w:rPr>
        <w:t>支持Java应用源码级兼容测试用例</w:t>
      </w:r>
      <w:bookmarkEnd w:id="153"/>
      <w:ins w:id="209" w:author="作者" w:date="2022-03-25T17:13:15Z">
        <w:r>
          <w:rPr>
            <w:rFonts w:hint="eastAsia" w:ascii="CESI仿宋-GB13000" w:hAnsi="CESI仿宋-GB13000" w:eastAsia="CESI仿宋-GB13000" w:cs="CESI仿宋-GB13000"/>
            <w:sz w:val="21"/>
            <w:szCs w:val="21"/>
            <w:lang w:eastAsia="zh-CN"/>
          </w:rPr>
          <w:t>（</w:t>
        </w:r>
      </w:ins>
      <w:ins w:id="210" w:author="作者" w:date="2022-03-25T17:13:17Z">
        <w:r>
          <w:rPr>
            <w:rFonts w:hint="eastAsia" w:ascii="CESI仿宋-GB13000" w:hAnsi="CESI仿宋-GB13000" w:eastAsia="CESI仿宋-GB13000" w:cs="CESI仿宋-GB13000"/>
            <w:sz w:val="21"/>
            <w:szCs w:val="21"/>
            <w:lang w:eastAsia="zh-CN"/>
          </w:rPr>
          <w:t>王强</w:t>
        </w:r>
      </w:ins>
      <w:ins w:id="211" w:author="作者" w:date="2022-03-25T17:13:1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0"/>
        <w:gridCol w:w="2406"/>
        <w:gridCol w:w="1743"/>
        <w:gridCol w:w="3270"/>
        <w:gridCol w:w="283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Java应用源码级兼容测试/GN_YXHJ _YYSX_YYJR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支持在不同硬件平台下Java JS应用源码级兼容。</w:t>
            </w:r>
          </w:p>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在不同硬件平台下使用同源的应用可以不做修改的编译运行；可以与运行框架结合选择相应平台下的依赖库。</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保证在不同硬件平台下应用源码（保持一份）能够编译成功，并且成功打包；保证在相应平台打包的应用可以在对应平台上运行。或者能够做到一份字节码应用，能够在各个国产平台上不需编译运行，做到字节码跨平台兼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5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1</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已经部署沙箱工具和相关的编译打包工具。</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带有源码的Java应用服务。</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带有源码的Java应用服务在飞腾芯片平台上进行编译打包。</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应用编译打包成功。</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2</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飞腾平台下应用编译打包成功。</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相关的编译和打包脚本。</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设置打包时依赖基于飞腾平台的Java运行时框架。</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Java运行时框架信息设置成功。</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3</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飞腾平台下应用、Java运行时框架镜像准备好。</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Java应用名称。</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测试相关的应用包可以在飞腾平台上成功启动，并且各项服务运行正常。</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应用能够启动各项服务正常。</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4</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龙芯平台下应用编译打包成功。</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相关的编译和打包脚本。</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把带有源码的Java应用服务在硬件龙芯平台上进行编译打包，在此过程中需保证源码不能进行修改。</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应用编译打包成功。</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应用编译打包成功</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5</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龙芯平台下应用、Java运行时框架镜像准备好。</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Java应用名称。</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相关的应用包可以在龙芯平台上成功启动，并且各项服务运行正常。</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通过上述过程验证应用在不同的硬件平台下能够支持源码级兼容。</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6</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申威平台下应用编译打包成功。</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相关的编译和打包脚本。</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把带有源码的Java应用服务在硬件申威平台上进行编译打包，在此过程中需保证源码不能进行修改。</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应用编译打包成功。</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应用编译打包成功</w:t>
            </w:r>
          </w:p>
        </w:tc>
        <w:tc>
          <w:tcPr>
            <w:tcW w:w="383" w:type="pct"/>
            <w:shd w:val="clear" w:color="auto" w:fill="auto"/>
          </w:tcPr>
          <w:p>
            <w:pPr>
              <w:jc w:val="center"/>
              <w:rPr>
                <w:rFonts w:hint="eastAsia" w:ascii="CESI仿宋-GB13000" w:hAnsi="CESI仿宋-GB13000" w:eastAsia="CESI仿宋-GB13000" w:cs="CESI仿宋-GB13000"/>
                <w:color w:val="000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7</w:t>
            </w:r>
          </w:p>
        </w:tc>
        <w:tc>
          <w:tcPr>
            <w:tcW w:w="85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申威平台下应用、Java运行时框架镜像准备好。</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Java应用名称。</w:t>
            </w:r>
          </w:p>
        </w:tc>
        <w:tc>
          <w:tcPr>
            <w:tcW w:w="1159"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相关的应用包可以在申威平台上成功启动，并且各项服务运行正常。</w:t>
            </w:r>
          </w:p>
        </w:tc>
        <w:tc>
          <w:tcPr>
            <w:tcW w:w="1005"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通过上述过程验证应用在不同的硬件平台下能够支持源码级兼容。</w:t>
            </w:r>
          </w:p>
        </w:tc>
        <w:tc>
          <w:tcPr>
            <w:tcW w:w="61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54" w:name="_Ref87020091"/>
      <w:r>
        <w:rPr>
          <w:rFonts w:hint="eastAsia" w:ascii="CESI仿宋-GB13000" w:hAnsi="CESI仿宋-GB13000" w:eastAsia="CESI仿宋-GB13000" w:cs="CESI仿宋-GB13000"/>
          <w:sz w:val="21"/>
          <w:szCs w:val="21"/>
        </w:rPr>
        <w:t>C/C++类型应用运行支撑测试用例</w:t>
      </w:r>
      <w:bookmarkEnd w:id="154"/>
      <w:ins w:id="212" w:author="作者" w:date="2022-03-25T17:13:20Z">
        <w:r>
          <w:rPr>
            <w:rFonts w:hint="eastAsia" w:ascii="CESI仿宋-GB13000" w:hAnsi="CESI仿宋-GB13000" w:eastAsia="CESI仿宋-GB13000" w:cs="CESI仿宋-GB13000"/>
            <w:sz w:val="21"/>
            <w:szCs w:val="21"/>
            <w:lang w:eastAsia="zh-CN"/>
          </w:rPr>
          <w:t>（</w:t>
        </w:r>
      </w:ins>
      <w:ins w:id="213" w:author="作者" w:date="2022-03-25T17:13:25Z">
        <w:r>
          <w:rPr>
            <w:rFonts w:hint="eastAsia" w:ascii="CESI仿宋-GB13000" w:hAnsi="CESI仿宋-GB13000" w:eastAsia="CESI仿宋-GB13000" w:cs="CESI仿宋-GB13000"/>
            <w:sz w:val="21"/>
            <w:szCs w:val="21"/>
            <w:lang w:eastAsia="zh-CN"/>
          </w:rPr>
          <w:t>王峰</w:t>
        </w:r>
      </w:ins>
      <w:ins w:id="214" w:author="作者" w:date="2022-03-25T17:13:2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616"/>
        <w:gridCol w:w="1962"/>
        <w:gridCol w:w="3052"/>
        <w:gridCol w:w="2616"/>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C/C++类型应用运行支撑/ GN_ YXHJC_YYSX_CYY</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多个应用的依赖库存在版本冲突时，支持各自加载所需的库版本，支持同一个C/C++应用的多个版本同机兼容运行。</w:t>
            </w:r>
          </w:p>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 xml:space="preserve">测试方法： </w:t>
            </w:r>
            <w:r>
              <w:rPr>
                <w:rFonts w:hint="eastAsia" w:ascii="CESI仿宋-GB13000" w:hAnsi="CESI仿宋-GB13000" w:eastAsia="CESI仿宋-GB13000" w:cs="CESI仿宋-GB13000"/>
              </w:rPr>
              <w:t>同时运行不同版本的C++应用程序，测试应用沙箱的环境隔离功能。</w:t>
            </w:r>
          </w:p>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 xml:space="preserve"> 不同版本的C++应用能够正常启动，分别加载各自所需的库版本。</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985"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安装沙箱工具及C++应用程序两个版本。</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沙箱命令、应用程序1.0名称。</w:t>
            </w:r>
          </w:p>
        </w:tc>
        <w:tc>
          <w:tcPr>
            <w:tcW w:w="1985"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使用沙箱工具启动版本1.0的C++应用程序。</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C++应用程序1.0能够正常启动。</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应用程序存在配置冲突（如端口配置）时需要调整配置。</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沙箱命令、应用程序1.1名称。</w:t>
            </w:r>
          </w:p>
        </w:tc>
        <w:tc>
          <w:tcPr>
            <w:tcW w:w="1985"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使用沙箱工具启动版本1.1的C++应用程序。</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C++应用程序1.1能够正常启动。</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C++应用程序1.0和1.1都能够正常启动。</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应用依赖的库信息查看命令ldd。</w:t>
            </w:r>
          </w:p>
        </w:tc>
        <w:tc>
          <w:tcPr>
            <w:tcW w:w="1985"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使用沙箱工具进入版本1.0的C++应用沙箱，查看该应用依赖的库信息。</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库版本为1.0。</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4</w:t>
            </w:r>
          </w:p>
        </w:tc>
        <w:tc>
          <w:tcPr>
            <w:tcW w:w="1701"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库版本为1.0。</w:t>
            </w:r>
          </w:p>
        </w:tc>
        <w:tc>
          <w:tcPr>
            <w:tcW w:w="1276"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应用依赖的库信息查看命令ldd。</w:t>
            </w:r>
          </w:p>
        </w:tc>
        <w:tc>
          <w:tcPr>
            <w:tcW w:w="1985"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使用沙箱工具进入版本1.1的C++应用沙箱，查看该应用依赖的库信息。</w:t>
            </w:r>
          </w:p>
        </w:tc>
        <w:tc>
          <w:tcPr>
            <w:tcW w:w="1701"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库版本为1.1。</w:t>
            </w:r>
          </w:p>
        </w:tc>
        <w:tc>
          <w:tcPr>
            <w:tcW w:w="1134"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5</w:t>
            </w:r>
          </w:p>
        </w:tc>
        <w:tc>
          <w:tcPr>
            <w:tcW w:w="1701"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库版本为1.1。</w:t>
            </w:r>
          </w:p>
        </w:tc>
        <w:tc>
          <w:tcPr>
            <w:tcW w:w="1276"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对比两个应用程序依赖库的版本。</w:t>
            </w:r>
          </w:p>
        </w:tc>
        <w:tc>
          <w:tcPr>
            <w:tcW w:w="1985"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比较3和4依赖库信息。</w:t>
            </w:r>
          </w:p>
        </w:tc>
        <w:tc>
          <w:tcPr>
            <w:tcW w:w="1701"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两个不同版本的应用分别加载各自所需的库版本。</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与结果一致</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bookmarkStart w:id="155" w:name="OLE_LINK6914"/>
            <w:bookmarkEnd w:id="155"/>
            <w:bookmarkStart w:id="156" w:name="OLE_LINK7014"/>
            <w:bookmarkEnd w:id="156"/>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57" w:name="_Ref87020204"/>
      <w:r>
        <w:rPr>
          <w:rFonts w:hint="eastAsia" w:ascii="CESI仿宋-GB13000" w:hAnsi="CESI仿宋-GB13000" w:eastAsia="CESI仿宋-GB13000" w:cs="CESI仿宋-GB13000"/>
          <w:sz w:val="21"/>
          <w:szCs w:val="21"/>
        </w:rPr>
        <w:t>Java类型应用运行支撑测试用例</w:t>
      </w:r>
      <w:bookmarkEnd w:id="157"/>
      <w:ins w:id="215" w:author="作者" w:date="2022-03-25T17:13:28Z">
        <w:r>
          <w:rPr>
            <w:rFonts w:hint="eastAsia" w:ascii="CESI仿宋-GB13000" w:hAnsi="CESI仿宋-GB13000" w:eastAsia="CESI仿宋-GB13000" w:cs="CESI仿宋-GB13000"/>
            <w:sz w:val="21"/>
            <w:szCs w:val="21"/>
            <w:lang w:eastAsia="zh-CN"/>
          </w:rPr>
          <w:t>（</w:t>
        </w:r>
      </w:ins>
      <w:ins w:id="216" w:author="作者" w:date="2022-03-25T17:13:30Z">
        <w:r>
          <w:rPr>
            <w:rFonts w:hint="eastAsia" w:ascii="CESI仿宋-GB13000" w:hAnsi="CESI仿宋-GB13000" w:eastAsia="CESI仿宋-GB13000" w:cs="CESI仿宋-GB13000"/>
            <w:sz w:val="21"/>
            <w:szCs w:val="21"/>
            <w:lang w:eastAsia="zh-CN"/>
          </w:rPr>
          <w:t>王强</w:t>
        </w:r>
      </w:ins>
      <w:ins w:id="217" w:author="作者" w:date="2022-03-25T17:13:28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404"/>
        <w:gridCol w:w="1526"/>
        <w:gridCol w:w="4358"/>
        <w:gridCol w:w="1963"/>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Java类型应用运行支撑测试/GN_ YXHJ _YYSX_JLXYY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当多个Java应用的依赖库存在版本冲突时，支持各自加载所需的库版本，支持同一个应用的多个版本同机兼容运行。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利用应用编译和沙箱运行测试不同Java应用各自加载所需要的库版本；在同一台机器上可以运行应用的不同版本，即同一个应用的多个版本同机兼容运行。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同一个Java应用的不同版本使用各自的库加载运行；同一个Java应用的多个版本可以同机同时运行。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5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步骤 1</w:t>
            </w:r>
          </w:p>
        </w:tc>
        <w:tc>
          <w:tcPr>
            <w:tcW w:w="852"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相关的应用编译脚本和依赖库准备好。</w:t>
            </w:r>
          </w:p>
        </w:tc>
        <w:tc>
          <w:tcPr>
            <w:tcW w:w="541"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编译打包命令。</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Java</w:t>
            </w:r>
            <w:r>
              <w:rPr>
                <w:rFonts w:hint="eastAsia" w:ascii="CESI仿宋-GB13000" w:hAnsi="CESI仿宋-GB13000" w:eastAsia="CESI仿宋-GB13000" w:cs="CESI仿宋-GB13000"/>
                <w:color w:val="000000"/>
                <w:szCs w:val="21"/>
              </w:rPr>
              <w:t>应用版本A加载自己的依赖库testa.jar，进行编译打包。</w:t>
            </w:r>
          </w:p>
        </w:tc>
        <w:tc>
          <w:tcPr>
            <w:tcW w:w="69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应用版本A能够成功编译打包。</w:t>
            </w:r>
          </w:p>
        </w:tc>
        <w:tc>
          <w:tcPr>
            <w:tcW w:w="617"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与预期结果一致</w:t>
            </w:r>
          </w:p>
        </w:tc>
        <w:tc>
          <w:tcPr>
            <w:tcW w:w="383"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步骤 2</w:t>
            </w:r>
          </w:p>
        </w:tc>
        <w:tc>
          <w:tcPr>
            <w:tcW w:w="852"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相关的应用编译脚本和依赖库准备好。</w:t>
            </w:r>
          </w:p>
        </w:tc>
        <w:tc>
          <w:tcPr>
            <w:tcW w:w="541"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编译打包命令。</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Java</w:t>
            </w:r>
            <w:r>
              <w:rPr>
                <w:rFonts w:hint="eastAsia" w:ascii="CESI仿宋-GB13000" w:hAnsi="CESI仿宋-GB13000" w:eastAsia="CESI仿宋-GB13000" w:cs="CESI仿宋-GB13000"/>
                <w:color w:val="000000"/>
                <w:szCs w:val="21"/>
              </w:rPr>
              <w:t>应用版本B加载自己的依赖库testb.jar，进行编译打包。</w:t>
            </w:r>
          </w:p>
        </w:tc>
        <w:tc>
          <w:tcPr>
            <w:tcW w:w="69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应用版本B能够成功编译打包。</w:t>
            </w:r>
          </w:p>
        </w:tc>
        <w:tc>
          <w:tcPr>
            <w:tcW w:w="617"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与预期结果一致</w:t>
            </w:r>
          </w:p>
        </w:tc>
        <w:tc>
          <w:tcPr>
            <w:tcW w:w="383"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步骤 3</w:t>
            </w:r>
          </w:p>
        </w:tc>
        <w:tc>
          <w:tcPr>
            <w:tcW w:w="852"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应用版本A和B均能编译打包成功。</w:t>
            </w:r>
          </w:p>
        </w:tc>
        <w:tc>
          <w:tcPr>
            <w:tcW w:w="541"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应用A和应用B的端口信息</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修改配置，使应用版不B的服务端口不产生冲突</w:t>
            </w:r>
          </w:p>
        </w:tc>
        <w:tc>
          <w:tcPr>
            <w:tcW w:w="69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配置合适的服务端口。</w:t>
            </w:r>
          </w:p>
        </w:tc>
        <w:tc>
          <w:tcPr>
            <w:tcW w:w="617"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配置合适的服务端口</w:t>
            </w:r>
          </w:p>
        </w:tc>
        <w:tc>
          <w:tcPr>
            <w:tcW w:w="383"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步骤 4</w:t>
            </w:r>
          </w:p>
        </w:tc>
        <w:tc>
          <w:tcPr>
            <w:tcW w:w="852"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应用成功编译生成镜像。</w:t>
            </w:r>
          </w:p>
        </w:tc>
        <w:tc>
          <w:tcPr>
            <w:tcW w:w="541"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运行应用命令。</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启动应用版本A在国产平台机器上运行，检测有运行时调用的是依赖库testa.jar的test()方法打印的信息，如： “这是testa.jar的方法”。</w:t>
            </w:r>
          </w:p>
        </w:tc>
        <w:tc>
          <w:tcPr>
            <w:tcW w:w="69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应用版本A运行正常并且打印期望的信息。</w:t>
            </w:r>
          </w:p>
        </w:tc>
        <w:tc>
          <w:tcPr>
            <w:tcW w:w="617"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与预期结果一致</w:t>
            </w:r>
          </w:p>
        </w:tc>
        <w:tc>
          <w:tcPr>
            <w:tcW w:w="383"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步骤 5</w:t>
            </w:r>
          </w:p>
        </w:tc>
        <w:tc>
          <w:tcPr>
            <w:tcW w:w="852"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应用成功编译生成镜像。</w:t>
            </w:r>
          </w:p>
        </w:tc>
        <w:tc>
          <w:tcPr>
            <w:tcW w:w="541"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运行应用命令。</w:t>
            </w:r>
          </w:p>
        </w:tc>
        <w:tc>
          <w:tcPr>
            <w:tcW w:w="1545"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支持应用版本B在相同的国产平台机器上同时运行，检测有运行时调用的是依赖库testb.jar的test()方法打印的信息，如： “这是testb.jar的方法”。</w:t>
            </w:r>
          </w:p>
        </w:tc>
        <w:tc>
          <w:tcPr>
            <w:tcW w:w="696"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应用版本B运行正常并且打印期望的信息。</w:t>
            </w:r>
          </w:p>
        </w:tc>
        <w:tc>
          <w:tcPr>
            <w:tcW w:w="617"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与预期结果一致</w:t>
            </w:r>
          </w:p>
        </w:tc>
        <w:tc>
          <w:tcPr>
            <w:tcW w:w="383" w:type="pct"/>
            <w:shd w:val="clear" w:color="auto" w:fill="auto"/>
          </w:tcPr>
          <w:p>
            <w:pPr>
              <w:jc w:val="cente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58" w:name="_Ref87020194"/>
      <w:r>
        <w:rPr>
          <w:rFonts w:hint="eastAsia" w:ascii="CESI仿宋-GB13000" w:hAnsi="CESI仿宋-GB13000" w:eastAsia="CESI仿宋-GB13000" w:cs="CESI仿宋-GB13000"/>
          <w:sz w:val="21"/>
          <w:szCs w:val="21"/>
        </w:rPr>
        <w:t>支持应用沙箱内进行库的检查测试用例</w:t>
      </w:r>
      <w:bookmarkEnd w:id="158"/>
      <w:ins w:id="218" w:author="作者" w:date="2022-03-25T17:13:35Z">
        <w:r>
          <w:rPr>
            <w:rFonts w:hint="eastAsia" w:ascii="CESI仿宋-GB13000" w:hAnsi="CESI仿宋-GB13000" w:eastAsia="CESI仿宋-GB13000" w:cs="CESI仿宋-GB13000"/>
            <w:sz w:val="21"/>
            <w:szCs w:val="21"/>
            <w:lang w:eastAsia="zh-CN"/>
          </w:rPr>
          <w:t>（</w:t>
        </w:r>
      </w:ins>
      <w:ins w:id="219" w:author="作者" w:date="2022-03-25T17:13:38Z">
        <w:r>
          <w:rPr>
            <w:rFonts w:hint="eastAsia" w:ascii="CESI仿宋-GB13000" w:hAnsi="CESI仿宋-GB13000" w:eastAsia="CESI仿宋-GB13000" w:cs="CESI仿宋-GB13000"/>
            <w:sz w:val="21"/>
            <w:szCs w:val="21"/>
            <w:lang w:eastAsia="zh-CN"/>
          </w:rPr>
          <w:t>王峰</w:t>
        </w:r>
      </w:ins>
      <w:ins w:id="220" w:author="作者" w:date="2022-03-25T17:13:36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744"/>
        <w:gridCol w:w="3923"/>
        <w:gridCol w:w="2180"/>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支持应用沙箱内进行库的检查/ GN_ YXHJ_YYSX_KJC</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color w:val="000000"/>
                <w:spacing w:val="2"/>
                <w:kern w:val="0"/>
                <w:szCs w:val="32"/>
                <w:lang w:bidi="en-US"/>
              </w:rPr>
              <w:t xml:space="preserve"> </w:t>
            </w:r>
            <w:r>
              <w:rPr>
                <w:rFonts w:hint="eastAsia" w:ascii="CESI仿宋-GB13000" w:hAnsi="CESI仿宋-GB13000" w:eastAsia="CESI仿宋-GB13000" w:cs="CESI仿宋-GB13000"/>
                <w:szCs w:val="21"/>
              </w:rPr>
              <w:t>支持在应用沙箱内进行库的兼容性检查和确认。</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szCs w:val="21"/>
              </w:rPr>
              <w:t>在运行时框架应用沙箱内执行运行时框架、应用运行库及系统库的检查脚本。</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运行时框架内部包含的应用框架、应用运行库及系统库的静态依赖关系自洽无冲突。</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255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418"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安装QT4运行时框架、测试程序及沙箱工具。</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沙箱工具命令、</w:t>
            </w:r>
            <w:r>
              <w:rPr>
                <w:rFonts w:hint="eastAsia" w:ascii="CESI仿宋-GB13000" w:hAnsi="CESI仿宋-GB13000" w:eastAsia="CESI仿宋-GB13000" w:cs="CESI仿宋-GB13000"/>
              </w:rPr>
              <w:t>测试程序。</w:t>
            </w:r>
          </w:p>
        </w:tc>
        <w:tc>
          <w:tcPr>
            <w:tcW w:w="255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使用沙箱工具，基于测试程序交互式运行QT4应用框架。</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测试程序交互式运行成功。</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测试程序交互式运行成功。</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应用框架检查脚本。</w:t>
            </w:r>
          </w:p>
        </w:tc>
        <w:tc>
          <w:tcPr>
            <w:tcW w:w="255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执行应用框架检查脚本，检查QT4应用框架静态依赖关系。</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QT4应用框架依赖关系自洽无冲突。</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QT4应用框架依赖关系自洽无冲突。</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应用运行库检查脚本。</w:t>
            </w:r>
          </w:p>
        </w:tc>
        <w:tc>
          <w:tcPr>
            <w:tcW w:w="255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执行应用运行库检查脚本，检查应用运行库静态依赖关系。</w:t>
            </w:r>
          </w:p>
        </w:tc>
        <w:tc>
          <w:tcPr>
            <w:tcW w:w="1418"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应用运行库依赖关系自洽无冲突。</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1560"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应用运行库依赖关系自洽无冲突。</w:t>
            </w:r>
          </w:p>
        </w:tc>
        <w:tc>
          <w:tcPr>
            <w:tcW w:w="1134"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系统库检查脚本。</w:t>
            </w:r>
          </w:p>
        </w:tc>
        <w:tc>
          <w:tcPr>
            <w:tcW w:w="2551"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执行系统库检查脚本，检查系统库静态依赖关系。</w:t>
            </w:r>
          </w:p>
        </w:tc>
        <w:tc>
          <w:tcPr>
            <w:tcW w:w="1418"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系统库依赖关系自洽无冲突。</w:t>
            </w:r>
          </w:p>
        </w:tc>
        <w:tc>
          <w:tcPr>
            <w:tcW w:w="1134"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1560"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安装QT5运行时框架。</w:t>
            </w:r>
          </w:p>
        </w:tc>
        <w:tc>
          <w:tcPr>
            <w:tcW w:w="1134"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沙箱工具命令。</w:t>
            </w:r>
          </w:p>
        </w:tc>
        <w:tc>
          <w:tcPr>
            <w:tcW w:w="2551"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使用沙箱工具，基于测试程序交互式运行QT5运行时框架。</w:t>
            </w:r>
          </w:p>
        </w:tc>
        <w:tc>
          <w:tcPr>
            <w:tcW w:w="1418"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测试程序交互式运行成功。</w:t>
            </w:r>
          </w:p>
        </w:tc>
        <w:tc>
          <w:tcPr>
            <w:tcW w:w="1134"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6</w:t>
            </w:r>
          </w:p>
        </w:tc>
        <w:tc>
          <w:tcPr>
            <w:tcW w:w="1560"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测试程序交互式运行成功。</w:t>
            </w:r>
          </w:p>
        </w:tc>
        <w:tc>
          <w:tcPr>
            <w:tcW w:w="1134"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应用框架检查脚本。</w:t>
            </w:r>
          </w:p>
        </w:tc>
        <w:tc>
          <w:tcPr>
            <w:tcW w:w="2551"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执行应用框架检查脚本，检查QT5应用框架静态依赖关系。</w:t>
            </w:r>
          </w:p>
        </w:tc>
        <w:tc>
          <w:tcPr>
            <w:tcW w:w="1418"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QT5应用框架依赖关系自洽无冲突。</w:t>
            </w:r>
          </w:p>
        </w:tc>
        <w:tc>
          <w:tcPr>
            <w:tcW w:w="1134"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7</w:t>
            </w:r>
          </w:p>
        </w:tc>
        <w:tc>
          <w:tcPr>
            <w:tcW w:w="1560"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rPr>
              <w:t>QT5</w:t>
            </w:r>
            <w:r>
              <w:rPr>
                <w:rFonts w:hint="eastAsia" w:ascii="CESI仿宋-GB13000" w:hAnsi="CESI仿宋-GB13000" w:eastAsia="CESI仿宋-GB13000" w:cs="CESI仿宋-GB13000"/>
                <w:szCs w:val="20"/>
              </w:rPr>
              <w:t>应用框架</w:t>
            </w:r>
            <w:r>
              <w:rPr>
                <w:rFonts w:hint="eastAsia" w:ascii="CESI仿宋-GB13000" w:hAnsi="CESI仿宋-GB13000" w:eastAsia="CESI仿宋-GB13000" w:cs="CESI仿宋-GB13000"/>
              </w:rPr>
              <w:t>依赖关系自洽无冲突。</w:t>
            </w:r>
          </w:p>
        </w:tc>
        <w:tc>
          <w:tcPr>
            <w:tcW w:w="1134"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应用运行库检查脚本。</w:t>
            </w:r>
          </w:p>
        </w:tc>
        <w:tc>
          <w:tcPr>
            <w:tcW w:w="2551"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执行应用运行库检查脚本，检查应用运行库静态依赖关系。</w:t>
            </w:r>
          </w:p>
        </w:tc>
        <w:tc>
          <w:tcPr>
            <w:tcW w:w="1418"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应用运行库依赖关系自洽无冲突。</w:t>
            </w:r>
          </w:p>
        </w:tc>
        <w:tc>
          <w:tcPr>
            <w:tcW w:w="1134"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8</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应用运行库</w:t>
            </w:r>
            <w:r>
              <w:rPr>
                <w:rFonts w:hint="eastAsia" w:ascii="CESI仿宋-GB13000" w:hAnsi="CESI仿宋-GB13000" w:eastAsia="CESI仿宋-GB13000" w:cs="CESI仿宋-GB13000"/>
              </w:rPr>
              <w:t>依赖关系自洽无冲突。</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系统库检查脚本。</w:t>
            </w:r>
          </w:p>
        </w:tc>
        <w:tc>
          <w:tcPr>
            <w:tcW w:w="2551" w:type="dxa"/>
            <w:tcBorders>
              <w:top w:val="single" w:color="000000" w:sz="6" w:space="0"/>
              <w:left w:val="single" w:color="000000" w:sz="6" w:space="0"/>
              <w:bottom w:val="single" w:color="000000" w:sz="12"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执行系统库检查脚本，检查系统库静态依赖关系。</w:t>
            </w:r>
          </w:p>
        </w:tc>
        <w:tc>
          <w:tcPr>
            <w:tcW w:w="1418" w:type="dxa"/>
            <w:tcBorders>
              <w:top w:val="single" w:color="000000" w:sz="6" w:space="0"/>
              <w:left w:val="single" w:color="000000" w:sz="6" w:space="0"/>
              <w:bottom w:val="single" w:color="000000" w:sz="12"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rPr>
              <w:t>依赖关系自洽无冲突。</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jc w:val="cente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w:t>
            </w:r>
            <w:bookmarkStart w:id="159" w:name="OLE_LINK6915"/>
            <w:bookmarkEnd w:id="159"/>
            <w:bookmarkStart w:id="160" w:name="OLE_LINK7015"/>
            <w:bookmarkEnd w:id="160"/>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1" w:name="_Ref87020521"/>
      <w:r>
        <w:rPr>
          <w:rFonts w:hint="eastAsia" w:ascii="CESI仿宋-GB13000" w:hAnsi="CESI仿宋-GB13000" w:eastAsia="CESI仿宋-GB13000" w:cs="CESI仿宋-GB13000"/>
          <w:sz w:val="21"/>
          <w:szCs w:val="21"/>
        </w:rPr>
        <w:t>应用沙箱性能测试用例</w:t>
      </w:r>
      <w:bookmarkEnd w:id="161"/>
      <w:ins w:id="221" w:author="作者" w:date="2022-03-25T17:08:25Z">
        <w:r>
          <w:rPr>
            <w:rFonts w:hint="eastAsia" w:ascii="CESI仿宋-GB13000" w:hAnsi="CESI仿宋-GB13000" w:eastAsia="CESI仿宋-GB13000" w:cs="CESI仿宋-GB13000"/>
            <w:sz w:val="21"/>
            <w:szCs w:val="21"/>
            <w:lang w:eastAsia="zh-CN"/>
          </w:rPr>
          <w:t>（</w:t>
        </w:r>
      </w:ins>
      <w:ins w:id="222" w:author="作者" w:date="2022-03-25T17:08:31Z">
        <w:r>
          <w:rPr>
            <w:rFonts w:hint="eastAsia" w:ascii="CESI仿宋-GB13000" w:hAnsi="CESI仿宋-GB13000" w:eastAsia="CESI仿宋-GB13000" w:cs="CESI仿宋-GB13000"/>
            <w:sz w:val="21"/>
            <w:szCs w:val="21"/>
            <w:lang w:eastAsia="zh-CN"/>
          </w:rPr>
          <w:t>赵廉</w:t>
        </w:r>
      </w:ins>
      <w:ins w:id="223" w:author="作者" w:date="2022-03-25T17:08:2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616"/>
        <w:gridCol w:w="1309"/>
        <w:gridCol w:w="4359"/>
        <w:gridCol w:w="1962"/>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6797"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应用沙箱的unixBench性能达到同机docker容器的80%/ GN_YXHJ_YYSX_XN</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7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6797"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测试应用沙箱的性能。</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在应用沙箱内执行unixBench，结果与同机docker容器的unixBench结果相比；</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比值〉=80%。</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7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85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2835"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应用沙箱和基础镜像在飞腾计算机上准备好。</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基础镜像。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在飞腾计算机上运行应用沙箱，加载基础镜像，并安装和运行</w:t>
            </w:r>
            <w:r>
              <w:rPr>
                <w:rFonts w:hint="eastAsia" w:ascii="CESI仿宋-GB13000" w:hAnsi="CESI仿宋-GB13000" w:eastAsia="CESI仿宋-GB13000" w:cs="CESI仿宋-GB13000"/>
                <w:szCs w:val="21"/>
              </w:rPr>
              <w:t>unixBench。</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得到结果A。</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可以得到结果A</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Docker容器与环境和基础镜像在飞腾计算机上准备好。</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基础镜像。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在飞腾计算机上运行docker，加载基础镜像，并安装和运行</w:t>
            </w:r>
            <w:r>
              <w:rPr>
                <w:rFonts w:hint="eastAsia" w:ascii="CESI仿宋-GB13000" w:hAnsi="CESI仿宋-GB13000" w:eastAsia="CESI仿宋-GB13000" w:cs="CESI仿宋-GB13000"/>
                <w:szCs w:val="21"/>
              </w:rPr>
              <w:t>unixBench。</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得到结果B。</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可以得到结果B</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结果A和B均已得出。</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A、B。</w:t>
            </w:r>
          </w:p>
        </w:tc>
        <w:tc>
          <w:tcPr>
            <w:tcW w:w="2835"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计算A/B，得出结果C。</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C〉=80%。</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170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其他平台准备好。</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基础镜像。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在其他平台下测试，得出相应的A、B、C。</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C〉=80%。</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p>
        </w:tc>
      </w:tr>
    </w:tbl>
    <w:p>
      <w:pPr>
        <w:pStyle w:val="5"/>
        <w:rPr>
          <w:rFonts w:hint="eastAsia" w:ascii="CESI仿宋-GB13000" w:hAnsi="CESI仿宋-GB13000" w:eastAsia="CESI仿宋-GB13000" w:cs="CESI仿宋-GB13000"/>
          <w:color w:val="FF0000"/>
          <w:szCs w:val="32"/>
        </w:rPr>
      </w:pPr>
      <w:bookmarkStart w:id="162" w:name="_Ref86997114"/>
      <w:r>
        <w:rPr>
          <w:rFonts w:hint="eastAsia" w:ascii="CESI仿宋-GB13000" w:hAnsi="CESI仿宋-GB13000" w:eastAsia="CESI仿宋-GB13000" w:cs="CESI仿宋-GB13000"/>
        </w:rPr>
        <w:t>语言运行时</w:t>
      </w:r>
      <w:r>
        <w:rPr>
          <w:rFonts w:hint="eastAsia" w:ascii="CESI仿宋-GB13000" w:hAnsi="CESI仿宋-GB13000" w:eastAsia="CESI仿宋-GB13000" w:cs="CESI仿宋-GB13000"/>
          <w:szCs w:val="32"/>
        </w:rPr>
        <w:t>测试</w:t>
      </w:r>
      <w:bookmarkEnd w:id="162"/>
      <w:r>
        <w:rPr>
          <w:rFonts w:hint="eastAsia" w:ascii="CESI仿宋-GB13000" w:hAnsi="CESI仿宋-GB13000" w:eastAsia="CESI仿宋-GB13000" w:cs="CESI仿宋-GB13000"/>
          <w:color w:val="auto"/>
          <w:szCs w:val="32"/>
        </w:rPr>
        <w:t>（赵廉、倪宝珠）</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63" w:name="_Ref87019063"/>
      <w:r>
        <w:rPr>
          <w:rFonts w:hint="eastAsia" w:ascii="CESI仿宋-GB13000" w:hAnsi="CESI仿宋-GB13000" w:eastAsia="CESI仿宋-GB13000" w:cs="CESI仿宋-GB13000"/>
          <w:sz w:val="21"/>
          <w:szCs w:val="21"/>
        </w:rPr>
        <w:t>JDK8-对象测试用例</w:t>
      </w:r>
      <w:bookmarkEnd w:id="16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924"/>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JDK8-对象测试/ GN_YXHJ _YYXS_JAVA_DXCS8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验证JAVA可以使用基本数据类型，数组、字符串，创建一个新的类，并可以正常使用java面向对象中的继承、重载和多态。</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测试JAVA基本数据类型、数组、字符串，new一个新的类，并实现继承、重载和多态。</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1.检测基本数据类型是否全覆盖。</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2.测试数组、字符是否覆盖</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3.测试类是否包含了继承，重载和多态功能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运行Java编译器。</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编译java文件，Java文件中包括Java基本数据类型、数组、字符串，new一个新的类，并实现继承、重载和多态等代码。</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java文件编译成class文件，没有bug。</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java文件编译成class文件。</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执行Java class文件命令。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启动终端运行，执行查看结果。</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输出结果无报错。</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4" w:name="_Ref87019067"/>
      <w:r>
        <w:rPr>
          <w:rFonts w:hint="eastAsia" w:ascii="CESI仿宋-GB13000" w:hAnsi="CESI仿宋-GB13000" w:eastAsia="CESI仿宋-GB13000" w:cs="CESI仿宋-GB13000"/>
          <w:sz w:val="21"/>
          <w:szCs w:val="21"/>
        </w:rPr>
        <w:t>JDK8-语法测试用例</w:t>
      </w:r>
      <w:bookmarkEnd w:id="16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181"/>
        <w:gridCol w:w="1743"/>
        <w:gridCol w:w="3921"/>
        <w:gridCol w:w="239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JDK8-语法测试/ GN_YXHJ _YYXS_JAVA_</w:t>
            </w:r>
            <w:r>
              <w:rPr>
                <w:rFonts w:hint="eastAsia" w:ascii="CESI仿宋-GB13000" w:hAnsi="CESI仿宋-GB13000" w:eastAsia="CESI仿宋-GB13000" w:cs="CESI仿宋-GB13000"/>
              </w:rPr>
              <w:t xml:space="preserve"> </w:t>
            </w:r>
            <w:r>
              <w:rPr>
                <w:rFonts w:hint="eastAsia" w:ascii="CESI仿宋-GB13000" w:hAnsi="CESI仿宋-GB13000" w:eastAsia="CESI仿宋-GB13000" w:cs="CESI仿宋-GB13000"/>
                <w:spacing w:val="2"/>
                <w:szCs w:val="21"/>
              </w:rPr>
              <w:t>YFCS8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验证JAVA可以使用循环和条件判断功能，条件判断为用户输入不同，得到结果不同。</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编写程序对循环和条件判断功能进行测试。</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1.检测循环功能包括for，while等</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2.测试多种不同的输入，覆盖多种情况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运行Java编译器。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编译java文件，Java文件中包括for循环和while条件判断功能相关的代码。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java文件编译成class文件，没有bug。</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命令行运行Java程序。</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执行Java class文件命令。</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启动终端运行，执行查看结果。</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输出结果无报错。</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输出结果无报错</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5" w:name="_Ref87019069"/>
      <w:r>
        <w:rPr>
          <w:rFonts w:hint="eastAsia" w:ascii="CESI仿宋-GB13000" w:hAnsi="CESI仿宋-GB13000" w:eastAsia="CESI仿宋-GB13000" w:cs="CESI仿宋-GB13000"/>
          <w:sz w:val="21"/>
          <w:szCs w:val="21"/>
        </w:rPr>
        <w:t>JDK8-引包测试用例</w:t>
      </w:r>
      <w:bookmarkEnd w:id="16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58"/>
        <w:gridCol w:w="3707"/>
        <w:gridCol w:w="2398"/>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JDK8-引包测试/ GN_YXHJ _YYXS_JAVA_ YBCS8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验证Java可以引入相关包，实现特定功能。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rPr>
              <w:t>编写程序引入java.io、java.util、java.lang、java.text等基础功能包，并对引入的包的功能进行简单验证。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测试多种不同的包，尽量覆盖常用的使用场景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运行Java编译器。</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编译java文件，Java文件中包含</w:t>
            </w:r>
            <w:r>
              <w:rPr>
                <w:rFonts w:hint="eastAsia" w:ascii="CESI仿宋-GB13000" w:hAnsi="CESI仿宋-GB13000" w:eastAsia="CESI仿宋-GB13000" w:cs="CESI仿宋-GB13000"/>
              </w:rPr>
              <w:t>java.io、java.util、java.lang、java.text等基础功能包的import代码。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java文件编译成class文件，没有bug。</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命令行运行Java程序。</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执行Java class文件命令。</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启动终端运行，执行查看结果。</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输出结果无报错。</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输出结果无报错</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6" w:name="_Ref87019070"/>
      <w:r>
        <w:rPr>
          <w:rFonts w:hint="eastAsia" w:ascii="CESI仿宋-GB13000" w:hAnsi="CESI仿宋-GB13000" w:eastAsia="CESI仿宋-GB13000" w:cs="CESI仿宋-GB13000"/>
          <w:sz w:val="21"/>
          <w:szCs w:val="21"/>
        </w:rPr>
        <w:t>JDK8-TCP测试用例</w:t>
      </w:r>
      <w:bookmarkEnd w:id="16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58"/>
        <w:gridCol w:w="3707"/>
        <w:gridCol w:w="2398"/>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JDK8-TCP测试/ GN_YXHJ _YYXS_JAVA_ TCP8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w:t>
            </w:r>
            <w:r>
              <w:rPr>
                <w:rFonts w:hint="eastAsia" w:ascii="CESI仿宋-GB13000" w:hAnsi="CESI仿宋-GB13000" w:eastAsia="CESI仿宋-GB13000" w:cs="CESI仿宋-GB13000"/>
              </w:rPr>
              <w:t>JAVA中的TCP通信功能</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通过JAVA中的</w:t>
            </w:r>
            <w:r>
              <w:rPr>
                <w:rFonts w:hint="eastAsia" w:ascii="CESI仿宋-GB13000" w:hAnsi="CESI仿宋-GB13000" w:eastAsia="CESI仿宋-GB13000" w:cs="CESI仿宋-GB13000"/>
              </w:rPr>
              <w:t>ServerSocket类来实现对指定IP和指定端口的监听。</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检测发送的信息的类型，包括字母，数字，特殊符号等。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编译、执行Java服务端程序命令。</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执行服务端java程序，程序中含有打开和监听socket、被动建立连接等代码。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服务端java程序进入连接监听状态。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服务端java程序进入连接监听状态。</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编译、执行Java客户端程序命令。</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执行客户端java程序，程序中含有主动建立socket连接、发送请求等代码。</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与服务端java程序建立连接。</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与服务端java程序建立连接成功。</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客户端向服务端发送tcp请求。</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客户端向服务端基于tcp协议发送信息。</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服务端收到客户端发送来的信息，在终端显示出来。</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服务端收到tcp协议请求。</w:t>
            </w:r>
          </w:p>
        </w:tc>
        <w:tc>
          <w:tcPr>
            <w:tcW w:w="69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客户端退出。</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关闭服务端和客户端连接。</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连接正常关闭，无报错。</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7" w:name="_Ref87019071"/>
      <w:r>
        <w:rPr>
          <w:rFonts w:hint="eastAsia" w:ascii="CESI仿宋-GB13000" w:hAnsi="CESI仿宋-GB13000" w:eastAsia="CESI仿宋-GB13000" w:cs="CESI仿宋-GB13000"/>
          <w:sz w:val="21"/>
          <w:szCs w:val="21"/>
        </w:rPr>
        <w:t>JDK8-UDP测试用例</w:t>
      </w:r>
      <w:bookmarkEnd w:id="16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2178"/>
        <w:gridCol w:w="3052"/>
        <w:gridCol w:w="283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JDK8-UDP测试/ GN_YXHJ _YYXS_JAVA_ UDP8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w:t>
            </w:r>
            <w:r>
              <w:rPr>
                <w:rFonts w:hint="eastAsia" w:ascii="CESI仿宋-GB13000" w:hAnsi="CESI仿宋-GB13000" w:eastAsia="CESI仿宋-GB13000" w:cs="CESI仿宋-GB13000"/>
              </w:rPr>
              <w:t>UDP编程中DatagramSocket监听指定的端口功能</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通过JAVA中的</w:t>
            </w:r>
            <w:r>
              <w:rPr>
                <w:rFonts w:hint="eastAsia" w:ascii="CESI仿宋-GB13000" w:hAnsi="CESI仿宋-GB13000" w:eastAsia="CESI仿宋-GB13000" w:cs="CESI仿宋-GB13000"/>
              </w:rPr>
              <w:t>DatagramSocket类来实现对指定端口的监听。</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检测发送的信息的类型，包括字母，数字，特殊符号等。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编译、执行Java服务端程序命令。</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执行服务端java程序，程序中含有打开和监听</w:t>
            </w:r>
            <w:r>
              <w:rPr>
                <w:rFonts w:hint="eastAsia" w:ascii="CESI仿宋-GB13000" w:hAnsi="CESI仿宋-GB13000" w:eastAsia="CESI仿宋-GB13000" w:cs="CESI仿宋-GB13000"/>
              </w:rPr>
              <w:t>DatagramSocket</w:t>
            </w:r>
            <w:r>
              <w:rPr>
                <w:rFonts w:hint="eastAsia" w:ascii="CESI仿宋-GB13000" w:hAnsi="CESI仿宋-GB13000" w:eastAsia="CESI仿宋-GB13000" w:cs="CESI仿宋-GB13000"/>
                <w:szCs w:val="21"/>
              </w:rPr>
              <w:t>的代码。</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进入UDP数据接收状态。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服务端java程序进入数据接收状态。</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编译、执行Java客户端程序命令。</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客户端执行java文件，程序中含有主动发送UDP报文代码。</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向服务端进行UDP数据发送。</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向服务端进行UDP数据发送。</w:t>
            </w:r>
          </w:p>
        </w:tc>
        <w:tc>
          <w:tcPr>
            <w:tcW w:w="77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UDP服务端接收到客户端发来的信息并打印。</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UDP服务端收到客户端发送来的信息，在终端显示出来。</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UDP服务端在终端显示出收到的信息。</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客户端退出，服务端退出。</w:t>
            </w:r>
          </w:p>
        </w:tc>
        <w:tc>
          <w:tcPr>
            <w:tcW w:w="108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关闭服务端和客户端。</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无报错。</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无报错</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8" w:name="_Ref87019073"/>
      <w:r>
        <w:rPr>
          <w:rFonts w:hint="eastAsia" w:ascii="CESI仿宋-GB13000" w:hAnsi="CESI仿宋-GB13000" w:eastAsia="CESI仿宋-GB13000" w:cs="CESI仿宋-GB13000"/>
          <w:sz w:val="21"/>
          <w:szCs w:val="21"/>
        </w:rPr>
        <w:t>JDK8-多线程测试用例</w:t>
      </w:r>
      <w:bookmarkEnd w:id="168"/>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61"/>
        <w:gridCol w:w="3704"/>
        <w:gridCol w:w="2401"/>
        <w:gridCol w:w="1738"/>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JDK8-多线程测试/ GN_YXHJ _YYXS_JAVA_ DXC8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验证JAVA中的多线程功能。</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pacing w:val="2"/>
                <w:szCs w:val="21"/>
              </w:rPr>
              <w:t>使用Thread类创建新线程并start()启动</w:t>
            </w:r>
            <w:r>
              <w:rPr>
                <w:rFonts w:hint="eastAsia" w:ascii="CESI仿宋-GB13000" w:hAnsi="CESI仿宋-GB13000" w:eastAsia="CESI仿宋-GB13000" w:cs="CESI仿宋-GB13000"/>
              </w:rPr>
              <w:t>。</w:t>
            </w:r>
            <w:r>
              <w:rPr>
                <w:rFonts w:hint="eastAsia" w:ascii="CESI仿宋-GB13000" w:hAnsi="CESI仿宋-GB13000" w:eastAsia="CESI仿宋-GB13000" w:cs="CESI仿宋-GB13000"/>
                <w:spacing w:val="2"/>
                <w:szCs w:val="21"/>
              </w:rPr>
              <w:t>使用Executors类创建并使用线程池</w:t>
            </w:r>
            <w:r>
              <w:rPr>
                <w:rFonts w:hint="eastAsia" w:ascii="CESI仿宋-GB13000" w:hAnsi="CESI仿宋-GB13000" w:eastAsia="CESI仿宋-GB13000" w:cs="CESI仿宋-GB13000"/>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1.使用三种及以上方法实现多线程，尽可能多覆盖不同情况。</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2.java程序互斥访问资源，互斥成功无卡死。</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3.线程池创建并执行并行任务，无报错。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JDK已经正常安装，并为JDK8版本。</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编译、执行Java服务端程序命令。</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选择编译好的java文件并执行，代码中含有三种以上</w:t>
            </w:r>
            <w:r>
              <w:rPr>
                <w:rFonts w:hint="eastAsia" w:ascii="CESI仿宋-GB13000" w:hAnsi="CESI仿宋-GB13000" w:eastAsia="CESI仿宋-GB13000" w:cs="CESI仿宋-GB13000"/>
                <w:spacing w:val="2"/>
                <w:szCs w:val="21"/>
              </w:rPr>
              <w:t>创建新线程的程序</w:t>
            </w:r>
            <w:r>
              <w:rPr>
                <w:rFonts w:hint="eastAsia" w:ascii="CESI仿宋-GB13000" w:hAnsi="CESI仿宋-GB13000" w:eastAsia="CESI仿宋-GB13000" w:cs="CESI仿宋-GB13000"/>
                <w:szCs w:val="21"/>
              </w:rPr>
              <w:t>。</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终端显示多线程创建成功，无报错。</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多线程创建成功，无报错。</w:t>
            </w:r>
          </w:p>
        </w:tc>
        <w:tc>
          <w:tcPr>
            <w:tcW w:w="69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Java多线程程序互斥访问同一个资源。</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终端显示线程同步成功，无报错，无卡死现象。</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线程同步成功，无报错。</w:t>
            </w:r>
          </w:p>
        </w:tc>
        <w:tc>
          <w:tcPr>
            <w:tcW w:w="69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执行创建并使用线程池代码。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终端显示线程池创建成功，同时执行并行任务，无报错。</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77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线程池同时执行并行任务，无报错。</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程序退出命令。</w:t>
            </w:r>
          </w:p>
        </w:tc>
        <w:tc>
          <w:tcPr>
            <w:tcW w:w="131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程序关闭。</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无报错。</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无报错</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69" w:name="_Ref87019074"/>
      <w:r>
        <w:rPr>
          <w:rFonts w:hint="eastAsia" w:ascii="CESI仿宋-GB13000" w:hAnsi="CESI仿宋-GB13000" w:eastAsia="CESI仿宋-GB13000" w:cs="CESI仿宋-GB13000"/>
          <w:spacing w:val="2"/>
          <w:sz w:val="21"/>
          <w:szCs w:val="21"/>
        </w:rPr>
        <w:t>JDK8库-</w:t>
      </w:r>
      <w:r>
        <w:rPr>
          <w:rFonts w:hint="eastAsia" w:ascii="CESI仿宋-GB13000" w:hAnsi="CESI仿宋-GB13000" w:eastAsia="CESI仿宋-GB13000" w:cs="CESI仿宋-GB13000"/>
          <w:szCs w:val="32"/>
        </w:rPr>
        <w:t>垃</w:t>
      </w:r>
      <w:r>
        <w:rPr>
          <w:rFonts w:hint="eastAsia" w:ascii="CESI仿宋-GB13000" w:hAnsi="CESI仿宋-GB13000" w:eastAsia="CESI仿宋-GB13000" w:cs="CESI仿宋-GB13000"/>
          <w:spacing w:val="2"/>
          <w:sz w:val="21"/>
          <w:szCs w:val="21"/>
        </w:rPr>
        <w:t>圾回收机制测试用例</w:t>
      </w:r>
      <w:bookmarkEnd w:id="169"/>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618"/>
        <w:gridCol w:w="1526"/>
        <w:gridCol w:w="3924"/>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JDK8库-</w:t>
            </w:r>
            <w:r>
              <w:rPr>
                <w:rFonts w:hint="eastAsia" w:ascii="CESI仿宋-GB13000" w:hAnsi="CESI仿宋-GB13000" w:eastAsia="CESI仿宋-GB13000" w:cs="CESI仿宋-GB13000"/>
                <w:szCs w:val="32"/>
              </w:rPr>
              <w:t>垃</w:t>
            </w:r>
            <w:r>
              <w:rPr>
                <w:rFonts w:hint="eastAsia" w:ascii="CESI仿宋-GB13000" w:hAnsi="CESI仿宋-GB13000" w:eastAsia="CESI仿宋-GB13000" w:cs="CESI仿宋-GB13000"/>
                <w:spacing w:val="2"/>
                <w:szCs w:val="21"/>
              </w:rPr>
              <w:t>圾回收机制测试</w:t>
            </w:r>
            <w:r>
              <w:rPr>
                <w:rFonts w:hint="eastAsia" w:ascii="CESI仿宋-GB13000" w:hAnsi="CESI仿宋-GB13000" w:eastAsia="CESI仿宋-GB13000" w:cs="CESI仿宋-GB13000"/>
                <w:color w:val="000000"/>
              </w:rPr>
              <w:t>/ GN_YXHJ _YYXS_JAVA_ JDK8</w:t>
            </w:r>
            <w:r>
              <w:rPr>
                <w:rFonts w:hint="eastAsia" w:ascii="CESI仿宋-GB13000" w:hAnsi="CESI仿宋-GB13000" w:eastAsia="CESI仿宋-GB13000" w:cs="CESI仿宋-GB13000"/>
                <w:spacing w:val="2"/>
                <w:szCs w:val="21"/>
              </w:rPr>
              <w:t>LJHS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验证JDK8的垃圾回收机制。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gc正执行，输出gc相关信息且无OOM报错</w:t>
            </w:r>
            <w:r>
              <w:rPr>
                <w:rFonts w:hint="eastAsia" w:ascii="CESI仿宋-GB13000" w:hAnsi="CESI仿宋-GB13000" w:eastAsia="CESI仿宋-GB13000" w:cs="CESI仿宋-GB13000"/>
              </w:rPr>
              <w:t>。</w:t>
            </w:r>
          </w:p>
          <w:p>
            <w:pPr>
              <w:pStyle w:val="45"/>
              <w:rPr>
                <w:rFonts w:hint="eastAsia" w:ascii="CESI仿宋-GB13000" w:hAnsi="CESI仿宋-GB13000" w:eastAsia="CESI仿宋-GB13000" w:cs="CESI仿宋-GB13000"/>
                <w:b/>
                <w:spacing w:val="2"/>
                <w:szCs w:val="21"/>
              </w:rPr>
            </w:pPr>
            <w:r>
              <w:rPr>
                <w:rFonts w:hint="eastAsia" w:ascii="CESI仿宋-GB13000" w:hAnsi="CESI仿宋-GB13000" w:eastAsia="CESI仿宋-GB13000" w:cs="CESI仿宋-GB13000"/>
                <w:b/>
                <w:spacing w:val="2"/>
                <w:szCs w:val="21"/>
              </w:rPr>
              <w:t>合格判据：</w:t>
            </w:r>
          </w:p>
          <w:p>
            <w:pPr>
              <w:pStyle w:val="45"/>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1.测试过程覆盖飞腾平台和龙芯平台。</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2.测试过程和项目完整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 JDK8运行环境正常安装和部署；</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jvm新生代内存设置为100M。</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打开示例程序jvmTest。</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运行“jvmTest”示例程序。</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jvmTest运行成功。</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jvmTest运行成功。</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gc回收命令。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执行启动参数：java -verbose：gc -Xms200M -Xmx200M -Xmn100M -XX：+PrintGCDetails -XX：SurvivorRatio=8 -XX：MaxTenuringThreshold=1。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gc执行成功，程序未崩溃。</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0" w:name="_Ref87019077"/>
      <w:r>
        <w:rPr>
          <w:rFonts w:hint="eastAsia" w:ascii="CESI仿宋-GB13000" w:hAnsi="CESI仿宋-GB13000" w:eastAsia="CESI仿宋-GB13000" w:cs="CESI仿宋-GB13000"/>
          <w:sz w:val="21"/>
          <w:szCs w:val="21"/>
        </w:rPr>
        <w:t>JDK-8性能测试用例</w:t>
      </w:r>
      <w:bookmarkEnd w:id="170"/>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838"/>
        <w:gridCol w:w="1306"/>
        <w:gridCol w:w="3050"/>
        <w:gridCol w:w="2810"/>
        <w:gridCol w:w="1772"/>
        <w:gridCol w:w="129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4"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6"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color w:val="000000"/>
              </w:rPr>
            </w:pPr>
            <w:r>
              <w:rPr>
                <w:rFonts w:hint="eastAsia" w:ascii="CESI仿宋-GB13000" w:hAnsi="CESI仿宋-GB13000" w:eastAsia="CESI仿宋-GB13000" w:cs="CESI仿宋-GB13000"/>
                <w:spacing w:val="2"/>
                <w:szCs w:val="21"/>
              </w:rPr>
              <w:t>JDK性能</w:t>
            </w:r>
            <w:r>
              <w:rPr>
                <w:rFonts w:hint="eastAsia" w:ascii="CESI仿宋-GB13000" w:hAnsi="CESI仿宋-GB13000" w:eastAsia="CESI仿宋-GB13000" w:cs="CESI仿宋-GB13000"/>
                <w:szCs w:val="21"/>
              </w:rPr>
              <w:t xml:space="preserve">测试/ </w:t>
            </w:r>
            <w:r>
              <w:rPr>
                <w:rFonts w:hint="eastAsia" w:ascii="CESI仿宋-GB13000" w:hAnsi="CESI仿宋-GB13000" w:eastAsia="CESI仿宋-GB13000" w:cs="CESI仿宋-GB13000"/>
                <w:color w:val="000000"/>
              </w:rPr>
              <w:t>GN_YXHJ _YYXS_JAVA_XN11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4"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6"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对JDK11的性能进行验证。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w:t>
            </w:r>
            <w:r>
              <w:rPr>
                <w:rFonts w:hint="eastAsia" w:ascii="CESI仿宋-GB13000" w:hAnsi="CESI仿宋-GB13000" w:eastAsia="CESI仿宋-GB13000" w:cs="CESI仿宋-GB13000"/>
                <w:szCs w:val="21"/>
              </w:rPr>
              <w:t>通过specJVM benchmark工具，分别运行在飞腾计算机和intel金牌5115计算机上，除以CPU峰值后，对比性能</w:t>
            </w:r>
            <w:r>
              <w:rPr>
                <w:rFonts w:hint="eastAsia" w:ascii="CESI仿宋-GB13000" w:hAnsi="CESI仿宋-GB13000" w:eastAsia="CESI仿宋-GB13000" w:cs="CESI仿宋-GB13000"/>
                <w:spacing w:val="2"/>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在飞腾计算机上测试结果除以CPU峰值后，与intel金牌5115计算机上测试结果除以CPU峰值的比，大于80%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4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 11已成功安装在飞腾计算机上。</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在飞腾计算机上运行specJVM，得到结果A1。</w:t>
            </w:r>
          </w:p>
        </w:tc>
        <w:tc>
          <w:tcPr>
            <w:tcW w:w="9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成功运行specJVM，得到结果A1。</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可得到结果A1</w:t>
            </w:r>
          </w:p>
        </w:tc>
        <w:tc>
          <w:tcPr>
            <w:tcW w:w="45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SpecCPU</w:t>
            </w:r>
            <w:r>
              <w:rPr>
                <w:rFonts w:hint="eastAsia" w:ascii="CESI仿宋-GB13000" w:hAnsi="CESI仿宋-GB13000" w:eastAsia="CESI仿宋-GB13000" w:cs="CESI仿宋-GB13000"/>
              </w:rPr>
              <w:t>已成功安装在飞腾计算机上。</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在飞腾计算机上运行SpecCPU，得到结果B1。</w:t>
            </w:r>
          </w:p>
        </w:tc>
        <w:tc>
          <w:tcPr>
            <w:tcW w:w="9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成功运行SpecCPU，得到结果B1。</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可得到结果B1</w:t>
            </w:r>
          </w:p>
        </w:tc>
        <w:tc>
          <w:tcPr>
            <w:tcW w:w="45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JDK 11已成功安装在intel金牌5115计算机上。</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w:t>
            </w:r>
            <w:r>
              <w:rPr>
                <w:rFonts w:hint="eastAsia" w:ascii="CESI仿宋-GB13000" w:hAnsi="CESI仿宋-GB13000" w:eastAsia="CESI仿宋-GB13000" w:cs="CESI仿宋-GB13000"/>
              </w:rPr>
              <w:t>intel金牌5115</w:t>
            </w:r>
            <w:r>
              <w:rPr>
                <w:rFonts w:hint="eastAsia" w:ascii="CESI仿宋-GB13000" w:hAnsi="CESI仿宋-GB13000" w:eastAsia="CESI仿宋-GB13000" w:cs="CESI仿宋-GB13000"/>
                <w:szCs w:val="21"/>
              </w:rPr>
              <w:t>计算机上运行specJVM，得到结果A2。</w:t>
            </w:r>
          </w:p>
        </w:tc>
        <w:tc>
          <w:tcPr>
            <w:tcW w:w="9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成功运行specJVM，得到结果A2。</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可得到结果A2</w:t>
            </w:r>
          </w:p>
        </w:tc>
        <w:tc>
          <w:tcPr>
            <w:tcW w:w="45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SpecCPU</w:t>
            </w:r>
            <w:r>
              <w:rPr>
                <w:rFonts w:hint="eastAsia" w:ascii="CESI仿宋-GB13000" w:hAnsi="CESI仿宋-GB13000" w:eastAsia="CESI仿宋-GB13000" w:cs="CESI仿宋-GB13000"/>
              </w:rPr>
              <w:t>已成功安装在intel金牌5115计算机上。</w:t>
            </w:r>
          </w:p>
        </w:tc>
        <w:tc>
          <w:tcPr>
            <w:tcW w:w="46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w:t>
            </w:r>
            <w:r>
              <w:rPr>
                <w:rFonts w:hint="eastAsia" w:ascii="CESI仿宋-GB13000" w:hAnsi="CESI仿宋-GB13000" w:eastAsia="CESI仿宋-GB13000" w:cs="CESI仿宋-GB13000"/>
              </w:rPr>
              <w:t>intel金牌5115</w:t>
            </w:r>
            <w:r>
              <w:rPr>
                <w:rFonts w:hint="eastAsia" w:ascii="CESI仿宋-GB13000" w:hAnsi="CESI仿宋-GB13000" w:eastAsia="CESI仿宋-GB13000" w:cs="CESI仿宋-GB13000"/>
                <w:szCs w:val="21"/>
              </w:rPr>
              <w:t>计算机上运行SpecCPU，得到结果B2。</w:t>
            </w:r>
          </w:p>
        </w:tc>
        <w:tc>
          <w:tcPr>
            <w:tcW w:w="9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成功运行SpecCPU，得到结果B2。</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可得到结果B2</w:t>
            </w:r>
          </w:p>
        </w:tc>
        <w:tc>
          <w:tcPr>
            <w:tcW w:w="45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A1、B1、A2、B2均已测试出来。</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A1、B1、A2、B2。</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计算（A1/B1）/（A2/B2），得到性能比。</w:t>
            </w:r>
          </w:p>
        </w:tc>
        <w:tc>
          <w:tcPr>
            <w:tcW w:w="99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性能比〉=80%。</w:t>
            </w:r>
          </w:p>
        </w:tc>
        <w:tc>
          <w:tcPr>
            <w:tcW w:w="62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458"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ascii="宋体" w:hAnsi="宋体"/>
          <w:sz w:val="21"/>
          <w:szCs w:val="21"/>
        </w:rPr>
      </w:pPr>
      <w:bookmarkStart w:id="171" w:name="_Ref87090402"/>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-对象测试用例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924"/>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w:t>
            </w:r>
            <w:r>
              <w:rPr>
                <w:rFonts w:ascii="宋体" w:hAnsi="宋体"/>
                <w:spacing w:val="2"/>
                <w:szCs w:val="21"/>
              </w:rPr>
              <w:t>DK</w:t>
            </w:r>
            <w:r>
              <w:rPr>
                <w:rFonts w:hint="eastAsia" w:ascii="宋体" w:hAnsi="宋体"/>
                <w:spacing w:val="2"/>
                <w:szCs w:val="21"/>
                <w:lang w:val="en-US" w:eastAsia="zh-CN"/>
              </w:rPr>
              <w:t>11</w:t>
            </w:r>
            <w:r>
              <w:rPr>
                <w:rFonts w:ascii="宋体" w:hAnsi="宋体"/>
                <w:spacing w:val="2"/>
                <w:szCs w:val="21"/>
              </w:rPr>
              <w:t>-</w:t>
            </w:r>
            <w:r>
              <w:rPr>
                <w:rFonts w:hint="eastAsia" w:ascii="宋体" w:hAnsi="宋体"/>
                <w:spacing w:val="2"/>
                <w:szCs w:val="21"/>
              </w:rPr>
              <w:t>对象测试/ GN_YXHJ _YYXS_JAVA</w:t>
            </w:r>
            <w:r>
              <w:rPr>
                <w:rFonts w:hint="eastAsia" w:ascii="宋体" w:hAnsi="宋体"/>
                <w:spacing w:val="2"/>
                <w:szCs w:val="21"/>
                <w:lang w:val="en-US" w:eastAsia="zh-CN"/>
              </w:rPr>
              <w:t>11</w:t>
            </w:r>
            <w:r>
              <w:rPr>
                <w:rFonts w:hint="eastAsia" w:ascii="宋体" w:hAnsi="宋体"/>
                <w:spacing w:val="2"/>
                <w:szCs w:val="21"/>
              </w:rPr>
              <w:t>_DXC</w:t>
            </w:r>
            <w:r>
              <w:rPr>
                <w:rFonts w:hint="eastAsia" w:ascii="宋体" w:hAnsi="宋体"/>
                <w:spacing w:val="2"/>
                <w:szCs w:val="21"/>
                <w:lang w:val="en-US" w:eastAsia="zh-CN"/>
              </w:rPr>
              <w:t>S11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验证J</w:t>
            </w:r>
            <w:r>
              <w:rPr>
                <w:rFonts w:ascii="宋体" w:hAnsi="宋体"/>
                <w:szCs w:val="21"/>
              </w:rPr>
              <w:t>AVA</w:t>
            </w:r>
            <w:r>
              <w:rPr>
                <w:rFonts w:hint="eastAsia" w:ascii="宋体" w:hAnsi="宋体"/>
                <w:szCs w:val="21"/>
              </w:rPr>
              <w:t>可以使用基本数据类型，数组、字符串，创建一个新的类，并可以正常使用java面向对象中的继承、重载和多态。</w:t>
            </w:r>
          </w:p>
          <w:p>
            <w:pPr>
              <w:pStyle w:val="45"/>
              <w:rPr>
                <w:rFonts w:ascii="宋体" w:hAnsi="宋体"/>
                <w:b/>
                <w:szCs w:val="21"/>
              </w:rPr>
            </w:pPr>
            <w:r>
              <w:rPr>
                <w:rFonts w:hint="eastAsia" w:ascii="宋体" w:hAnsi="宋体"/>
                <w:b/>
                <w:szCs w:val="21"/>
              </w:rPr>
              <w:t>测试方法：</w:t>
            </w:r>
            <w:r>
              <w:rPr>
                <w:rFonts w:hint="eastAsia" w:ascii="宋体" w:hAnsi="宋体"/>
                <w:szCs w:val="21"/>
              </w:rPr>
              <w:t>测试J</w:t>
            </w:r>
            <w:r>
              <w:rPr>
                <w:rFonts w:ascii="宋体" w:hAnsi="宋体"/>
                <w:szCs w:val="21"/>
              </w:rPr>
              <w:t>AVA</w:t>
            </w:r>
            <w:r>
              <w:rPr>
                <w:rFonts w:hint="eastAsia" w:ascii="宋体" w:hAnsi="宋体"/>
                <w:szCs w:val="21"/>
              </w:rPr>
              <w:t>基本数据类型、数组、字符串，new一个新的类，并实现继承、重载和多态。</w:t>
            </w:r>
          </w:p>
          <w:p>
            <w:pPr>
              <w:pStyle w:val="45"/>
              <w:rPr>
                <w:rFonts w:ascii="宋体" w:hAnsi="宋体"/>
                <w:b/>
                <w:szCs w:val="21"/>
              </w:rPr>
            </w:pPr>
            <w:r>
              <w:rPr>
                <w:rFonts w:hint="eastAsia" w:ascii="宋体" w:hAnsi="宋体"/>
                <w:b/>
                <w:szCs w:val="21"/>
              </w:rPr>
              <w:t>合格判据：</w:t>
            </w:r>
          </w:p>
          <w:p>
            <w:pPr>
              <w:pStyle w:val="45"/>
              <w:rPr>
                <w:rFonts w:ascii="宋体" w:hAnsi="宋体"/>
                <w:szCs w:val="21"/>
              </w:rPr>
            </w:pPr>
            <w:r>
              <w:rPr>
                <w:rFonts w:hint="eastAsia" w:ascii="宋体" w:hAnsi="宋体"/>
                <w:szCs w:val="21"/>
              </w:rPr>
              <w:t>1.检测基本数据类型是否全覆盖。</w:t>
            </w:r>
          </w:p>
          <w:p>
            <w:pPr>
              <w:pStyle w:val="45"/>
              <w:rPr>
                <w:rFonts w:ascii="宋体" w:hAnsi="宋体"/>
                <w:szCs w:val="21"/>
              </w:rPr>
            </w:pPr>
            <w:r>
              <w:rPr>
                <w:rFonts w:hint="eastAsia" w:ascii="宋体" w:hAnsi="宋体"/>
                <w:szCs w:val="21"/>
              </w:rPr>
              <w:t>2.测试数组、字符是否覆盖</w:t>
            </w:r>
          </w:p>
          <w:p>
            <w:pPr>
              <w:pStyle w:val="45"/>
              <w:rPr>
                <w:rFonts w:ascii="宋体" w:hAnsi="宋体"/>
                <w:szCs w:val="21"/>
              </w:rPr>
            </w:pPr>
            <w:r>
              <w:rPr>
                <w:rFonts w:hint="eastAsia" w:ascii="宋体" w:hAnsi="宋体"/>
                <w:szCs w:val="21"/>
              </w:rPr>
              <w:t>3.测试类是否包含了继承，重载和多态功能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rPr>
                <w:rFonts w:ascii="宋体" w:hAnsi="宋体"/>
                <w:szCs w:val="21"/>
              </w:rPr>
              <w:t>步骤 1</w:t>
            </w:r>
          </w:p>
        </w:tc>
        <w:tc>
          <w:tcPr>
            <w:tcW w:w="773"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695" w:type="pct"/>
            <w:shd w:val="clear" w:color="auto" w:fill="auto"/>
          </w:tcPr>
          <w:p>
            <w:pPr>
              <w:rPr>
                <w:rFonts w:ascii="宋体" w:hAnsi="宋体"/>
                <w:szCs w:val="21"/>
              </w:rPr>
            </w:pPr>
            <w:r>
              <w:rPr>
                <w:rFonts w:hint="eastAsia" w:ascii="宋体" w:hAnsi="宋体"/>
                <w:szCs w:val="21"/>
              </w:rPr>
              <w:t>运行Java编译器。</w:t>
            </w:r>
          </w:p>
        </w:tc>
        <w:tc>
          <w:tcPr>
            <w:tcW w:w="1391" w:type="pct"/>
            <w:shd w:val="clear" w:color="auto" w:fill="auto"/>
          </w:tcPr>
          <w:p>
            <w:pPr>
              <w:rPr>
                <w:rFonts w:ascii="宋体" w:hAnsi="宋体"/>
                <w:szCs w:val="21"/>
              </w:rPr>
            </w:pPr>
            <w:r>
              <w:rPr>
                <w:rFonts w:hint="eastAsia" w:ascii="宋体" w:hAnsi="宋体"/>
                <w:szCs w:val="21"/>
              </w:rPr>
              <w:t>编译java文件，</w:t>
            </w:r>
            <w:r>
              <w:rPr>
                <w:rFonts w:ascii="宋体" w:hAnsi="宋体"/>
                <w:szCs w:val="21"/>
              </w:rPr>
              <w:t>J</w:t>
            </w:r>
            <w:r>
              <w:rPr>
                <w:rFonts w:hint="eastAsia" w:ascii="宋体" w:hAnsi="宋体"/>
                <w:szCs w:val="21"/>
              </w:rPr>
              <w:t>ava文件中包括</w:t>
            </w:r>
            <w:r>
              <w:rPr>
                <w:rFonts w:ascii="宋体" w:hAnsi="宋体"/>
                <w:szCs w:val="21"/>
              </w:rPr>
              <w:t>J</w:t>
            </w:r>
            <w:r>
              <w:rPr>
                <w:rFonts w:hint="eastAsia" w:ascii="宋体" w:hAnsi="宋体"/>
                <w:szCs w:val="21"/>
              </w:rPr>
              <w:t>ava基本数据类型、数组、字符串，new一个新的类，并实现继承、重载和多态等代码。</w:t>
            </w:r>
          </w:p>
        </w:tc>
        <w:tc>
          <w:tcPr>
            <w:tcW w:w="773" w:type="pct"/>
            <w:shd w:val="clear" w:color="auto" w:fill="auto"/>
          </w:tcPr>
          <w:p>
            <w:pPr>
              <w:rPr>
                <w:rFonts w:ascii="宋体" w:hAnsi="宋体"/>
                <w:szCs w:val="21"/>
              </w:rPr>
            </w:pPr>
            <w:r>
              <w:rPr>
                <w:rFonts w:hint="eastAsia" w:ascii="宋体" w:hAnsi="宋体"/>
                <w:szCs w:val="21"/>
              </w:rPr>
              <w:t>java文件编译成class文件，没有bug。</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步骤 2</w:t>
            </w:r>
          </w:p>
        </w:tc>
        <w:tc>
          <w:tcPr>
            <w:tcW w:w="773" w:type="pct"/>
            <w:shd w:val="clear" w:color="auto" w:fill="auto"/>
          </w:tcPr>
          <w:p>
            <w:pPr>
              <w:rPr>
                <w:rFonts w:ascii="宋体" w:hAnsi="宋体"/>
                <w:szCs w:val="21"/>
              </w:rPr>
            </w:pPr>
            <w:r>
              <w:rPr>
                <w:rFonts w:hint="eastAsia" w:ascii="宋体" w:hAnsi="宋体"/>
                <w:szCs w:val="21"/>
              </w:rPr>
              <w:t>java文件编译成class文件。</w:t>
            </w:r>
          </w:p>
        </w:tc>
        <w:tc>
          <w:tcPr>
            <w:tcW w:w="695" w:type="pct"/>
            <w:shd w:val="clear" w:color="auto" w:fill="auto"/>
          </w:tcPr>
          <w:p>
            <w:pPr>
              <w:rPr>
                <w:rFonts w:ascii="宋体" w:hAnsi="宋体"/>
                <w:szCs w:val="21"/>
              </w:rPr>
            </w:pPr>
            <w:r>
              <w:rPr>
                <w:rFonts w:hint="eastAsia" w:ascii="宋体" w:hAnsi="宋体"/>
                <w:szCs w:val="21"/>
              </w:rPr>
              <w:t>执行Java class文件命令。</w:t>
            </w:r>
          </w:p>
        </w:tc>
        <w:tc>
          <w:tcPr>
            <w:tcW w:w="1391" w:type="pct"/>
            <w:shd w:val="clear" w:color="auto" w:fill="auto"/>
          </w:tcPr>
          <w:p>
            <w:pPr>
              <w:rPr>
                <w:rFonts w:ascii="宋体" w:hAnsi="宋体"/>
                <w:szCs w:val="21"/>
              </w:rPr>
            </w:pPr>
            <w:r>
              <w:rPr>
                <w:rFonts w:hint="eastAsia" w:ascii="宋体" w:hAnsi="宋体"/>
                <w:szCs w:val="21"/>
              </w:rPr>
              <w:t>启动终端运行，执行查看结果。</w:t>
            </w:r>
          </w:p>
        </w:tc>
        <w:tc>
          <w:tcPr>
            <w:tcW w:w="773" w:type="pct"/>
            <w:shd w:val="clear" w:color="auto" w:fill="auto"/>
          </w:tcPr>
          <w:p>
            <w:pPr>
              <w:rPr>
                <w:rFonts w:ascii="宋体" w:hAnsi="宋体"/>
                <w:szCs w:val="21"/>
              </w:rPr>
            </w:pPr>
            <w:r>
              <w:rPr>
                <w:rFonts w:hint="eastAsia" w:ascii="宋体" w:hAnsi="宋体"/>
                <w:szCs w:val="21"/>
              </w:rPr>
              <w:t>输出结果无报错。</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-语法测试用例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181"/>
        <w:gridCol w:w="1743"/>
        <w:gridCol w:w="3921"/>
        <w:gridCol w:w="239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w:t>
            </w:r>
            <w:r>
              <w:rPr>
                <w:rFonts w:ascii="宋体" w:hAnsi="宋体"/>
                <w:spacing w:val="2"/>
                <w:szCs w:val="21"/>
              </w:rPr>
              <w:t>DK</w:t>
            </w:r>
            <w:r>
              <w:rPr>
                <w:rFonts w:hint="eastAsia" w:ascii="宋体" w:hAnsi="宋体"/>
                <w:spacing w:val="2"/>
                <w:szCs w:val="21"/>
                <w:lang w:val="en-US" w:eastAsia="zh-CN"/>
              </w:rPr>
              <w:t>11</w:t>
            </w:r>
            <w:r>
              <w:rPr>
                <w:rFonts w:ascii="宋体" w:hAnsi="宋体"/>
                <w:spacing w:val="2"/>
                <w:szCs w:val="21"/>
              </w:rPr>
              <w:t>-</w:t>
            </w:r>
            <w:r>
              <w:rPr>
                <w:rFonts w:hint="eastAsia" w:ascii="宋体" w:hAnsi="宋体"/>
                <w:spacing w:val="2"/>
                <w:szCs w:val="21"/>
              </w:rPr>
              <w:t>语法测试/ GN_YXHJ _YYXS_JAVA</w:t>
            </w:r>
            <w:r>
              <w:rPr>
                <w:rFonts w:hint="eastAsia" w:ascii="宋体" w:hAnsi="宋体"/>
                <w:spacing w:val="2"/>
                <w:szCs w:val="21"/>
                <w:lang w:val="en-US" w:eastAsia="zh-CN"/>
              </w:rPr>
              <w:t>11</w:t>
            </w:r>
            <w:r>
              <w:rPr>
                <w:rFonts w:hint="eastAsia" w:ascii="宋体" w:hAnsi="宋体"/>
                <w:spacing w:val="2"/>
                <w:szCs w:val="21"/>
              </w:rPr>
              <w:t>_</w:t>
            </w:r>
            <w:r>
              <w:t xml:space="preserve"> </w:t>
            </w:r>
            <w:r>
              <w:rPr>
                <w:rFonts w:ascii="宋体" w:hAnsi="宋体"/>
                <w:spacing w:val="2"/>
                <w:szCs w:val="21"/>
              </w:rPr>
              <w:t>YFCS</w:t>
            </w:r>
            <w:r>
              <w:rPr>
                <w:rFonts w:hint="eastAsia" w:ascii="宋体" w:hAnsi="宋体"/>
                <w:spacing w:val="2"/>
                <w:szCs w:val="21"/>
                <w:lang w:val="en-US" w:eastAsia="zh-CN"/>
              </w:rPr>
              <w:t>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szCs w:val="21"/>
              </w:rPr>
            </w:pPr>
            <w:r>
              <w:rPr>
                <w:rFonts w:hint="eastAsia" w:ascii="宋体" w:hAnsi="宋体"/>
                <w:b/>
                <w:szCs w:val="21"/>
              </w:rPr>
              <w:t>测试目的：</w:t>
            </w:r>
            <w:r>
              <w:rPr>
                <w:rFonts w:hint="eastAsia" w:ascii="宋体" w:hAnsi="宋体"/>
                <w:szCs w:val="21"/>
              </w:rPr>
              <w:t xml:space="preserve"> 验证J</w:t>
            </w:r>
            <w:r>
              <w:rPr>
                <w:rFonts w:ascii="宋体" w:hAnsi="宋体"/>
                <w:szCs w:val="21"/>
              </w:rPr>
              <w:t>AVA</w:t>
            </w:r>
            <w:r>
              <w:rPr>
                <w:rFonts w:hint="eastAsia" w:ascii="宋体" w:hAnsi="宋体"/>
                <w:szCs w:val="21"/>
              </w:rPr>
              <w:t>可以使用循环和条件判断功能，条件判断为用户输入不同，得到结果不同。</w:t>
            </w:r>
          </w:p>
          <w:p>
            <w:pPr>
              <w:pStyle w:val="45"/>
              <w:rPr>
                <w:rFonts w:ascii="宋体" w:hAnsi="宋体"/>
                <w:b/>
                <w:szCs w:val="21"/>
              </w:rPr>
            </w:pPr>
            <w:r>
              <w:rPr>
                <w:rFonts w:hint="eastAsia" w:ascii="宋体" w:hAnsi="宋体"/>
                <w:b/>
                <w:szCs w:val="21"/>
              </w:rPr>
              <w:t xml:space="preserve">测试方法： </w:t>
            </w:r>
            <w:r>
              <w:rPr>
                <w:rFonts w:hint="eastAsia" w:ascii="宋体" w:hAnsi="宋体"/>
                <w:szCs w:val="21"/>
              </w:rPr>
              <w:t>编写程序对循环和条件判断功能进行测试。</w:t>
            </w:r>
          </w:p>
          <w:p>
            <w:pPr>
              <w:pStyle w:val="45"/>
              <w:rPr>
                <w:rFonts w:ascii="宋体" w:hAnsi="宋体"/>
                <w:b/>
                <w:szCs w:val="21"/>
              </w:rPr>
            </w:pPr>
            <w:r>
              <w:rPr>
                <w:rFonts w:hint="eastAsia" w:ascii="宋体" w:hAnsi="宋体"/>
                <w:b/>
                <w:szCs w:val="21"/>
              </w:rPr>
              <w:t>合格判据：</w:t>
            </w:r>
          </w:p>
          <w:p>
            <w:pPr>
              <w:pStyle w:val="45"/>
              <w:rPr>
                <w:rFonts w:ascii="宋体" w:hAnsi="宋体"/>
                <w:szCs w:val="21"/>
              </w:rPr>
            </w:pPr>
            <w:r>
              <w:rPr>
                <w:rFonts w:hint="eastAsia" w:ascii="宋体" w:hAnsi="宋体"/>
                <w:szCs w:val="21"/>
              </w:rPr>
              <w:t>1.检测循环功能包括for，while等</w:t>
            </w:r>
          </w:p>
          <w:p>
            <w:pPr>
              <w:pStyle w:val="45"/>
              <w:rPr>
                <w:rFonts w:ascii="宋体" w:hAnsi="宋体"/>
                <w:szCs w:val="21"/>
              </w:rPr>
            </w:pPr>
            <w:r>
              <w:rPr>
                <w:rFonts w:hint="eastAsia" w:ascii="宋体" w:hAnsi="宋体"/>
                <w:szCs w:val="21"/>
              </w:rPr>
              <w:t>2.测试多种不同的输入，覆盖多种情况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85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rPr>
                <w:rFonts w:ascii="宋体" w:hAnsi="宋体"/>
                <w:szCs w:val="21"/>
              </w:rPr>
              <w:t>步骤 1</w:t>
            </w:r>
          </w:p>
        </w:tc>
        <w:tc>
          <w:tcPr>
            <w:tcW w:w="773"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618" w:type="pct"/>
            <w:shd w:val="clear" w:color="auto" w:fill="auto"/>
          </w:tcPr>
          <w:p>
            <w:pPr>
              <w:rPr>
                <w:rFonts w:ascii="宋体" w:hAnsi="宋体"/>
                <w:szCs w:val="21"/>
              </w:rPr>
            </w:pPr>
            <w:r>
              <w:rPr>
                <w:rFonts w:hint="eastAsia" w:ascii="宋体" w:hAnsi="宋体"/>
                <w:szCs w:val="21"/>
              </w:rPr>
              <w:t>运行Java编译器。</w:t>
            </w:r>
          </w:p>
        </w:tc>
        <w:tc>
          <w:tcPr>
            <w:tcW w:w="1390" w:type="pct"/>
            <w:shd w:val="clear" w:color="auto" w:fill="auto"/>
          </w:tcPr>
          <w:p>
            <w:pPr>
              <w:rPr>
                <w:rFonts w:ascii="宋体" w:hAnsi="宋体"/>
                <w:szCs w:val="21"/>
              </w:rPr>
            </w:pPr>
            <w:r>
              <w:rPr>
                <w:rFonts w:hint="eastAsia" w:ascii="宋体" w:hAnsi="宋体"/>
                <w:szCs w:val="21"/>
              </w:rPr>
              <w:t>编译java文件，</w:t>
            </w:r>
            <w:r>
              <w:rPr>
                <w:rFonts w:ascii="宋体" w:hAnsi="宋体"/>
                <w:szCs w:val="21"/>
              </w:rPr>
              <w:t>J</w:t>
            </w:r>
            <w:r>
              <w:rPr>
                <w:rFonts w:hint="eastAsia" w:ascii="宋体" w:hAnsi="宋体"/>
                <w:szCs w:val="21"/>
              </w:rPr>
              <w:t>ava文件中包括for循环和while条件判断功能相关的代码。</w:t>
            </w:r>
          </w:p>
        </w:tc>
        <w:tc>
          <w:tcPr>
            <w:tcW w:w="850" w:type="pct"/>
            <w:shd w:val="clear" w:color="auto" w:fill="auto"/>
          </w:tcPr>
          <w:p>
            <w:pPr>
              <w:rPr>
                <w:rFonts w:ascii="宋体" w:hAnsi="宋体"/>
                <w:szCs w:val="21"/>
              </w:rPr>
            </w:pPr>
            <w:r>
              <w:rPr>
                <w:rFonts w:hint="eastAsia" w:ascii="宋体" w:hAnsi="宋体"/>
                <w:szCs w:val="21"/>
              </w:rPr>
              <w:t>java文件编译成class文件，没有bug。</w:t>
            </w:r>
          </w:p>
        </w:tc>
        <w:tc>
          <w:tcPr>
            <w:tcW w:w="618" w:type="pct"/>
            <w:shd w:val="clear" w:color="auto" w:fill="auto"/>
          </w:tcPr>
          <w:p>
            <w:pPr>
              <w:jc w:val="center"/>
              <w:rPr>
                <w:rFonts w:ascii="宋体" w:hAnsi="宋体"/>
                <w:szCs w:val="21"/>
              </w:rPr>
            </w:pPr>
            <w:r>
              <w:rPr>
                <w:rFonts w:hint="eastAsia" w:ascii="宋体" w:hAnsi="宋体"/>
                <w:szCs w:val="21"/>
              </w:rPr>
              <w:t>与预期结果一致</w:t>
            </w:r>
          </w:p>
        </w:tc>
        <w:tc>
          <w:tcPr>
            <w:tcW w:w="382"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步骤 2</w:t>
            </w:r>
          </w:p>
        </w:tc>
        <w:tc>
          <w:tcPr>
            <w:tcW w:w="773" w:type="pct"/>
            <w:shd w:val="clear" w:color="auto" w:fill="auto"/>
          </w:tcPr>
          <w:p>
            <w:pPr>
              <w:rPr>
                <w:rFonts w:ascii="宋体" w:hAnsi="宋体"/>
                <w:szCs w:val="21"/>
              </w:rPr>
            </w:pPr>
            <w:r>
              <w:rPr>
                <w:rFonts w:hint="eastAsia" w:ascii="宋体" w:hAnsi="宋体"/>
                <w:szCs w:val="21"/>
              </w:rPr>
              <w:t>命令行运行Java程序。</w:t>
            </w:r>
          </w:p>
        </w:tc>
        <w:tc>
          <w:tcPr>
            <w:tcW w:w="618" w:type="pct"/>
            <w:shd w:val="clear" w:color="auto" w:fill="auto"/>
          </w:tcPr>
          <w:p>
            <w:pPr>
              <w:rPr>
                <w:rFonts w:ascii="宋体" w:hAnsi="宋体"/>
                <w:szCs w:val="21"/>
              </w:rPr>
            </w:pPr>
            <w:r>
              <w:rPr>
                <w:rFonts w:hint="eastAsia" w:ascii="宋体" w:hAnsi="宋体"/>
                <w:szCs w:val="21"/>
              </w:rPr>
              <w:t>执行Java class文件命令。</w:t>
            </w:r>
          </w:p>
        </w:tc>
        <w:tc>
          <w:tcPr>
            <w:tcW w:w="1390" w:type="pct"/>
            <w:shd w:val="clear" w:color="auto" w:fill="auto"/>
          </w:tcPr>
          <w:p>
            <w:pPr>
              <w:rPr>
                <w:rFonts w:ascii="宋体" w:hAnsi="宋体"/>
                <w:szCs w:val="21"/>
              </w:rPr>
            </w:pPr>
            <w:r>
              <w:rPr>
                <w:rFonts w:hint="eastAsia" w:ascii="宋体" w:hAnsi="宋体"/>
                <w:szCs w:val="21"/>
              </w:rPr>
              <w:t>启动终端运行，执行查看结果。</w:t>
            </w:r>
          </w:p>
        </w:tc>
        <w:tc>
          <w:tcPr>
            <w:tcW w:w="850" w:type="pct"/>
            <w:shd w:val="clear" w:color="auto" w:fill="auto"/>
          </w:tcPr>
          <w:p>
            <w:pPr>
              <w:rPr>
                <w:rFonts w:ascii="宋体" w:hAnsi="宋体"/>
                <w:szCs w:val="21"/>
              </w:rPr>
            </w:pPr>
            <w:r>
              <w:rPr>
                <w:rFonts w:hint="eastAsia" w:ascii="宋体" w:hAnsi="宋体"/>
                <w:szCs w:val="21"/>
              </w:rPr>
              <w:t>输出结果无报错。</w:t>
            </w:r>
          </w:p>
        </w:tc>
        <w:tc>
          <w:tcPr>
            <w:tcW w:w="618" w:type="pct"/>
            <w:shd w:val="clear" w:color="auto" w:fill="auto"/>
          </w:tcPr>
          <w:p>
            <w:pPr>
              <w:jc w:val="center"/>
              <w:rPr>
                <w:rFonts w:ascii="宋体" w:hAnsi="宋体"/>
                <w:szCs w:val="21"/>
              </w:rPr>
            </w:pPr>
            <w:r>
              <w:rPr>
                <w:rFonts w:hint="eastAsia" w:ascii="宋体" w:hAnsi="宋体"/>
                <w:szCs w:val="21"/>
              </w:rPr>
              <w:t>输出结果无报错</w:t>
            </w:r>
          </w:p>
        </w:tc>
        <w:tc>
          <w:tcPr>
            <w:tcW w:w="382"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-引包测试用例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58"/>
        <w:gridCol w:w="3707"/>
        <w:gridCol w:w="2398"/>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JDK</w:t>
            </w:r>
            <w:r>
              <w:rPr>
                <w:rFonts w:hint="eastAsia" w:ascii="宋体" w:hAnsi="宋体"/>
                <w:spacing w:val="2"/>
                <w:szCs w:val="21"/>
                <w:lang w:val="en-US" w:eastAsia="zh-CN"/>
              </w:rPr>
              <w:t>11</w:t>
            </w:r>
            <w:r>
              <w:rPr>
                <w:rFonts w:hint="eastAsia" w:ascii="宋体" w:hAnsi="宋体"/>
                <w:spacing w:val="2"/>
                <w:szCs w:val="21"/>
              </w:rPr>
              <w:t>-引包测试/ GN_YXHJ _YYXS_JAVA</w:t>
            </w:r>
            <w:r>
              <w:rPr>
                <w:rFonts w:hint="eastAsia" w:ascii="宋体" w:hAnsi="宋体"/>
                <w:spacing w:val="2"/>
                <w:szCs w:val="21"/>
                <w:lang w:val="en-US" w:eastAsia="zh-CN"/>
              </w:rPr>
              <w:t>11</w:t>
            </w:r>
            <w:r>
              <w:rPr>
                <w:rFonts w:hint="eastAsia" w:ascii="宋体" w:hAnsi="宋体"/>
                <w:spacing w:val="2"/>
                <w:szCs w:val="21"/>
              </w:rPr>
              <w:t>_</w:t>
            </w:r>
            <w:r>
              <w:rPr>
                <w:rFonts w:ascii="宋体" w:hAnsi="宋体"/>
                <w:spacing w:val="2"/>
                <w:szCs w:val="21"/>
              </w:rPr>
              <w:t xml:space="preserve"> </w:t>
            </w:r>
            <w:r>
              <w:rPr>
                <w:rFonts w:hint="eastAsia" w:ascii="宋体" w:hAnsi="宋体"/>
                <w:spacing w:val="2"/>
                <w:szCs w:val="21"/>
              </w:rPr>
              <w:t>YBCS</w:t>
            </w:r>
            <w:r>
              <w:rPr>
                <w:rFonts w:hint="eastAsia" w:ascii="宋体" w:hAnsi="宋体"/>
                <w:spacing w:val="2"/>
                <w:szCs w:val="21"/>
                <w:lang w:val="en-US" w:eastAsia="zh-CN"/>
              </w:rPr>
              <w:t>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 xml:space="preserve"> 验证Java可以引入相关包，实现特定功能。</w:t>
            </w:r>
          </w:p>
          <w:p>
            <w:pPr>
              <w:pStyle w:val="45"/>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hint="eastAsia" w:ascii="宋体" w:hAnsi="宋体"/>
              </w:rPr>
              <w:t>编写程序引入java.io、</w:t>
            </w:r>
            <w:r>
              <w:rPr>
                <w:rFonts w:ascii="宋体" w:hAnsi="宋体"/>
              </w:rPr>
              <w:t>jav</w:t>
            </w:r>
            <w:r>
              <w:rPr>
                <w:rFonts w:hint="eastAsia" w:ascii="宋体" w:hAnsi="宋体"/>
              </w:rPr>
              <w:t>a.</w:t>
            </w:r>
            <w:r>
              <w:rPr>
                <w:rFonts w:ascii="宋体" w:hAnsi="宋体"/>
              </w:rPr>
              <w:t>util</w:t>
            </w:r>
            <w:r>
              <w:rPr>
                <w:rFonts w:hint="eastAsia" w:ascii="宋体" w:hAnsi="宋体"/>
              </w:rPr>
              <w:t>、</w:t>
            </w:r>
            <w:r>
              <w:rPr>
                <w:rFonts w:ascii="宋体" w:hAnsi="宋体"/>
              </w:rPr>
              <w:t>jav</w:t>
            </w:r>
            <w:r>
              <w:rPr>
                <w:rFonts w:hint="eastAsia" w:ascii="宋体" w:hAnsi="宋体"/>
              </w:rPr>
              <w:t>a.</w:t>
            </w:r>
            <w:r>
              <w:rPr>
                <w:rFonts w:ascii="宋体" w:hAnsi="宋体"/>
              </w:rPr>
              <w:t>lang</w:t>
            </w:r>
            <w:r>
              <w:rPr>
                <w:rFonts w:hint="eastAsia" w:ascii="宋体" w:hAnsi="宋体"/>
              </w:rPr>
              <w:t>、</w:t>
            </w:r>
            <w:r>
              <w:rPr>
                <w:rFonts w:ascii="宋体" w:hAnsi="宋体"/>
              </w:rPr>
              <w:t>jav</w:t>
            </w:r>
            <w:r>
              <w:rPr>
                <w:rFonts w:hint="eastAsia" w:ascii="宋体" w:hAnsi="宋体"/>
              </w:rPr>
              <w:t>a.</w:t>
            </w:r>
            <w:r>
              <w:rPr>
                <w:rFonts w:ascii="宋体" w:hAnsi="宋体"/>
              </w:rPr>
              <w:t>text</w:t>
            </w:r>
            <w:r>
              <w:rPr>
                <w:rFonts w:hint="eastAsia" w:ascii="宋体" w:hAnsi="宋体"/>
              </w:rPr>
              <w:t>等基础功能包，并对引入的包的功能进行简单验证。</w:t>
            </w:r>
          </w:p>
          <w:p>
            <w:pPr>
              <w:pStyle w:val="45"/>
              <w:rPr>
                <w:rFonts w:ascii="宋体" w:hAnsi="宋体"/>
                <w:szCs w:val="21"/>
              </w:rPr>
            </w:pPr>
            <w:r>
              <w:rPr>
                <w:rFonts w:hint="eastAsia" w:ascii="宋体" w:hAnsi="宋体"/>
                <w:b/>
                <w:szCs w:val="21"/>
              </w:rPr>
              <w:t>合格判据：</w:t>
            </w:r>
            <w:r>
              <w:rPr>
                <w:rFonts w:hint="eastAsia" w:ascii="宋体" w:hAnsi="宋体"/>
                <w:szCs w:val="21"/>
              </w:rPr>
              <w:t xml:space="preserve"> 测试多种不同的包，尽量覆盖常用的使用场景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1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85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ascii="宋体" w:hAnsi="宋体"/>
                <w:szCs w:val="21"/>
              </w:rPr>
            </w:pPr>
            <w:r>
              <w:rPr>
                <w:rFonts w:ascii="宋体" w:hAnsi="宋体"/>
                <w:szCs w:val="21"/>
              </w:rPr>
              <w:t>步骤 1</w:t>
            </w:r>
          </w:p>
        </w:tc>
        <w:tc>
          <w:tcPr>
            <w:tcW w:w="773"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694" w:type="pct"/>
            <w:shd w:val="clear" w:color="auto" w:fill="auto"/>
          </w:tcPr>
          <w:p>
            <w:pPr>
              <w:rPr>
                <w:rFonts w:ascii="宋体" w:hAnsi="宋体"/>
                <w:szCs w:val="21"/>
              </w:rPr>
            </w:pPr>
            <w:r>
              <w:rPr>
                <w:rFonts w:hint="eastAsia" w:ascii="宋体" w:hAnsi="宋体"/>
                <w:szCs w:val="21"/>
              </w:rPr>
              <w:t>运行Java编译器。</w:t>
            </w:r>
          </w:p>
        </w:tc>
        <w:tc>
          <w:tcPr>
            <w:tcW w:w="1314" w:type="pct"/>
            <w:shd w:val="clear" w:color="auto" w:fill="auto"/>
          </w:tcPr>
          <w:p>
            <w:pPr>
              <w:rPr>
                <w:rFonts w:ascii="宋体" w:hAnsi="宋体"/>
                <w:szCs w:val="21"/>
              </w:rPr>
            </w:pPr>
            <w:r>
              <w:rPr>
                <w:rFonts w:hint="eastAsia" w:ascii="宋体" w:hAnsi="宋体"/>
                <w:szCs w:val="21"/>
              </w:rPr>
              <w:t>编译java文件，Java文件中包含</w:t>
            </w:r>
            <w:r>
              <w:rPr>
                <w:rFonts w:hint="eastAsia" w:ascii="宋体" w:hAnsi="宋体"/>
              </w:rPr>
              <w:t>java.io、</w:t>
            </w:r>
            <w:r>
              <w:rPr>
                <w:rFonts w:ascii="宋体" w:hAnsi="宋体"/>
              </w:rPr>
              <w:t>jav</w:t>
            </w:r>
            <w:r>
              <w:rPr>
                <w:rFonts w:hint="eastAsia" w:ascii="宋体" w:hAnsi="宋体"/>
              </w:rPr>
              <w:t>a.</w:t>
            </w:r>
            <w:r>
              <w:rPr>
                <w:rFonts w:ascii="宋体" w:hAnsi="宋体"/>
              </w:rPr>
              <w:t>util</w:t>
            </w:r>
            <w:r>
              <w:rPr>
                <w:rFonts w:hint="eastAsia" w:ascii="宋体" w:hAnsi="宋体"/>
              </w:rPr>
              <w:t>、</w:t>
            </w:r>
            <w:r>
              <w:rPr>
                <w:rFonts w:ascii="宋体" w:hAnsi="宋体"/>
              </w:rPr>
              <w:t>jav</w:t>
            </w:r>
            <w:r>
              <w:rPr>
                <w:rFonts w:hint="eastAsia" w:ascii="宋体" w:hAnsi="宋体"/>
              </w:rPr>
              <w:t>a.</w:t>
            </w:r>
            <w:r>
              <w:rPr>
                <w:rFonts w:ascii="宋体" w:hAnsi="宋体"/>
              </w:rPr>
              <w:t>lang</w:t>
            </w:r>
            <w:r>
              <w:rPr>
                <w:rFonts w:hint="eastAsia" w:ascii="宋体" w:hAnsi="宋体"/>
              </w:rPr>
              <w:t>、</w:t>
            </w:r>
            <w:r>
              <w:rPr>
                <w:rFonts w:ascii="宋体" w:hAnsi="宋体"/>
              </w:rPr>
              <w:t>jav</w:t>
            </w:r>
            <w:r>
              <w:rPr>
                <w:rFonts w:hint="eastAsia" w:ascii="宋体" w:hAnsi="宋体"/>
              </w:rPr>
              <w:t>a.</w:t>
            </w:r>
            <w:r>
              <w:rPr>
                <w:rFonts w:ascii="宋体" w:hAnsi="宋体"/>
              </w:rPr>
              <w:t>text</w:t>
            </w:r>
            <w:r>
              <w:rPr>
                <w:rFonts w:hint="eastAsia" w:ascii="宋体" w:hAnsi="宋体"/>
              </w:rPr>
              <w:t>等基础功能包的import代码。</w:t>
            </w:r>
          </w:p>
        </w:tc>
        <w:tc>
          <w:tcPr>
            <w:tcW w:w="850" w:type="pct"/>
            <w:shd w:val="clear" w:color="auto" w:fill="auto"/>
          </w:tcPr>
          <w:p>
            <w:pPr>
              <w:rPr>
                <w:rFonts w:ascii="宋体" w:hAnsi="宋体"/>
                <w:szCs w:val="21"/>
              </w:rPr>
            </w:pPr>
            <w:r>
              <w:rPr>
                <w:rFonts w:hint="eastAsia" w:ascii="宋体" w:hAnsi="宋体"/>
                <w:szCs w:val="21"/>
              </w:rPr>
              <w:t>java文件编译成class文件，没有bug。</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步骤 2</w:t>
            </w:r>
          </w:p>
        </w:tc>
        <w:tc>
          <w:tcPr>
            <w:tcW w:w="773" w:type="pct"/>
            <w:shd w:val="clear" w:color="auto" w:fill="auto"/>
          </w:tcPr>
          <w:p>
            <w:pPr>
              <w:rPr>
                <w:rFonts w:ascii="宋体" w:hAnsi="宋体"/>
                <w:szCs w:val="21"/>
              </w:rPr>
            </w:pPr>
            <w:r>
              <w:rPr>
                <w:rFonts w:hint="eastAsia" w:ascii="宋体" w:hAnsi="宋体"/>
                <w:szCs w:val="21"/>
              </w:rPr>
              <w:t>命令行运行Java程序。</w:t>
            </w:r>
          </w:p>
        </w:tc>
        <w:tc>
          <w:tcPr>
            <w:tcW w:w="694" w:type="pct"/>
            <w:shd w:val="clear" w:color="auto" w:fill="auto"/>
          </w:tcPr>
          <w:p>
            <w:pPr>
              <w:rPr>
                <w:rFonts w:ascii="宋体" w:hAnsi="宋体"/>
                <w:szCs w:val="21"/>
              </w:rPr>
            </w:pPr>
            <w:r>
              <w:rPr>
                <w:rFonts w:hint="eastAsia" w:ascii="宋体" w:hAnsi="宋体"/>
                <w:szCs w:val="21"/>
              </w:rPr>
              <w:t>执行Java class文件命令。</w:t>
            </w:r>
          </w:p>
        </w:tc>
        <w:tc>
          <w:tcPr>
            <w:tcW w:w="1314" w:type="pct"/>
            <w:shd w:val="clear" w:color="auto" w:fill="auto"/>
          </w:tcPr>
          <w:p>
            <w:pPr>
              <w:rPr>
                <w:rFonts w:ascii="宋体" w:hAnsi="宋体"/>
                <w:szCs w:val="21"/>
              </w:rPr>
            </w:pPr>
            <w:r>
              <w:rPr>
                <w:rFonts w:hint="eastAsia" w:ascii="宋体" w:hAnsi="宋体"/>
                <w:szCs w:val="21"/>
              </w:rPr>
              <w:t>启动终端运行，执行查看结果。</w:t>
            </w:r>
          </w:p>
        </w:tc>
        <w:tc>
          <w:tcPr>
            <w:tcW w:w="850" w:type="pct"/>
            <w:shd w:val="clear" w:color="auto" w:fill="auto"/>
          </w:tcPr>
          <w:p>
            <w:pPr>
              <w:rPr>
                <w:rFonts w:ascii="宋体" w:hAnsi="宋体"/>
                <w:szCs w:val="21"/>
              </w:rPr>
            </w:pPr>
            <w:r>
              <w:rPr>
                <w:rFonts w:hint="eastAsia" w:ascii="宋体" w:hAnsi="宋体"/>
                <w:szCs w:val="21"/>
              </w:rPr>
              <w:t>输出结果无报错。</w:t>
            </w:r>
          </w:p>
        </w:tc>
        <w:tc>
          <w:tcPr>
            <w:tcW w:w="617" w:type="pct"/>
            <w:shd w:val="clear" w:color="auto" w:fill="auto"/>
          </w:tcPr>
          <w:p>
            <w:pPr>
              <w:jc w:val="center"/>
              <w:rPr>
                <w:rFonts w:ascii="宋体" w:hAnsi="宋体"/>
                <w:szCs w:val="21"/>
              </w:rPr>
            </w:pPr>
            <w:r>
              <w:rPr>
                <w:rFonts w:hint="eastAsia" w:ascii="宋体" w:hAnsi="宋体"/>
                <w:szCs w:val="21"/>
              </w:rPr>
              <w:t>输出结果无报错</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-TCP测试用例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58"/>
        <w:gridCol w:w="3707"/>
        <w:gridCol w:w="2398"/>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w:t>
            </w:r>
            <w:r>
              <w:rPr>
                <w:rFonts w:ascii="宋体" w:hAnsi="宋体"/>
                <w:spacing w:val="2"/>
                <w:szCs w:val="21"/>
              </w:rPr>
              <w:t>DK</w:t>
            </w:r>
            <w:r>
              <w:rPr>
                <w:rFonts w:hint="eastAsia" w:ascii="宋体" w:hAnsi="宋体"/>
                <w:spacing w:val="2"/>
                <w:szCs w:val="21"/>
                <w:lang w:val="en-US" w:eastAsia="zh-CN"/>
              </w:rPr>
              <w:t>11</w:t>
            </w:r>
            <w:r>
              <w:rPr>
                <w:rFonts w:ascii="宋体" w:hAnsi="宋体"/>
                <w:spacing w:val="2"/>
                <w:szCs w:val="21"/>
              </w:rPr>
              <w:t>-TCP</w:t>
            </w:r>
            <w:r>
              <w:rPr>
                <w:rFonts w:hint="eastAsia" w:ascii="宋体" w:hAnsi="宋体"/>
                <w:spacing w:val="2"/>
                <w:szCs w:val="21"/>
              </w:rPr>
              <w:t>测试/ GN_YXHJ _YYXS_JAVA</w:t>
            </w:r>
            <w:r>
              <w:rPr>
                <w:rFonts w:hint="eastAsia" w:ascii="宋体" w:hAnsi="宋体"/>
                <w:spacing w:val="2"/>
                <w:szCs w:val="21"/>
                <w:lang w:val="en-US" w:eastAsia="zh-CN"/>
              </w:rPr>
              <w:t>11</w:t>
            </w:r>
            <w:r>
              <w:rPr>
                <w:rFonts w:hint="eastAsia" w:ascii="宋体" w:hAnsi="宋体"/>
                <w:spacing w:val="2"/>
                <w:szCs w:val="21"/>
              </w:rPr>
              <w:t>_</w:t>
            </w:r>
            <w:r>
              <w:rPr>
                <w:rFonts w:ascii="宋体" w:hAnsi="宋体"/>
                <w:spacing w:val="2"/>
                <w:szCs w:val="21"/>
              </w:rPr>
              <w:t xml:space="preserve"> TCP</w:t>
            </w:r>
            <w:r>
              <w:rPr>
                <w:rFonts w:hint="eastAsia" w:ascii="宋体" w:hAnsi="宋体"/>
                <w:spacing w:val="2"/>
                <w:szCs w:val="21"/>
                <w:lang w:val="en-US" w:eastAsia="zh-CN"/>
              </w:rPr>
              <w:t>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 xml:space="preserve"> 验证</w:t>
            </w:r>
            <w:r>
              <w:rPr>
                <w:rFonts w:ascii="宋体" w:hAnsi="宋体"/>
              </w:rPr>
              <w:t>JAVA</w:t>
            </w:r>
            <w:r>
              <w:rPr>
                <w:rFonts w:hint="eastAsia" w:ascii="宋体" w:hAnsi="宋体"/>
              </w:rPr>
              <w:t>中的T</w:t>
            </w:r>
            <w:r>
              <w:rPr>
                <w:rFonts w:ascii="宋体" w:hAnsi="宋体"/>
              </w:rPr>
              <w:t>CP</w:t>
            </w:r>
            <w:r>
              <w:rPr>
                <w:rFonts w:hint="eastAsia" w:ascii="宋体" w:hAnsi="宋体"/>
              </w:rPr>
              <w:t>通信功能</w:t>
            </w:r>
            <w:r>
              <w:rPr>
                <w:rFonts w:hint="eastAsia" w:ascii="宋体" w:hAnsi="宋体"/>
                <w:szCs w:val="21"/>
              </w:rPr>
              <w:t>。</w:t>
            </w:r>
          </w:p>
          <w:p>
            <w:pPr>
              <w:pStyle w:val="45"/>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hint="eastAsia" w:ascii="宋体" w:hAnsi="宋体"/>
                <w:spacing w:val="2"/>
                <w:szCs w:val="21"/>
              </w:rPr>
              <w:t>通过J</w:t>
            </w:r>
            <w:r>
              <w:rPr>
                <w:rFonts w:ascii="宋体" w:hAnsi="宋体"/>
                <w:spacing w:val="2"/>
                <w:szCs w:val="21"/>
              </w:rPr>
              <w:t>AVA</w:t>
            </w:r>
            <w:r>
              <w:rPr>
                <w:rFonts w:hint="eastAsia" w:ascii="宋体" w:hAnsi="宋体"/>
                <w:spacing w:val="2"/>
                <w:szCs w:val="21"/>
              </w:rPr>
              <w:t>中的</w:t>
            </w:r>
            <w:r>
              <w:rPr>
                <w:rFonts w:hint="eastAsia" w:ascii="宋体" w:hAnsi="宋体"/>
              </w:rPr>
              <w:t>ServerSocket类来实现对指定IP和指定端口的监听。</w:t>
            </w:r>
          </w:p>
          <w:p>
            <w:pPr>
              <w:pStyle w:val="45"/>
              <w:rPr>
                <w:rFonts w:ascii="宋体" w:hAnsi="宋体"/>
                <w:szCs w:val="21"/>
              </w:rPr>
            </w:pPr>
            <w:r>
              <w:rPr>
                <w:rFonts w:hint="eastAsia" w:ascii="宋体" w:hAnsi="宋体"/>
                <w:b/>
                <w:szCs w:val="21"/>
              </w:rPr>
              <w:t>合格判据：</w:t>
            </w:r>
            <w:r>
              <w:rPr>
                <w:rFonts w:hint="eastAsia" w:ascii="宋体" w:hAnsi="宋体"/>
                <w:szCs w:val="21"/>
              </w:rPr>
              <w:t xml:space="preserve"> 检测发送的信息的类型，包括字母，数字，特殊符号等。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1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850"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ascii="宋体" w:hAnsi="宋体"/>
                <w:szCs w:val="21"/>
              </w:rPr>
            </w:pPr>
            <w:r>
              <w:rPr>
                <w:rFonts w:ascii="宋体" w:hAnsi="宋体"/>
                <w:szCs w:val="21"/>
              </w:rPr>
              <w:t>步骤 1</w:t>
            </w:r>
          </w:p>
        </w:tc>
        <w:tc>
          <w:tcPr>
            <w:tcW w:w="774"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694" w:type="pct"/>
            <w:shd w:val="clear" w:color="auto" w:fill="auto"/>
          </w:tcPr>
          <w:p>
            <w:pPr>
              <w:rPr>
                <w:rFonts w:ascii="宋体" w:hAnsi="宋体"/>
                <w:szCs w:val="21"/>
              </w:rPr>
            </w:pPr>
            <w:r>
              <w:rPr>
                <w:rFonts w:hint="eastAsia" w:ascii="宋体" w:hAnsi="宋体"/>
                <w:szCs w:val="21"/>
              </w:rPr>
              <w:t>编译、执行Java服务端程序命令。</w:t>
            </w:r>
          </w:p>
        </w:tc>
        <w:tc>
          <w:tcPr>
            <w:tcW w:w="1314" w:type="pct"/>
            <w:shd w:val="clear" w:color="auto" w:fill="auto"/>
          </w:tcPr>
          <w:p>
            <w:pPr>
              <w:rPr>
                <w:rFonts w:ascii="宋体" w:hAnsi="宋体"/>
                <w:szCs w:val="21"/>
              </w:rPr>
            </w:pPr>
            <w:r>
              <w:rPr>
                <w:rFonts w:hint="eastAsia" w:ascii="宋体" w:hAnsi="宋体"/>
                <w:szCs w:val="21"/>
              </w:rPr>
              <w:t>执行服务端java程序，程序中含有打开和监听socket、被动建立连接等代码。</w:t>
            </w:r>
          </w:p>
        </w:tc>
        <w:tc>
          <w:tcPr>
            <w:tcW w:w="850" w:type="pct"/>
            <w:shd w:val="clear" w:color="auto" w:fill="auto"/>
          </w:tcPr>
          <w:p>
            <w:pPr>
              <w:rPr>
                <w:rFonts w:ascii="宋体" w:hAnsi="宋体"/>
                <w:szCs w:val="21"/>
              </w:rPr>
            </w:pPr>
            <w:r>
              <w:rPr>
                <w:rFonts w:hint="eastAsia" w:ascii="宋体" w:hAnsi="宋体"/>
                <w:szCs w:val="21"/>
              </w:rPr>
              <w:t>服务端java程序进入连接监听状态。</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步骤 2</w:t>
            </w:r>
          </w:p>
        </w:tc>
        <w:tc>
          <w:tcPr>
            <w:tcW w:w="774" w:type="pct"/>
            <w:shd w:val="clear" w:color="auto" w:fill="auto"/>
          </w:tcPr>
          <w:p>
            <w:pPr>
              <w:rPr>
                <w:rFonts w:ascii="宋体" w:hAnsi="宋体"/>
                <w:szCs w:val="21"/>
              </w:rPr>
            </w:pPr>
            <w:r>
              <w:rPr>
                <w:rFonts w:hint="eastAsia" w:ascii="宋体" w:hAnsi="宋体"/>
                <w:szCs w:val="21"/>
              </w:rPr>
              <w:t>服务端java程序进入连接监听状态。</w:t>
            </w:r>
          </w:p>
        </w:tc>
        <w:tc>
          <w:tcPr>
            <w:tcW w:w="694" w:type="pct"/>
            <w:shd w:val="clear" w:color="auto" w:fill="auto"/>
          </w:tcPr>
          <w:p>
            <w:pPr>
              <w:rPr>
                <w:rFonts w:ascii="宋体" w:hAnsi="宋体"/>
                <w:szCs w:val="21"/>
              </w:rPr>
            </w:pPr>
            <w:r>
              <w:rPr>
                <w:rFonts w:hint="eastAsia" w:ascii="宋体" w:hAnsi="宋体"/>
                <w:szCs w:val="21"/>
              </w:rPr>
              <w:t>编译、执行Java客户端程序命令。</w:t>
            </w:r>
          </w:p>
        </w:tc>
        <w:tc>
          <w:tcPr>
            <w:tcW w:w="1314" w:type="pct"/>
            <w:shd w:val="clear" w:color="auto" w:fill="auto"/>
          </w:tcPr>
          <w:p>
            <w:pPr>
              <w:rPr>
                <w:rFonts w:ascii="宋体" w:hAnsi="宋体"/>
                <w:szCs w:val="21"/>
              </w:rPr>
            </w:pPr>
            <w:r>
              <w:rPr>
                <w:rFonts w:hint="eastAsia" w:ascii="宋体" w:hAnsi="宋体"/>
                <w:szCs w:val="21"/>
              </w:rPr>
              <w:t>执行客户端java程序，程序中含有主动建立socket连接、发送请求等代码。</w:t>
            </w:r>
          </w:p>
        </w:tc>
        <w:tc>
          <w:tcPr>
            <w:tcW w:w="850" w:type="pct"/>
            <w:shd w:val="clear" w:color="auto" w:fill="auto"/>
          </w:tcPr>
          <w:p>
            <w:pPr>
              <w:rPr>
                <w:rFonts w:ascii="宋体" w:hAnsi="宋体"/>
                <w:szCs w:val="21"/>
              </w:rPr>
            </w:pPr>
            <w:r>
              <w:rPr>
                <w:rFonts w:hint="eastAsia" w:ascii="宋体" w:hAnsi="宋体"/>
                <w:szCs w:val="21"/>
              </w:rPr>
              <w:t>与服务端java程序建立连接。</w:t>
            </w:r>
          </w:p>
        </w:tc>
        <w:tc>
          <w:tcPr>
            <w:tcW w:w="617" w:type="pct"/>
            <w:shd w:val="clear" w:color="auto" w:fill="auto"/>
          </w:tcPr>
          <w:p>
            <w:pPr>
              <w:jc w:val="center"/>
              <w:rPr>
                <w:rFonts w:ascii="宋体" w:hAnsi="宋体"/>
                <w:szCs w:val="21"/>
              </w:rPr>
            </w:pPr>
            <w:r>
              <w:rPr>
                <w:rFonts w:hint="eastAsia" w:ascii="宋体" w:hAnsi="宋体"/>
                <w:szCs w:val="21"/>
              </w:rPr>
              <w:t>与结果一致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步骤 3</w:t>
            </w:r>
          </w:p>
        </w:tc>
        <w:tc>
          <w:tcPr>
            <w:tcW w:w="774" w:type="pct"/>
            <w:shd w:val="clear" w:color="auto" w:fill="auto"/>
          </w:tcPr>
          <w:p>
            <w:pPr>
              <w:rPr>
                <w:rFonts w:ascii="宋体" w:hAnsi="宋体"/>
                <w:szCs w:val="21"/>
              </w:rPr>
            </w:pPr>
            <w:r>
              <w:rPr>
                <w:rFonts w:hint="eastAsia" w:ascii="宋体" w:hAnsi="宋体"/>
                <w:szCs w:val="21"/>
              </w:rPr>
              <w:t>与服务端java程序建立连接成功。</w:t>
            </w:r>
          </w:p>
        </w:tc>
        <w:tc>
          <w:tcPr>
            <w:tcW w:w="694" w:type="pct"/>
            <w:shd w:val="clear" w:color="auto" w:fill="auto"/>
          </w:tcPr>
          <w:p>
            <w:pPr>
              <w:rPr>
                <w:rFonts w:ascii="宋体" w:hAnsi="宋体"/>
                <w:szCs w:val="21"/>
              </w:rPr>
            </w:pPr>
            <w:r>
              <w:rPr>
                <w:rFonts w:hint="eastAsia" w:ascii="宋体" w:hAnsi="宋体"/>
                <w:szCs w:val="21"/>
              </w:rPr>
              <w:t>客户端向服务端发送tcp请求。</w:t>
            </w:r>
          </w:p>
        </w:tc>
        <w:tc>
          <w:tcPr>
            <w:tcW w:w="1314" w:type="pct"/>
            <w:shd w:val="clear" w:color="auto" w:fill="auto"/>
          </w:tcPr>
          <w:p>
            <w:pPr>
              <w:rPr>
                <w:rFonts w:ascii="宋体" w:hAnsi="宋体"/>
                <w:szCs w:val="21"/>
              </w:rPr>
            </w:pPr>
            <w:r>
              <w:rPr>
                <w:rFonts w:hint="eastAsia" w:ascii="宋体" w:hAnsi="宋体"/>
                <w:szCs w:val="21"/>
              </w:rPr>
              <w:t>客户端向服务端基于tcp协议发送信息。</w:t>
            </w:r>
          </w:p>
        </w:tc>
        <w:tc>
          <w:tcPr>
            <w:tcW w:w="850" w:type="pct"/>
            <w:shd w:val="clear" w:color="auto" w:fill="auto"/>
          </w:tcPr>
          <w:p>
            <w:pPr>
              <w:rPr>
                <w:rFonts w:ascii="宋体" w:hAnsi="宋体"/>
                <w:szCs w:val="21"/>
              </w:rPr>
            </w:pPr>
            <w:r>
              <w:rPr>
                <w:rFonts w:hint="eastAsia" w:ascii="宋体" w:hAnsi="宋体"/>
                <w:szCs w:val="21"/>
              </w:rPr>
              <w:t>服务端收到客户端发送来的信息，在终端显示出来。</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4</w:t>
            </w:r>
          </w:p>
        </w:tc>
        <w:tc>
          <w:tcPr>
            <w:tcW w:w="774" w:type="pct"/>
            <w:shd w:val="clear" w:color="auto" w:fill="auto"/>
          </w:tcPr>
          <w:p>
            <w:pPr>
              <w:rPr>
                <w:rFonts w:ascii="宋体" w:hAnsi="宋体"/>
                <w:szCs w:val="21"/>
              </w:rPr>
            </w:pPr>
            <w:r>
              <w:rPr>
                <w:rFonts w:hint="eastAsia" w:ascii="宋体" w:hAnsi="宋体"/>
                <w:szCs w:val="21"/>
              </w:rPr>
              <w:t>服务端收到tcp协议请求。</w:t>
            </w:r>
          </w:p>
        </w:tc>
        <w:tc>
          <w:tcPr>
            <w:tcW w:w="694" w:type="pct"/>
            <w:shd w:val="clear" w:color="auto" w:fill="auto"/>
          </w:tcPr>
          <w:p>
            <w:pPr>
              <w:rPr>
                <w:rFonts w:ascii="宋体" w:hAnsi="宋体"/>
                <w:szCs w:val="21"/>
              </w:rPr>
            </w:pPr>
            <w:r>
              <w:rPr>
                <w:rFonts w:hint="eastAsia" w:ascii="宋体" w:hAnsi="宋体"/>
                <w:szCs w:val="21"/>
              </w:rPr>
              <w:t>客户端退出。</w:t>
            </w:r>
          </w:p>
        </w:tc>
        <w:tc>
          <w:tcPr>
            <w:tcW w:w="1314" w:type="pct"/>
            <w:shd w:val="clear" w:color="auto" w:fill="auto"/>
          </w:tcPr>
          <w:p>
            <w:pPr>
              <w:rPr>
                <w:rFonts w:ascii="宋体" w:hAnsi="宋体"/>
                <w:szCs w:val="21"/>
              </w:rPr>
            </w:pPr>
            <w:r>
              <w:rPr>
                <w:rFonts w:hint="eastAsia" w:ascii="宋体" w:hAnsi="宋体"/>
                <w:szCs w:val="21"/>
              </w:rPr>
              <w:t>关闭服务端和客户端连接。</w:t>
            </w:r>
          </w:p>
        </w:tc>
        <w:tc>
          <w:tcPr>
            <w:tcW w:w="850" w:type="pct"/>
            <w:shd w:val="clear" w:color="auto" w:fill="auto"/>
          </w:tcPr>
          <w:p>
            <w:pPr>
              <w:rPr>
                <w:rFonts w:ascii="宋体" w:hAnsi="宋体"/>
                <w:szCs w:val="21"/>
              </w:rPr>
            </w:pPr>
            <w:r>
              <w:rPr>
                <w:rFonts w:hint="eastAsia" w:ascii="宋体" w:hAnsi="宋体"/>
                <w:szCs w:val="21"/>
              </w:rPr>
              <w:t>连接正常关闭，无报错。</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-UDP测试用例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2178"/>
        <w:gridCol w:w="3052"/>
        <w:gridCol w:w="283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w:t>
            </w:r>
            <w:r>
              <w:rPr>
                <w:rFonts w:ascii="宋体" w:hAnsi="宋体"/>
                <w:spacing w:val="2"/>
                <w:szCs w:val="21"/>
              </w:rPr>
              <w:t>DK</w:t>
            </w:r>
            <w:r>
              <w:rPr>
                <w:rFonts w:hint="eastAsia" w:ascii="宋体" w:hAnsi="宋体"/>
                <w:spacing w:val="2"/>
                <w:szCs w:val="21"/>
                <w:lang w:val="en-US" w:eastAsia="zh-CN"/>
              </w:rPr>
              <w:t>11</w:t>
            </w:r>
            <w:r>
              <w:rPr>
                <w:rFonts w:ascii="宋体" w:hAnsi="宋体"/>
                <w:spacing w:val="2"/>
                <w:szCs w:val="21"/>
              </w:rPr>
              <w:t>-</w:t>
            </w:r>
            <w:r>
              <w:rPr>
                <w:rFonts w:hint="eastAsia" w:ascii="宋体" w:hAnsi="宋体"/>
                <w:spacing w:val="2"/>
                <w:szCs w:val="21"/>
              </w:rPr>
              <w:t>UD</w:t>
            </w:r>
            <w:r>
              <w:rPr>
                <w:rFonts w:ascii="宋体" w:hAnsi="宋体"/>
                <w:spacing w:val="2"/>
                <w:szCs w:val="21"/>
              </w:rPr>
              <w:t>P</w:t>
            </w:r>
            <w:r>
              <w:rPr>
                <w:rFonts w:hint="eastAsia" w:ascii="宋体" w:hAnsi="宋体"/>
                <w:spacing w:val="2"/>
                <w:szCs w:val="21"/>
              </w:rPr>
              <w:t>测试/ GN_YXHJ _YYXS_JAV</w:t>
            </w:r>
            <w:r>
              <w:rPr>
                <w:rFonts w:hint="eastAsia" w:ascii="宋体" w:hAnsi="宋体"/>
                <w:spacing w:val="2"/>
                <w:szCs w:val="21"/>
                <w:lang w:val="en-US" w:eastAsia="zh-CN"/>
              </w:rPr>
              <w:t>A11</w:t>
            </w:r>
            <w:r>
              <w:rPr>
                <w:rFonts w:hint="eastAsia" w:ascii="宋体" w:hAnsi="宋体"/>
                <w:spacing w:val="2"/>
                <w:szCs w:val="21"/>
              </w:rPr>
              <w:t>_</w:t>
            </w:r>
            <w:r>
              <w:rPr>
                <w:rFonts w:ascii="宋体" w:hAnsi="宋体"/>
                <w:spacing w:val="2"/>
                <w:szCs w:val="21"/>
              </w:rPr>
              <w:t xml:space="preserve"> </w:t>
            </w:r>
            <w:r>
              <w:rPr>
                <w:rFonts w:hint="eastAsia" w:ascii="宋体" w:hAnsi="宋体"/>
                <w:spacing w:val="2"/>
                <w:szCs w:val="21"/>
              </w:rPr>
              <w:t>UD</w:t>
            </w:r>
            <w:r>
              <w:rPr>
                <w:rFonts w:ascii="宋体" w:hAnsi="宋体"/>
                <w:spacing w:val="2"/>
                <w:szCs w:val="21"/>
              </w:rPr>
              <w:t>P</w:t>
            </w:r>
            <w:r>
              <w:rPr>
                <w:rFonts w:hint="eastAsia" w:ascii="宋体" w:hAnsi="宋体"/>
                <w:spacing w:val="2"/>
                <w:szCs w:val="21"/>
                <w:lang w:val="en-US" w:eastAsia="zh-CN"/>
              </w:rPr>
              <w:t>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 xml:space="preserve"> 验证</w:t>
            </w:r>
            <w:r>
              <w:rPr>
                <w:rFonts w:ascii="宋体" w:hAnsi="宋体"/>
              </w:rPr>
              <w:t>UDP</w:t>
            </w:r>
            <w:r>
              <w:rPr>
                <w:rFonts w:hint="eastAsia" w:ascii="宋体" w:hAnsi="宋体"/>
              </w:rPr>
              <w:t>编程中DatagramSocket监听指定的端口功能</w:t>
            </w:r>
            <w:r>
              <w:rPr>
                <w:rFonts w:hint="eastAsia" w:ascii="宋体" w:hAnsi="宋体"/>
                <w:szCs w:val="21"/>
              </w:rPr>
              <w:t>。</w:t>
            </w:r>
          </w:p>
          <w:p>
            <w:pPr>
              <w:pStyle w:val="45"/>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hint="eastAsia" w:ascii="宋体" w:hAnsi="宋体"/>
                <w:spacing w:val="2"/>
                <w:szCs w:val="21"/>
              </w:rPr>
              <w:t>通过J</w:t>
            </w:r>
            <w:r>
              <w:rPr>
                <w:rFonts w:ascii="宋体" w:hAnsi="宋体"/>
                <w:spacing w:val="2"/>
                <w:szCs w:val="21"/>
              </w:rPr>
              <w:t>AVA</w:t>
            </w:r>
            <w:r>
              <w:rPr>
                <w:rFonts w:hint="eastAsia" w:ascii="宋体" w:hAnsi="宋体"/>
                <w:spacing w:val="2"/>
                <w:szCs w:val="21"/>
              </w:rPr>
              <w:t>中的</w:t>
            </w:r>
            <w:r>
              <w:rPr>
                <w:rFonts w:hint="eastAsia" w:ascii="宋体" w:hAnsi="宋体"/>
              </w:rPr>
              <w:t>DatagramSocket类来实现对指定端口的监听。</w:t>
            </w:r>
          </w:p>
          <w:p>
            <w:pPr>
              <w:pStyle w:val="45"/>
              <w:rPr>
                <w:rFonts w:ascii="宋体" w:hAnsi="宋体"/>
                <w:szCs w:val="21"/>
              </w:rPr>
            </w:pPr>
            <w:r>
              <w:rPr>
                <w:rFonts w:hint="eastAsia" w:ascii="宋体" w:hAnsi="宋体"/>
                <w:b/>
                <w:szCs w:val="21"/>
              </w:rPr>
              <w:t>合格判据：</w:t>
            </w:r>
            <w:r>
              <w:rPr>
                <w:rFonts w:hint="eastAsia" w:ascii="宋体" w:hAnsi="宋体"/>
                <w:szCs w:val="21"/>
              </w:rPr>
              <w:t xml:space="preserve"> 检测发送的信息的类型，包括字母，数字，特殊符号等。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77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2"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100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rPr>
                <w:rFonts w:ascii="宋体" w:hAnsi="宋体"/>
                <w:szCs w:val="21"/>
              </w:rPr>
              <w:t>步骤 1</w:t>
            </w:r>
          </w:p>
        </w:tc>
        <w:tc>
          <w:tcPr>
            <w:tcW w:w="773"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772" w:type="pct"/>
            <w:shd w:val="clear" w:color="auto" w:fill="auto"/>
          </w:tcPr>
          <w:p>
            <w:pPr>
              <w:rPr>
                <w:rFonts w:ascii="宋体" w:hAnsi="宋体"/>
                <w:szCs w:val="21"/>
              </w:rPr>
            </w:pPr>
            <w:r>
              <w:rPr>
                <w:rFonts w:hint="eastAsia" w:ascii="宋体" w:hAnsi="宋体"/>
                <w:szCs w:val="21"/>
              </w:rPr>
              <w:t>编译、执行Java服务端程序命令。</w:t>
            </w:r>
          </w:p>
        </w:tc>
        <w:tc>
          <w:tcPr>
            <w:tcW w:w="1082" w:type="pct"/>
            <w:shd w:val="clear" w:color="auto" w:fill="auto"/>
          </w:tcPr>
          <w:p>
            <w:pPr>
              <w:rPr>
                <w:rFonts w:ascii="宋体" w:hAnsi="宋体"/>
                <w:szCs w:val="21"/>
              </w:rPr>
            </w:pPr>
            <w:r>
              <w:rPr>
                <w:rFonts w:hint="eastAsia" w:ascii="宋体" w:hAnsi="宋体"/>
                <w:szCs w:val="21"/>
              </w:rPr>
              <w:t>执行服务端java程序，程序中含有打开和监听</w:t>
            </w:r>
            <w:r>
              <w:rPr>
                <w:rFonts w:hint="eastAsia" w:ascii="宋体" w:hAnsi="宋体"/>
              </w:rPr>
              <w:t>DatagramSocket</w:t>
            </w:r>
            <w:r>
              <w:rPr>
                <w:rFonts w:hint="eastAsia" w:ascii="宋体" w:hAnsi="宋体"/>
                <w:szCs w:val="21"/>
              </w:rPr>
              <w:t>的代码。</w:t>
            </w:r>
          </w:p>
        </w:tc>
        <w:tc>
          <w:tcPr>
            <w:tcW w:w="1005" w:type="pct"/>
            <w:shd w:val="clear" w:color="auto" w:fill="auto"/>
          </w:tcPr>
          <w:p>
            <w:pPr>
              <w:rPr>
                <w:rFonts w:ascii="宋体" w:hAnsi="宋体"/>
                <w:szCs w:val="21"/>
              </w:rPr>
            </w:pPr>
            <w:r>
              <w:rPr>
                <w:rFonts w:hint="eastAsia" w:ascii="宋体" w:hAnsi="宋体"/>
                <w:szCs w:val="21"/>
              </w:rPr>
              <w:t>进入UDP数据接收状态。</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步骤 2</w:t>
            </w:r>
          </w:p>
        </w:tc>
        <w:tc>
          <w:tcPr>
            <w:tcW w:w="773" w:type="pct"/>
            <w:shd w:val="clear" w:color="auto" w:fill="auto"/>
          </w:tcPr>
          <w:p>
            <w:pPr>
              <w:rPr>
                <w:rFonts w:ascii="宋体" w:hAnsi="宋体"/>
                <w:szCs w:val="21"/>
              </w:rPr>
            </w:pPr>
            <w:r>
              <w:rPr>
                <w:rFonts w:hint="eastAsia" w:ascii="宋体" w:hAnsi="宋体"/>
                <w:szCs w:val="21"/>
              </w:rPr>
              <w:t>服务端java程序进入数据接收状态。</w:t>
            </w:r>
          </w:p>
        </w:tc>
        <w:tc>
          <w:tcPr>
            <w:tcW w:w="772" w:type="pct"/>
            <w:shd w:val="clear" w:color="auto" w:fill="auto"/>
          </w:tcPr>
          <w:p>
            <w:pPr>
              <w:rPr>
                <w:rFonts w:ascii="宋体" w:hAnsi="宋体"/>
                <w:szCs w:val="21"/>
              </w:rPr>
            </w:pPr>
            <w:r>
              <w:rPr>
                <w:rFonts w:hint="eastAsia" w:ascii="宋体" w:hAnsi="宋体"/>
                <w:szCs w:val="21"/>
              </w:rPr>
              <w:t>编译、执行Java客户端程序命令。</w:t>
            </w:r>
          </w:p>
        </w:tc>
        <w:tc>
          <w:tcPr>
            <w:tcW w:w="1082" w:type="pct"/>
            <w:shd w:val="clear" w:color="auto" w:fill="auto"/>
          </w:tcPr>
          <w:p>
            <w:pPr>
              <w:rPr>
                <w:rFonts w:ascii="宋体" w:hAnsi="宋体"/>
                <w:szCs w:val="21"/>
              </w:rPr>
            </w:pPr>
            <w:r>
              <w:rPr>
                <w:rFonts w:hint="eastAsia" w:ascii="宋体" w:hAnsi="宋体"/>
                <w:szCs w:val="21"/>
              </w:rPr>
              <w:t>客户端执行java文件，程序中含有主动发送UDP报文代码。</w:t>
            </w:r>
          </w:p>
        </w:tc>
        <w:tc>
          <w:tcPr>
            <w:tcW w:w="1005" w:type="pct"/>
            <w:shd w:val="clear" w:color="auto" w:fill="auto"/>
          </w:tcPr>
          <w:p>
            <w:pPr>
              <w:rPr>
                <w:rFonts w:ascii="宋体" w:hAnsi="宋体"/>
                <w:szCs w:val="21"/>
              </w:rPr>
            </w:pPr>
            <w:r>
              <w:rPr>
                <w:rFonts w:hint="eastAsia" w:ascii="宋体" w:hAnsi="宋体"/>
                <w:szCs w:val="21"/>
              </w:rPr>
              <w:t>向服务端进行UDP数据发送。</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步骤 3</w:t>
            </w:r>
          </w:p>
        </w:tc>
        <w:tc>
          <w:tcPr>
            <w:tcW w:w="773" w:type="pct"/>
            <w:shd w:val="clear" w:color="auto" w:fill="auto"/>
          </w:tcPr>
          <w:p>
            <w:pPr>
              <w:rPr>
                <w:rFonts w:ascii="宋体" w:hAnsi="宋体"/>
                <w:szCs w:val="21"/>
              </w:rPr>
            </w:pPr>
            <w:r>
              <w:rPr>
                <w:rFonts w:hint="eastAsia" w:ascii="宋体" w:hAnsi="宋体"/>
                <w:szCs w:val="21"/>
              </w:rPr>
              <w:t>向服务端进行UDP数据发送。</w:t>
            </w:r>
          </w:p>
        </w:tc>
        <w:tc>
          <w:tcPr>
            <w:tcW w:w="772" w:type="pct"/>
            <w:shd w:val="clear" w:color="auto" w:fill="auto"/>
          </w:tcPr>
          <w:p>
            <w:pPr>
              <w:jc w:val="center"/>
              <w:rPr>
                <w:rFonts w:ascii="宋体" w:hAnsi="宋体"/>
                <w:szCs w:val="21"/>
              </w:rPr>
            </w:pPr>
            <w:r>
              <w:rPr>
                <w:rFonts w:hint="eastAsia" w:ascii="宋体" w:hAnsi="宋体"/>
                <w:szCs w:val="21"/>
              </w:rPr>
              <w:t>无</w:t>
            </w:r>
          </w:p>
        </w:tc>
        <w:tc>
          <w:tcPr>
            <w:tcW w:w="1082" w:type="pct"/>
            <w:shd w:val="clear" w:color="auto" w:fill="auto"/>
          </w:tcPr>
          <w:p>
            <w:pPr>
              <w:rPr>
                <w:rFonts w:ascii="宋体" w:hAnsi="宋体"/>
                <w:szCs w:val="21"/>
              </w:rPr>
            </w:pPr>
            <w:r>
              <w:rPr>
                <w:rFonts w:hint="eastAsia" w:ascii="宋体" w:hAnsi="宋体"/>
                <w:szCs w:val="21"/>
              </w:rPr>
              <w:t>UDP服务端接收到客户端发来的信息并打印。</w:t>
            </w:r>
          </w:p>
        </w:tc>
        <w:tc>
          <w:tcPr>
            <w:tcW w:w="1005" w:type="pct"/>
            <w:shd w:val="clear" w:color="auto" w:fill="auto"/>
          </w:tcPr>
          <w:p>
            <w:pPr>
              <w:rPr>
                <w:rFonts w:ascii="宋体" w:hAnsi="宋体"/>
                <w:szCs w:val="21"/>
              </w:rPr>
            </w:pPr>
            <w:r>
              <w:rPr>
                <w:rFonts w:hint="eastAsia" w:ascii="宋体" w:hAnsi="宋体"/>
                <w:szCs w:val="21"/>
              </w:rPr>
              <w:t>UDP服务端收到客户端发送来的信息，在终端显示出来。</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4</w:t>
            </w:r>
          </w:p>
        </w:tc>
        <w:tc>
          <w:tcPr>
            <w:tcW w:w="773" w:type="pct"/>
            <w:shd w:val="clear" w:color="auto" w:fill="auto"/>
          </w:tcPr>
          <w:p>
            <w:pPr>
              <w:rPr>
                <w:rFonts w:ascii="宋体" w:hAnsi="宋体"/>
                <w:szCs w:val="21"/>
              </w:rPr>
            </w:pPr>
            <w:r>
              <w:rPr>
                <w:rFonts w:hint="eastAsia" w:ascii="宋体" w:hAnsi="宋体"/>
                <w:szCs w:val="21"/>
              </w:rPr>
              <w:t>UDP服务端在终端显示出收到的信息。</w:t>
            </w:r>
          </w:p>
        </w:tc>
        <w:tc>
          <w:tcPr>
            <w:tcW w:w="772" w:type="pct"/>
            <w:shd w:val="clear" w:color="auto" w:fill="auto"/>
          </w:tcPr>
          <w:p>
            <w:pPr>
              <w:rPr>
                <w:rFonts w:ascii="宋体" w:hAnsi="宋体"/>
                <w:szCs w:val="21"/>
              </w:rPr>
            </w:pPr>
            <w:r>
              <w:rPr>
                <w:rFonts w:hint="eastAsia" w:ascii="宋体" w:hAnsi="宋体"/>
                <w:szCs w:val="21"/>
              </w:rPr>
              <w:t>客户端退出，服务端退出。</w:t>
            </w:r>
          </w:p>
        </w:tc>
        <w:tc>
          <w:tcPr>
            <w:tcW w:w="1082" w:type="pct"/>
            <w:shd w:val="clear" w:color="auto" w:fill="auto"/>
          </w:tcPr>
          <w:p>
            <w:pPr>
              <w:rPr>
                <w:rFonts w:ascii="宋体" w:hAnsi="宋体"/>
                <w:szCs w:val="21"/>
              </w:rPr>
            </w:pPr>
            <w:r>
              <w:rPr>
                <w:rFonts w:hint="eastAsia" w:ascii="宋体" w:hAnsi="宋体"/>
                <w:szCs w:val="21"/>
              </w:rPr>
              <w:t>关闭服务端和客户端。</w:t>
            </w:r>
          </w:p>
        </w:tc>
        <w:tc>
          <w:tcPr>
            <w:tcW w:w="1005" w:type="pct"/>
            <w:shd w:val="clear" w:color="auto" w:fill="auto"/>
          </w:tcPr>
          <w:p>
            <w:pPr>
              <w:rPr>
                <w:rFonts w:ascii="宋体" w:hAnsi="宋体"/>
                <w:szCs w:val="21"/>
              </w:rPr>
            </w:pPr>
            <w:r>
              <w:rPr>
                <w:rFonts w:hint="eastAsia" w:ascii="宋体" w:hAnsi="宋体"/>
                <w:szCs w:val="21"/>
              </w:rPr>
              <w:t>无报错。</w:t>
            </w:r>
          </w:p>
        </w:tc>
        <w:tc>
          <w:tcPr>
            <w:tcW w:w="617" w:type="pct"/>
            <w:shd w:val="clear" w:color="auto" w:fill="auto"/>
          </w:tcPr>
          <w:p>
            <w:pPr>
              <w:jc w:val="center"/>
              <w:rPr>
                <w:rFonts w:ascii="宋体" w:hAnsi="宋体"/>
                <w:szCs w:val="21"/>
              </w:rPr>
            </w:pPr>
            <w:r>
              <w:rPr>
                <w:rFonts w:hint="eastAsia" w:ascii="宋体" w:hAnsi="宋体"/>
                <w:szCs w:val="21"/>
              </w:rPr>
              <w:t>无报错</w:t>
            </w:r>
          </w:p>
        </w:tc>
        <w:tc>
          <w:tcPr>
            <w:tcW w:w="383"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-多线程测试用例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1961"/>
        <w:gridCol w:w="3704"/>
        <w:gridCol w:w="2401"/>
        <w:gridCol w:w="1738"/>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859" w:type="pct"/>
            <w:gridSpan w:val="5"/>
            <w:tcBorders>
              <w:bottom w:val="single" w:color="000000" w:sz="6" w:space="0"/>
            </w:tcBorders>
            <w:shd w:val="clear" w:color="auto" w:fill="auto"/>
          </w:tcPr>
          <w:p>
            <w:pPr>
              <w:pStyle w:val="45"/>
              <w:rPr>
                <w:rFonts w:hint="default" w:ascii="宋体" w:hAnsi="宋体" w:eastAsia="宋体"/>
                <w:szCs w:val="21"/>
                <w:lang w:val="en-US" w:eastAsia="zh-CN"/>
              </w:rPr>
            </w:pPr>
            <w:r>
              <w:rPr>
                <w:rFonts w:hint="eastAsia" w:ascii="宋体" w:hAnsi="宋体"/>
                <w:spacing w:val="2"/>
                <w:szCs w:val="21"/>
              </w:rPr>
              <w:t>JDK</w:t>
            </w:r>
            <w:r>
              <w:rPr>
                <w:rFonts w:hint="eastAsia" w:ascii="宋体" w:hAnsi="宋体"/>
                <w:spacing w:val="2"/>
                <w:szCs w:val="21"/>
                <w:lang w:val="en-US" w:eastAsia="zh-CN"/>
              </w:rPr>
              <w:t>11</w:t>
            </w:r>
            <w:r>
              <w:rPr>
                <w:rFonts w:hint="eastAsia" w:ascii="宋体" w:hAnsi="宋体"/>
                <w:spacing w:val="2"/>
                <w:szCs w:val="21"/>
              </w:rPr>
              <w:t>-多线程测试/ GN_YXHJ _YYXS_JAVA</w:t>
            </w:r>
            <w:r>
              <w:rPr>
                <w:rFonts w:hint="eastAsia" w:ascii="宋体" w:hAnsi="宋体"/>
                <w:spacing w:val="2"/>
                <w:szCs w:val="21"/>
                <w:lang w:val="en-US" w:eastAsia="zh-CN"/>
              </w:rPr>
              <w:t>11</w:t>
            </w:r>
            <w:r>
              <w:rPr>
                <w:rFonts w:hint="eastAsia" w:ascii="宋体" w:hAnsi="宋体"/>
                <w:spacing w:val="2"/>
                <w:szCs w:val="21"/>
              </w:rPr>
              <w:t>_</w:t>
            </w:r>
            <w:r>
              <w:rPr>
                <w:rFonts w:ascii="宋体" w:hAnsi="宋体"/>
                <w:spacing w:val="2"/>
                <w:szCs w:val="21"/>
              </w:rPr>
              <w:t xml:space="preserve"> </w:t>
            </w:r>
            <w:r>
              <w:rPr>
                <w:rFonts w:hint="eastAsia" w:ascii="宋体" w:hAnsi="宋体"/>
                <w:spacing w:val="2"/>
                <w:szCs w:val="21"/>
              </w:rPr>
              <w:t>DXC</w:t>
            </w:r>
            <w:r>
              <w:rPr>
                <w:rFonts w:hint="eastAsia" w:ascii="宋体" w:hAnsi="宋体"/>
                <w:spacing w:val="2"/>
                <w:szCs w:val="21"/>
                <w:lang w:val="en-US" w:eastAsia="zh-CN"/>
              </w:rPr>
              <w:t>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 xml:space="preserve"> 验证J</w:t>
            </w:r>
            <w:r>
              <w:rPr>
                <w:rFonts w:ascii="宋体" w:hAnsi="宋体"/>
                <w:szCs w:val="21"/>
              </w:rPr>
              <w:t>AVA</w:t>
            </w:r>
            <w:r>
              <w:rPr>
                <w:rFonts w:hint="eastAsia" w:ascii="宋体" w:hAnsi="宋体"/>
                <w:szCs w:val="21"/>
              </w:rPr>
              <w:t>中的多线程功能。</w:t>
            </w:r>
          </w:p>
          <w:p>
            <w:pPr>
              <w:pStyle w:val="45"/>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hint="eastAsia" w:ascii="宋体" w:hAnsi="宋体"/>
                <w:spacing w:val="2"/>
                <w:szCs w:val="21"/>
              </w:rPr>
              <w:t>使用Thread类创建新线程并start()启动</w:t>
            </w:r>
            <w:r>
              <w:rPr>
                <w:rFonts w:hint="eastAsia" w:ascii="宋体" w:hAnsi="宋体"/>
              </w:rPr>
              <w:t>。</w:t>
            </w:r>
            <w:r>
              <w:rPr>
                <w:rFonts w:hint="eastAsia" w:ascii="宋体" w:hAnsi="宋体"/>
                <w:spacing w:val="2"/>
                <w:szCs w:val="21"/>
              </w:rPr>
              <w:t>使用Executors类创建并使用线程池</w:t>
            </w:r>
            <w:r>
              <w:rPr>
                <w:rFonts w:hint="eastAsia" w:ascii="宋体" w:hAnsi="宋体"/>
              </w:rPr>
              <w:t>。</w:t>
            </w:r>
          </w:p>
          <w:p>
            <w:pPr>
              <w:pStyle w:val="45"/>
              <w:rPr>
                <w:rFonts w:ascii="宋体" w:hAnsi="宋体"/>
                <w:szCs w:val="21"/>
              </w:rPr>
            </w:pPr>
            <w:r>
              <w:rPr>
                <w:rFonts w:hint="eastAsia" w:ascii="宋体" w:hAnsi="宋体"/>
                <w:b/>
                <w:szCs w:val="21"/>
              </w:rPr>
              <w:t>合格判据：</w:t>
            </w:r>
          </w:p>
          <w:p>
            <w:pPr>
              <w:pStyle w:val="45"/>
              <w:rPr>
                <w:rFonts w:ascii="宋体" w:hAnsi="宋体"/>
                <w:szCs w:val="21"/>
              </w:rPr>
            </w:pPr>
            <w:r>
              <w:rPr>
                <w:rFonts w:hint="eastAsia" w:ascii="宋体" w:hAnsi="宋体"/>
                <w:szCs w:val="21"/>
              </w:rPr>
              <w:t>1.使用三种及以上方法实现多线程，尽可能多覆盖不同情况。</w:t>
            </w:r>
          </w:p>
          <w:p>
            <w:pPr>
              <w:pStyle w:val="45"/>
              <w:rPr>
                <w:rFonts w:ascii="宋体" w:hAnsi="宋体"/>
                <w:szCs w:val="21"/>
              </w:rPr>
            </w:pPr>
            <w:r>
              <w:rPr>
                <w:rFonts w:hint="eastAsia" w:ascii="宋体" w:hAnsi="宋体"/>
                <w:szCs w:val="21"/>
              </w:rPr>
              <w:t>2.java程序互斥访问资源，互斥成功无卡死。</w:t>
            </w:r>
          </w:p>
          <w:p>
            <w:pPr>
              <w:pStyle w:val="45"/>
              <w:rPr>
                <w:rFonts w:ascii="宋体" w:hAnsi="宋体"/>
                <w:szCs w:val="21"/>
              </w:rPr>
            </w:pPr>
            <w:r>
              <w:rPr>
                <w:rFonts w:hint="eastAsia" w:ascii="宋体" w:hAnsi="宋体"/>
                <w:szCs w:val="21"/>
              </w:rPr>
              <w:t>3.线程池创建并执行并行任务，无报错。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77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695"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1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85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4"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ascii="宋体" w:hAnsi="宋体"/>
                <w:szCs w:val="21"/>
              </w:rPr>
            </w:pPr>
            <w:r>
              <w:rPr>
                <w:rFonts w:ascii="宋体" w:hAnsi="宋体"/>
                <w:szCs w:val="21"/>
              </w:rPr>
              <w:t>步骤 1</w:t>
            </w:r>
          </w:p>
        </w:tc>
        <w:tc>
          <w:tcPr>
            <w:tcW w:w="774" w:type="pct"/>
            <w:shd w:val="clear" w:color="auto" w:fill="auto"/>
          </w:tcPr>
          <w:p>
            <w:pPr>
              <w:rPr>
                <w:rFonts w:ascii="宋体" w:hAnsi="宋体"/>
                <w:szCs w:val="21"/>
              </w:rPr>
            </w:pPr>
            <w:r>
              <w:rPr>
                <w:rFonts w:hint="eastAsia" w:ascii="宋体" w:hAnsi="宋体"/>
              </w:rPr>
              <w:t>J</w:t>
            </w:r>
            <w:r>
              <w:rPr>
                <w:rFonts w:ascii="宋体" w:hAnsi="宋体"/>
              </w:rPr>
              <w:t>DK</w:t>
            </w:r>
            <w:r>
              <w:rPr>
                <w:rFonts w:hint="eastAsia" w:ascii="宋体" w:hAnsi="宋体"/>
              </w:rPr>
              <w:t>已经正常安装，并为J</w:t>
            </w:r>
            <w:r>
              <w:rPr>
                <w:rFonts w:ascii="宋体" w:hAnsi="宋体"/>
              </w:rPr>
              <w:t>DK</w:t>
            </w:r>
            <w:r>
              <w:rPr>
                <w:rFonts w:hint="eastAsia" w:ascii="宋体" w:hAnsi="宋体"/>
                <w:lang w:val="en-US" w:eastAsia="zh-CN"/>
              </w:rPr>
              <w:t>11</w:t>
            </w:r>
            <w:r>
              <w:rPr>
                <w:rFonts w:hint="eastAsia" w:ascii="宋体" w:hAnsi="宋体"/>
              </w:rPr>
              <w:t>版本。</w:t>
            </w:r>
          </w:p>
        </w:tc>
        <w:tc>
          <w:tcPr>
            <w:tcW w:w="695" w:type="pct"/>
            <w:shd w:val="clear" w:color="auto" w:fill="auto"/>
          </w:tcPr>
          <w:p>
            <w:pPr>
              <w:rPr>
                <w:rFonts w:ascii="宋体" w:hAnsi="宋体"/>
                <w:szCs w:val="21"/>
              </w:rPr>
            </w:pPr>
            <w:r>
              <w:rPr>
                <w:rFonts w:hint="eastAsia" w:ascii="宋体" w:hAnsi="宋体"/>
                <w:szCs w:val="21"/>
              </w:rPr>
              <w:t>编译、执行Java服务端程序命令。</w:t>
            </w:r>
          </w:p>
        </w:tc>
        <w:tc>
          <w:tcPr>
            <w:tcW w:w="1313" w:type="pct"/>
            <w:shd w:val="clear" w:color="auto" w:fill="auto"/>
          </w:tcPr>
          <w:p>
            <w:pPr>
              <w:rPr>
                <w:rFonts w:ascii="宋体" w:hAnsi="宋体"/>
                <w:szCs w:val="21"/>
              </w:rPr>
            </w:pPr>
            <w:r>
              <w:rPr>
                <w:rFonts w:hint="eastAsia" w:ascii="宋体" w:hAnsi="宋体"/>
                <w:szCs w:val="21"/>
              </w:rPr>
              <w:t>选择编译好的java文件并执行，代码中含有三种以上</w:t>
            </w:r>
            <w:r>
              <w:rPr>
                <w:rFonts w:hint="eastAsia" w:ascii="宋体" w:hAnsi="宋体"/>
                <w:spacing w:val="2"/>
                <w:szCs w:val="21"/>
              </w:rPr>
              <w:t>创建新线程的程序</w:t>
            </w:r>
            <w:r>
              <w:rPr>
                <w:rFonts w:hint="eastAsia" w:ascii="宋体" w:hAnsi="宋体"/>
                <w:szCs w:val="21"/>
              </w:rPr>
              <w:t>。</w:t>
            </w:r>
          </w:p>
        </w:tc>
        <w:tc>
          <w:tcPr>
            <w:tcW w:w="851" w:type="pct"/>
            <w:shd w:val="clear" w:color="auto" w:fill="auto"/>
          </w:tcPr>
          <w:p>
            <w:pPr>
              <w:rPr>
                <w:rFonts w:ascii="宋体" w:hAnsi="宋体"/>
                <w:szCs w:val="21"/>
              </w:rPr>
            </w:pPr>
            <w:r>
              <w:rPr>
                <w:rFonts w:hint="eastAsia" w:ascii="宋体" w:hAnsi="宋体"/>
                <w:szCs w:val="21"/>
              </w:rPr>
              <w:t>终端显示多线程创建成功，无报错。</w:t>
            </w:r>
          </w:p>
        </w:tc>
        <w:tc>
          <w:tcPr>
            <w:tcW w:w="616" w:type="pct"/>
            <w:shd w:val="clear" w:color="auto" w:fill="auto"/>
          </w:tcPr>
          <w:p>
            <w:pPr>
              <w:jc w:val="center"/>
              <w:rPr>
                <w:rFonts w:ascii="宋体" w:hAnsi="宋体"/>
                <w:szCs w:val="21"/>
              </w:rPr>
            </w:pPr>
            <w:r>
              <w:rPr>
                <w:rFonts w:hint="eastAsia" w:ascii="宋体" w:hAnsi="宋体"/>
                <w:szCs w:val="21"/>
              </w:rPr>
              <w:t>与结果一致</w:t>
            </w:r>
          </w:p>
        </w:tc>
        <w:tc>
          <w:tcPr>
            <w:tcW w:w="384"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2</w:t>
            </w:r>
          </w:p>
        </w:tc>
        <w:tc>
          <w:tcPr>
            <w:tcW w:w="774" w:type="pct"/>
            <w:shd w:val="clear" w:color="auto" w:fill="auto"/>
          </w:tcPr>
          <w:p>
            <w:pPr>
              <w:rPr>
                <w:rFonts w:ascii="宋体" w:hAnsi="宋体"/>
              </w:rPr>
            </w:pPr>
            <w:r>
              <w:rPr>
                <w:rFonts w:hint="eastAsia" w:ascii="宋体" w:hAnsi="宋体"/>
                <w:szCs w:val="21"/>
              </w:rPr>
              <w:t>多线程创建成功，无报错。</w:t>
            </w:r>
          </w:p>
        </w:tc>
        <w:tc>
          <w:tcPr>
            <w:tcW w:w="695" w:type="pct"/>
            <w:shd w:val="clear" w:color="auto" w:fill="auto"/>
          </w:tcPr>
          <w:p>
            <w:pPr>
              <w:jc w:val="center"/>
              <w:rPr>
                <w:rFonts w:ascii="宋体" w:hAnsi="宋体"/>
                <w:szCs w:val="21"/>
              </w:rPr>
            </w:pPr>
            <w:r>
              <w:rPr>
                <w:rFonts w:hint="eastAsia" w:ascii="宋体" w:hAnsi="宋体"/>
                <w:szCs w:val="21"/>
              </w:rPr>
              <w:t>无</w:t>
            </w:r>
          </w:p>
        </w:tc>
        <w:tc>
          <w:tcPr>
            <w:tcW w:w="1313" w:type="pct"/>
            <w:shd w:val="clear" w:color="auto" w:fill="auto"/>
          </w:tcPr>
          <w:p>
            <w:pPr>
              <w:rPr>
                <w:rFonts w:ascii="宋体" w:hAnsi="宋体"/>
                <w:szCs w:val="21"/>
              </w:rPr>
            </w:pPr>
            <w:r>
              <w:rPr>
                <w:rFonts w:ascii="宋体" w:hAnsi="宋体"/>
                <w:szCs w:val="21"/>
              </w:rPr>
              <w:t>J</w:t>
            </w:r>
            <w:r>
              <w:rPr>
                <w:rFonts w:hint="eastAsia" w:ascii="宋体" w:hAnsi="宋体"/>
                <w:szCs w:val="21"/>
              </w:rPr>
              <w:t>ava多线程程序互斥访问同一个资源。</w:t>
            </w:r>
          </w:p>
        </w:tc>
        <w:tc>
          <w:tcPr>
            <w:tcW w:w="851" w:type="pct"/>
            <w:shd w:val="clear" w:color="auto" w:fill="auto"/>
          </w:tcPr>
          <w:p>
            <w:pPr>
              <w:rPr>
                <w:rFonts w:ascii="宋体" w:hAnsi="宋体"/>
                <w:szCs w:val="21"/>
              </w:rPr>
            </w:pPr>
            <w:r>
              <w:rPr>
                <w:rFonts w:hint="eastAsia" w:ascii="宋体" w:hAnsi="宋体"/>
                <w:szCs w:val="21"/>
              </w:rPr>
              <w:t>终端显示线程同步成功，无报错，无卡死现象。</w:t>
            </w:r>
          </w:p>
        </w:tc>
        <w:tc>
          <w:tcPr>
            <w:tcW w:w="616" w:type="pct"/>
            <w:shd w:val="clear" w:color="auto" w:fill="auto"/>
          </w:tcPr>
          <w:p>
            <w:pPr>
              <w:jc w:val="center"/>
              <w:rPr>
                <w:rFonts w:ascii="宋体" w:hAnsi="宋体"/>
                <w:szCs w:val="21"/>
              </w:rPr>
            </w:pPr>
            <w:r>
              <w:rPr>
                <w:rFonts w:hint="eastAsia" w:ascii="宋体" w:hAnsi="宋体"/>
                <w:szCs w:val="21"/>
              </w:rPr>
              <w:t>与结果一致</w:t>
            </w:r>
          </w:p>
        </w:tc>
        <w:tc>
          <w:tcPr>
            <w:tcW w:w="384" w:type="pct"/>
            <w:shd w:val="clear" w:color="auto" w:fill="auto"/>
          </w:tcPr>
          <w:p>
            <w:pPr>
              <w:jc w:val="center"/>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3</w:t>
            </w:r>
          </w:p>
        </w:tc>
        <w:tc>
          <w:tcPr>
            <w:tcW w:w="774" w:type="pct"/>
            <w:shd w:val="clear" w:color="auto" w:fill="auto"/>
          </w:tcPr>
          <w:p>
            <w:pPr>
              <w:rPr>
                <w:rFonts w:ascii="宋体" w:hAnsi="宋体"/>
              </w:rPr>
            </w:pPr>
            <w:r>
              <w:rPr>
                <w:rFonts w:hint="eastAsia" w:ascii="宋体" w:hAnsi="宋体"/>
                <w:szCs w:val="21"/>
              </w:rPr>
              <w:t>线程同步成功，无报错。</w:t>
            </w:r>
          </w:p>
        </w:tc>
        <w:tc>
          <w:tcPr>
            <w:tcW w:w="695" w:type="pct"/>
            <w:shd w:val="clear" w:color="auto" w:fill="auto"/>
          </w:tcPr>
          <w:p>
            <w:pPr>
              <w:jc w:val="center"/>
              <w:rPr>
                <w:rFonts w:ascii="宋体" w:hAnsi="宋体"/>
                <w:szCs w:val="21"/>
              </w:rPr>
            </w:pPr>
            <w:r>
              <w:rPr>
                <w:rFonts w:hint="eastAsia" w:ascii="宋体" w:hAnsi="宋体"/>
                <w:szCs w:val="21"/>
              </w:rPr>
              <w:t>无</w:t>
            </w:r>
          </w:p>
        </w:tc>
        <w:tc>
          <w:tcPr>
            <w:tcW w:w="1313" w:type="pct"/>
            <w:shd w:val="clear" w:color="auto" w:fill="auto"/>
          </w:tcPr>
          <w:p>
            <w:pPr>
              <w:rPr>
                <w:rFonts w:ascii="宋体" w:hAnsi="宋体"/>
                <w:szCs w:val="21"/>
              </w:rPr>
            </w:pPr>
            <w:r>
              <w:rPr>
                <w:rFonts w:hint="eastAsia" w:ascii="宋体" w:hAnsi="宋体"/>
                <w:szCs w:val="21"/>
              </w:rPr>
              <w:t>执行创建并使用线程池代码。</w:t>
            </w:r>
          </w:p>
        </w:tc>
        <w:tc>
          <w:tcPr>
            <w:tcW w:w="851" w:type="pct"/>
            <w:shd w:val="clear" w:color="auto" w:fill="auto"/>
          </w:tcPr>
          <w:p>
            <w:pPr>
              <w:rPr>
                <w:rFonts w:ascii="宋体" w:hAnsi="宋体"/>
                <w:szCs w:val="21"/>
              </w:rPr>
            </w:pPr>
            <w:r>
              <w:rPr>
                <w:rFonts w:hint="eastAsia" w:ascii="宋体" w:hAnsi="宋体"/>
                <w:szCs w:val="21"/>
              </w:rPr>
              <w:t>终端显示线程池创建成功，同时执行并行任务，无报错。</w:t>
            </w:r>
          </w:p>
        </w:tc>
        <w:tc>
          <w:tcPr>
            <w:tcW w:w="616" w:type="pct"/>
            <w:shd w:val="clear" w:color="auto" w:fill="auto"/>
          </w:tcPr>
          <w:p>
            <w:pPr>
              <w:jc w:val="center"/>
              <w:rPr>
                <w:rFonts w:ascii="宋体" w:hAnsi="宋体"/>
                <w:szCs w:val="21"/>
              </w:rPr>
            </w:pPr>
            <w:r>
              <w:rPr>
                <w:rFonts w:hint="eastAsia" w:ascii="宋体" w:hAnsi="宋体"/>
                <w:szCs w:val="21"/>
              </w:rPr>
              <w:t>与预期结果一致</w:t>
            </w:r>
          </w:p>
        </w:tc>
        <w:tc>
          <w:tcPr>
            <w:tcW w:w="384" w:type="pct"/>
            <w:shd w:val="clear" w:color="auto" w:fill="auto"/>
          </w:tcPr>
          <w:p>
            <w:pPr>
              <w:jc w:val="center"/>
              <w:rPr>
                <w:rFonts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4</w:t>
            </w:r>
          </w:p>
        </w:tc>
        <w:tc>
          <w:tcPr>
            <w:tcW w:w="774" w:type="pct"/>
            <w:shd w:val="clear" w:color="auto" w:fill="auto"/>
          </w:tcPr>
          <w:p>
            <w:pPr>
              <w:rPr>
                <w:rFonts w:ascii="宋体" w:hAnsi="宋体"/>
                <w:szCs w:val="21"/>
              </w:rPr>
            </w:pPr>
            <w:r>
              <w:rPr>
                <w:rFonts w:hint="eastAsia" w:ascii="宋体" w:hAnsi="宋体"/>
                <w:szCs w:val="21"/>
              </w:rPr>
              <w:t>线程池同时执行并行任务，无报错。</w:t>
            </w:r>
          </w:p>
        </w:tc>
        <w:tc>
          <w:tcPr>
            <w:tcW w:w="695" w:type="pct"/>
            <w:shd w:val="clear" w:color="auto" w:fill="auto"/>
          </w:tcPr>
          <w:p>
            <w:pPr>
              <w:rPr>
                <w:rFonts w:ascii="宋体" w:hAnsi="宋体"/>
                <w:szCs w:val="21"/>
              </w:rPr>
            </w:pPr>
            <w:r>
              <w:rPr>
                <w:rFonts w:hint="eastAsia" w:ascii="宋体" w:hAnsi="宋体"/>
                <w:szCs w:val="21"/>
              </w:rPr>
              <w:t>程序退出命令。</w:t>
            </w:r>
          </w:p>
        </w:tc>
        <w:tc>
          <w:tcPr>
            <w:tcW w:w="1313" w:type="pct"/>
            <w:shd w:val="clear" w:color="auto" w:fill="auto"/>
          </w:tcPr>
          <w:p>
            <w:pPr>
              <w:rPr>
                <w:rFonts w:ascii="宋体" w:hAnsi="宋体"/>
                <w:szCs w:val="21"/>
              </w:rPr>
            </w:pPr>
            <w:r>
              <w:rPr>
                <w:rFonts w:hint="eastAsia" w:ascii="宋体" w:hAnsi="宋体"/>
                <w:szCs w:val="21"/>
              </w:rPr>
              <w:t>程序关闭。</w:t>
            </w:r>
          </w:p>
        </w:tc>
        <w:tc>
          <w:tcPr>
            <w:tcW w:w="851" w:type="pct"/>
            <w:shd w:val="clear" w:color="auto" w:fill="auto"/>
          </w:tcPr>
          <w:p>
            <w:pPr>
              <w:rPr>
                <w:rFonts w:ascii="宋体" w:hAnsi="宋体"/>
                <w:szCs w:val="21"/>
              </w:rPr>
            </w:pPr>
            <w:r>
              <w:rPr>
                <w:rFonts w:hint="eastAsia" w:ascii="宋体" w:hAnsi="宋体"/>
                <w:szCs w:val="21"/>
              </w:rPr>
              <w:t>无报错。</w:t>
            </w:r>
          </w:p>
        </w:tc>
        <w:tc>
          <w:tcPr>
            <w:tcW w:w="616" w:type="pct"/>
            <w:shd w:val="clear" w:color="auto" w:fill="auto"/>
          </w:tcPr>
          <w:p>
            <w:pPr>
              <w:jc w:val="center"/>
              <w:rPr>
                <w:rFonts w:ascii="宋体" w:hAnsi="宋体"/>
                <w:szCs w:val="21"/>
              </w:rPr>
            </w:pPr>
            <w:r>
              <w:rPr>
                <w:rFonts w:hint="eastAsia" w:ascii="宋体" w:hAnsi="宋体"/>
                <w:szCs w:val="21"/>
              </w:rPr>
              <w:t>无报错</w:t>
            </w:r>
          </w:p>
        </w:tc>
        <w:tc>
          <w:tcPr>
            <w:tcW w:w="384"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pacing w:val="2"/>
          <w:sz w:val="21"/>
          <w:szCs w:val="21"/>
        </w:rPr>
        <w:t>JDK</w:t>
      </w:r>
      <w:r>
        <w:rPr>
          <w:rFonts w:hint="eastAsia" w:ascii="宋体" w:hAnsi="宋体"/>
          <w:spacing w:val="2"/>
          <w:sz w:val="21"/>
          <w:szCs w:val="21"/>
          <w:lang w:val="en-US" w:eastAsia="zh-CN"/>
        </w:rPr>
        <w:t>11</w:t>
      </w:r>
      <w:r>
        <w:rPr>
          <w:rFonts w:ascii="宋体" w:hAnsi="宋体"/>
          <w:spacing w:val="2"/>
          <w:sz w:val="21"/>
          <w:szCs w:val="21"/>
        </w:rPr>
        <w:t>库</w:t>
      </w:r>
      <w:r>
        <w:rPr>
          <w:rFonts w:hint="eastAsia" w:ascii="宋体" w:hAnsi="宋体"/>
          <w:spacing w:val="2"/>
          <w:sz w:val="21"/>
          <w:szCs w:val="21"/>
        </w:rPr>
        <w:t>-</w:t>
      </w:r>
      <w:r>
        <w:rPr>
          <w:rFonts w:ascii="仿宋_GB2312" w:hAnsi="楷体"/>
          <w:szCs w:val="32"/>
        </w:rPr>
        <w:t>垃</w:t>
      </w:r>
      <w:r>
        <w:rPr>
          <w:rFonts w:ascii="宋体" w:hAnsi="宋体"/>
          <w:spacing w:val="2"/>
          <w:sz w:val="21"/>
          <w:szCs w:val="21"/>
        </w:rPr>
        <w:t>圾回收机制测试</w:t>
      </w:r>
      <w:r>
        <w:rPr>
          <w:rFonts w:hint="eastAsia" w:ascii="宋体" w:hAnsi="宋体"/>
          <w:spacing w:val="2"/>
          <w:sz w:val="21"/>
          <w:szCs w:val="21"/>
        </w:rPr>
        <w:t>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618"/>
        <w:gridCol w:w="1526"/>
        <w:gridCol w:w="3924"/>
        <w:gridCol w:w="2181"/>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705" w:type="pct"/>
            <w:gridSpan w:val="5"/>
            <w:tcBorders>
              <w:bottom w:val="single" w:color="000000" w:sz="6" w:space="0"/>
            </w:tcBorders>
            <w:shd w:val="clear" w:color="auto" w:fill="auto"/>
          </w:tcPr>
          <w:p>
            <w:pPr>
              <w:pStyle w:val="45"/>
              <w:rPr>
                <w:rFonts w:ascii="宋体" w:hAnsi="宋体"/>
                <w:szCs w:val="21"/>
              </w:rPr>
            </w:pPr>
            <w:r>
              <w:rPr>
                <w:rFonts w:hint="eastAsia" w:ascii="宋体" w:hAnsi="宋体"/>
                <w:spacing w:val="2"/>
                <w:szCs w:val="21"/>
              </w:rPr>
              <w:t>JDK</w:t>
            </w:r>
            <w:r>
              <w:rPr>
                <w:rFonts w:hint="eastAsia" w:ascii="宋体" w:hAnsi="宋体"/>
                <w:spacing w:val="2"/>
                <w:szCs w:val="21"/>
                <w:lang w:val="en-US" w:eastAsia="zh-CN"/>
              </w:rPr>
              <w:t>11</w:t>
            </w:r>
            <w:r>
              <w:rPr>
                <w:rFonts w:ascii="宋体" w:hAnsi="宋体"/>
                <w:spacing w:val="2"/>
                <w:szCs w:val="21"/>
              </w:rPr>
              <w:t>库</w:t>
            </w:r>
            <w:r>
              <w:rPr>
                <w:rFonts w:hint="eastAsia" w:ascii="宋体" w:hAnsi="宋体"/>
                <w:spacing w:val="2"/>
                <w:szCs w:val="21"/>
              </w:rPr>
              <w:t>-</w:t>
            </w:r>
            <w:r>
              <w:rPr>
                <w:rFonts w:ascii="仿宋_GB2312" w:hAnsi="楷体"/>
                <w:szCs w:val="32"/>
              </w:rPr>
              <w:t>垃</w:t>
            </w:r>
            <w:r>
              <w:rPr>
                <w:rFonts w:ascii="宋体" w:hAnsi="宋体"/>
                <w:spacing w:val="2"/>
                <w:szCs w:val="21"/>
              </w:rPr>
              <w:t>圾回收机制测试</w:t>
            </w:r>
            <w:r>
              <w:rPr>
                <w:rFonts w:hint="eastAsia" w:ascii="宋体" w:hAnsi="宋体"/>
                <w:color w:val="000000"/>
              </w:rPr>
              <w:t>/ GN_YXHJ _YYXS_JAVA</w:t>
            </w:r>
            <w:r>
              <w:rPr>
                <w:rFonts w:hint="eastAsia" w:ascii="宋体" w:hAnsi="宋体"/>
                <w:color w:val="000000"/>
                <w:lang w:val="en-US" w:eastAsia="zh-CN"/>
              </w:rPr>
              <w:t>11</w:t>
            </w:r>
            <w:r>
              <w:rPr>
                <w:rFonts w:hint="eastAsia" w:ascii="宋体" w:hAnsi="宋体"/>
                <w:color w:val="000000"/>
              </w:rPr>
              <w:t>_</w:t>
            </w:r>
            <w:r>
              <w:rPr>
                <w:rFonts w:ascii="宋体" w:hAnsi="宋体"/>
                <w:color w:val="000000"/>
              </w:rPr>
              <w:t xml:space="preserve"> </w:t>
            </w:r>
            <w:r>
              <w:rPr>
                <w:rFonts w:hint="eastAsia" w:ascii="宋体" w:hAnsi="宋体"/>
                <w:color w:val="000000"/>
              </w:rPr>
              <w:t>JDK</w:t>
            </w:r>
            <w:r>
              <w:rPr>
                <w:rFonts w:hint="eastAsia" w:ascii="宋体" w:hAnsi="宋体"/>
                <w:color w:val="000000"/>
                <w:lang w:val="en-US" w:eastAsia="zh-CN"/>
              </w:rPr>
              <w:t>11</w:t>
            </w:r>
            <w:r>
              <w:rPr>
                <w:rFonts w:hint="eastAsia" w:ascii="宋体" w:hAnsi="宋体"/>
                <w:spacing w:val="2"/>
                <w:szCs w:val="21"/>
              </w:rPr>
              <w:t>LJHS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ascii="宋体" w:hAnsi="宋体"/>
                <w:b/>
                <w:szCs w:val="21"/>
              </w:rPr>
            </w:pPr>
            <w:r>
              <w:rPr>
                <w:rFonts w:hint="eastAsia" w:ascii="宋体" w:hAnsi="宋体"/>
                <w:b/>
                <w:szCs w:val="21"/>
              </w:rPr>
              <w:t>测试目的：</w:t>
            </w:r>
            <w:r>
              <w:rPr>
                <w:rFonts w:hint="eastAsia" w:ascii="宋体" w:hAnsi="宋体"/>
                <w:szCs w:val="21"/>
              </w:rPr>
              <w:t xml:space="preserve"> </w:t>
            </w:r>
            <w:r>
              <w:rPr>
                <w:rFonts w:ascii="宋体" w:hAnsi="宋体"/>
                <w:szCs w:val="21"/>
              </w:rPr>
              <w:t>验证JDK</w:t>
            </w:r>
            <w:r>
              <w:rPr>
                <w:rFonts w:hint="eastAsia" w:ascii="宋体" w:hAnsi="宋体"/>
                <w:szCs w:val="21"/>
                <w:lang w:val="en-US" w:eastAsia="zh-CN"/>
              </w:rPr>
              <w:t>11</w:t>
            </w:r>
            <w:r>
              <w:rPr>
                <w:rFonts w:ascii="宋体" w:hAnsi="宋体"/>
                <w:szCs w:val="21"/>
              </w:rPr>
              <w:t>的垃圾回收机制</w:t>
            </w:r>
            <w:r>
              <w:rPr>
                <w:rFonts w:hint="eastAsia" w:ascii="宋体" w:hAnsi="宋体"/>
                <w:szCs w:val="21"/>
              </w:rPr>
              <w:t>。</w:t>
            </w:r>
          </w:p>
          <w:p>
            <w:pPr>
              <w:pStyle w:val="45"/>
              <w:rPr>
                <w:rFonts w:ascii="宋体" w:hAnsi="宋体"/>
                <w:szCs w:val="21"/>
              </w:rPr>
            </w:pPr>
            <w:r>
              <w:rPr>
                <w:rFonts w:hint="eastAsia" w:ascii="宋体" w:hAnsi="宋体"/>
                <w:b/>
                <w:szCs w:val="21"/>
              </w:rPr>
              <w:t>测试方法：</w:t>
            </w:r>
            <w:r>
              <w:rPr>
                <w:rFonts w:hint="eastAsia" w:ascii="宋体" w:hAnsi="宋体"/>
                <w:color w:val="FF0000"/>
                <w:szCs w:val="21"/>
              </w:rPr>
              <w:t xml:space="preserve"> </w:t>
            </w:r>
            <w:r>
              <w:rPr>
                <w:rFonts w:ascii="宋体" w:hAnsi="宋体"/>
                <w:szCs w:val="21"/>
              </w:rPr>
              <w:t>gc正执行，</w:t>
            </w:r>
            <w:r>
              <w:rPr>
                <w:rFonts w:hint="eastAsia" w:ascii="宋体" w:hAnsi="宋体"/>
                <w:szCs w:val="21"/>
              </w:rPr>
              <w:t>输出gc相关信息且无OOM报错</w:t>
            </w:r>
            <w:r>
              <w:rPr>
                <w:rFonts w:hint="eastAsia" w:ascii="宋体" w:hAnsi="宋体"/>
              </w:rPr>
              <w:t>。</w:t>
            </w:r>
          </w:p>
          <w:p>
            <w:pPr>
              <w:pStyle w:val="45"/>
              <w:rPr>
                <w:rFonts w:ascii="宋体" w:hAnsi="宋体"/>
                <w:szCs w:val="21"/>
              </w:rPr>
            </w:pPr>
            <w:r>
              <w:rPr>
                <w:rFonts w:hint="eastAsia" w:ascii="宋体" w:hAnsi="宋体"/>
                <w:b/>
                <w:spacing w:val="2"/>
                <w:szCs w:val="21"/>
              </w:rPr>
              <w:t>合格判据：</w:t>
            </w:r>
            <w:r>
              <w:rPr>
                <w:rFonts w:ascii="宋体" w:hAnsi="宋体"/>
                <w:spacing w:val="2"/>
                <w:szCs w:val="21"/>
              </w:rPr>
              <w:t>测试过程和项目完整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92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54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39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77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17"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38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ascii="宋体" w:hAnsi="宋体"/>
                <w:szCs w:val="21"/>
              </w:rPr>
            </w:pPr>
            <w:r>
              <w:rPr>
                <w:rFonts w:ascii="宋体" w:hAnsi="宋体"/>
                <w:szCs w:val="21"/>
              </w:rPr>
              <w:t>步骤 1</w:t>
            </w:r>
          </w:p>
        </w:tc>
        <w:tc>
          <w:tcPr>
            <w:tcW w:w="927" w:type="pct"/>
            <w:shd w:val="clear" w:color="auto" w:fill="auto"/>
          </w:tcPr>
          <w:p>
            <w:pPr>
              <w:rPr>
                <w:rFonts w:ascii="宋体" w:hAnsi="宋体"/>
                <w:szCs w:val="21"/>
              </w:rPr>
            </w:pPr>
            <w:r>
              <w:rPr>
                <w:rFonts w:hint="eastAsia" w:ascii="宋体" w:hAnsi="宋体"/>
                <w:szCs w:val="21"/>
              </w:rPr>
              <w:t>1.</w:t>
            </w:r>
            <w:r>
              <w:rPr>
                <w:rFonts w:ascii="宋体" w:hAnsi="宋体"/>
                <w:szCs w:val="21"/>
              </w:rPr>
              <w:t xml:space="preserve"> JDK</w:t>
            </w:r>
            <w:r>
              <w:rPr>
                <w:rFonts w:hint="eastAsia" w:ascii="宋体" w:hAnsi="宋体"/>
                <w:szCs w:val="21"/>
                <w:lang w:val="en-US" w:eastAsia="zh-CN"/>
              </w:rPr>
              <w:t>11</w:t>
            </w:r>
            <w:r>
              <w:rPr>
                <w:rFonts w:ascii="宋体" w:hAnsi="宋体"/>
                <w:szCs w:val="21"/>
              </w:rPr>
              <w:t>运行环境正常安装和部署</w:t>
            </w:r>
            <w:r>
              <w:rPr>
                <w:rFonts w:hint="eastAsia" w:ascii="宋体" w:hAnsi="宋体"/>
                <w:szCs w:val="21"/>
              </w:rPr>
              <w:t>；</w:t>
            </w:r>
          </w:p>
          <w:p>
            <w:pPr>
              <w:rPr>
                <w:rFonts w:ascii="宋体" w:hAnsi="宋体"/>
                <w:szCs w:val="21"/>
              </w:rPr>
            </w:pPr>
            <w:r>
              <w:rPr>
                <w:rFonts w:hint="eastAsia" w:ascii="宋体" w:hAnsi="宋体"/>
                <w:szCs w:val="21"/>
              </w:rPr>
              <w:t>2. jvm新生代内存设置为100M。</w:t>
            </w:r>
          </w:p>
        </w:tc>
        <w:tc>
          <w:tcPr>
            <w:tcW w:w="541" w:type="pct"/>
            <w:shd w:val="clear" w:color="auto" w:fill="auto"/>
          </w:tcPr>
          <w:p>
            <w:pPr>
              <w:rPr>
                <w:rFonts w:ascii="宋体" w:hAnsi="宋体"/>
                <w:szCs w:val="21"/>
              </w:rPr>
            </w:pPr>
            <w:r>
              <w:rPr>
                <w:rFonts w:hint="eastAsia" w:ascii="宋体" w:hAnsi="宋体"/>
                <w:szCs w:val="21"/>
              </w:rPr>
              <w:t>打开</w:t>
            </w:r>
            <w:r>
              <w:rPr>
                <w:rFonts w:ascii="宋体" w:hAnsi="宋体"/>
                <w:szCs w:val="21"/>
              </w:rPr>
              <w:t>示例</w:t>
            </w:r>
            <w:r>
              <w:rPr>
                <w:rFonts w:hint="eastAsia" w:ascii="宋体" w:hAnsi="宋体"/>
                <w:szCs w:val="21"/>
              </w:rPr>
              <w:t>程序</w:t>
            </w:r>
            <w:r>
              <w:rPr>
                <w:rFonts w:ascii="宋体" w:hAnsi="宋体"/>
                <w:szCs w:val="21"/>
              </w:rPr>
              <w:t>jvmTest</w:t>
            </w:r>
            <w:r>
              <w:rPr>
                <w:rFonts w:hint="eastAsia" w:ascii="宋体" w:hAnsi="宋体"/>
                <w:szCs w:val="21"/>
              </w:rPr>
              <w:t>。</w:t>
            </w:r>
          </w:p>
        </w:tc>
        <w:tc>
          <w:tcPr>
            <w:tcW w:w="1391" w:type="pct"/>
            <w:shd w:val="clear" w:color="auto" w:fill="auto"/>
          </w:tcPr>
          <w:p>
            <w:pPr>
              <w:rPr>
                <w:rFonts w:ascii="宋体" w:hAnsi="宋体"/>
                <w:szCs w:val="21"/>
              </w:rPr>
            </w:pPr>
            <w:r>
              <w:rPr>
                <w:rFonts w:hint="eastAsia" w:ascii="宋体" w:hAnsi="宋体"/>
                <w:szCs w:val="21"/>
              </w:rPr>
              <w:t>运行</w:t>
            </w:r>
            <w:r>
              <w:rPr>
                <w:rFonts w:ascii="宋体" w:hAnsi="宋体"/>
                <w:szCs w:val="21"/>
              </w:rPr>
              <w:t>“jvmTest”示例</w:t>
            </w:r>
            <w:r>
              <w:rPr>
                <w:rFonts w:hint="eastAsia" w:ascii="宋体" w:hAnsi="宋体"/>
                <w:szCs w:val="21"/>
              </w:rPr>
              <w:t>程序。</w:t>
            </w:r>
          </w:p>
        </w:tc>
        <w:tc>
          <w:tcPr>
            <w:tcW w:w="773" w:type="pct"/>
            <w:shd w:val="clear" w:color="auto" w:fill="auto"/>
          </w:tcPr>
          <w:p>
            <w:pPr>
              <w:rPr>
                <w:rFonts w:ascii="宋体" w:hAnsi="宋体"/>
                <w:szCs w:val="21"/>
              </w:rPr>
            </w:pPr>
            <w:r>
              <w:rPr>
                <w:rFonts w:ascii="宋体" w:hAnsi="宋体"/>
                <w:szCs w:val="21"/>
              </w:rPr>
              <w:t>jvmTest</w:t>
            </w:r>
            <w:r>
              <w:rPr>
                <w:rFonts w:hint="eastAsia" w:ascii="宋体" w:hAnsi="宋体"/>
                <w:szCs w:val="21"/>
              </w:rPr>
              <w:t>运行成功。</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2</w:t>
            </w:r>
          </w:p>
        </w:tc>
        <w:tc>
          <w:tcPr>
            <w:tcW w:w="927" w:type="pct"/>
            <w:shd w:val="clear" w:color="auto" w:fill="auto"/>
          </w:tcPr>
          <w:p>
            <w:pPr>
              <w:rPr>
                <w:rFonts w:ascii="宋体" w:hAnsi="宋体"/>
              </w:rPr>
            </w:pPr>
            <w:r>
              <w:rPr>
                <w:rFonts w:ascii="宋体" w:hAnsi="宋体"/>
                <w:szCs w:val="21"/>
              </w:rPr>
              <w:t>jvmTest</w:t>
            </w:r>
            <w:r>
              <w:rPr>
                <w:rFonts w:hint="eastAsia" w:ascii="宋体" w:hAnsi="宋体"/>
                <w:szCs w:val="21"/>
              </w:rPr>
              <w:t>运行成功。</w:t>
            </w:r>
          </w:p>
        </w:tc>
        <w:tc>
          <w:tcPr>
            <w:tcW w:w="541" w:type="pct"/>
            <w:shd w:val="clear" w:color="auto" w:fill="auto"/>
          </w:tcPr>
          <w:p>
            <w:pPr>
              <w:rPr>
                <w:rFonts w:ascii="宋体" w:hAnsi="宋体"/>
                <w:szCs w:val="21"/>
              </w:rPr>
            </w:pPr>
            <w:r>
              <w:rPr>
                <w:rFonts w:hint="eastAsia" w:ascii="宋体" w:hAnsi="宋体"/>
                <w:szCs w:val="21"/>
              </w:rPr>
              <w:t>gc回收命令。</w:t>
            </w:r>
          </w:p>
        </w:tc>
        <w:tc>
          <w:tcPr>
            <w:tcW w:w="1391" w:type="pct"/>
            <w:shd w:val="clear" w:color="auto" w:fill="auto"/>
          </w:tcPr>
          <w:p>
            <w:pPr>
              <w:rPr>
                <w:rFonts w:ascii="宋体" w:hAnsi="宋体"/>
                <w:szCs w:val="21"/>
              </w:rPr>
            </w:pPr>
            <w:r>
              <w:rPr>
                <w:rFonts w:ascii="宋体" w:hAnsi="宋体"/>
                <w:szCs w:val="21"/>
              </w:rPr>
              <w:t>执行</w:t>
            </w:r>
            <w:r>
              <w:rPr>
                <w:rFonts w:hint="eastAsia" w:ascii="宋体" w:hAnsi="宋体"/>
                <w:szCs w:val="21"/>
              </w:rPr>
              <w:t>启动参数：</w:t>
            </w:r>
            <w:r>
              <w:rPr>
                <w:rFonts w:ascii="宋体" w:hAnsi="宋体"/>
                <w:szCs w:val="21"/>
              </w:rPr>
              <w:t xml:space="preserve">java </w:t>
            </w:r>
            <w:r>
              <w:rPr>
                <w:rFonts w:hint="eastAsia" w:ascii="宋体" w:hAnsi="宋体"/>
                <w:szCs w:val="21"/>
              </w:rPr>
              <w:t>-verbose：gc -Xms200M -Xmx200M -Xmn100M -XX：+PrintGCDetails -XX：SurvivorRatio=8 -XX：MaxTenuringThreshold=1。</w:t>
            </w:r>
          </w:p>
        </w:tc>
        <w:tc>
          <w:tcPr>
            <w:tcW w:w="773" w:type="pct"/>
            <w:shd w:val="clear" w:color="auto" w:fill="auto"/>
          </w:tcPr>
          <w:p>
            <w:pPr>
              <w:rPr>
                <w:rFonts w:ascii="宋体" w:hAnsi="宋体"/>
                <w:szCs w:val="21"/>
              </w:rPr>
            </w:pPr>
            <w:r>
              <w:rPr>
                <w:rFonts w:hint="eastAsia" w:ascii="宋体" w:hAnsi="宋体"/>
                <w:szCs w:val="21"/>
              </w:rPr>
              <w:t>gc执行成功，程序未崩溃。</w:t>
            </w:r>
          </w:p>
        </w:tc>
        <w:tc>
          <w:tcPr>
            <w:tcW w:w="617" w:type="pct"/>
            <w:shd w:val="clear" w:color="auto" w:fill="auto"/>
          </w:tcPr>
          <w:p>
            <w:pPr>
              <w:jc w:val="center"/>
              <w:rPr>
                <w:rFonts w:ascii="宋体" w:hAnsi="宋体"/>
                <w:szCs w:val="21"/>
              </w:rPr>
            </w:pPr>
            <w:r>
              <w:rPr>
                <w:rFonts w:hint="eastAsia" w:ascii="宋体" w:hAnsi="宋体"/>
                <w:szCs w:val="21"/>
              </w:rPr>
              <w:t>与预期结果一致</w:t>
            </w:r>
          </w:p>
        </w:tc>
        <w:tc>
          <w:tcPr>
            <w:tcW w:w="383" w:type="pct"/>
            <w:shd w:val="clear" w:color="auto" w:fill="auto"/>
          </w:tcPr>
          <w:p>
            <w:pPr>
              <w:jc w:val="center"/>
              <w:rPr>
                <w:rFonts w:ascii="宋体" w:hAnsi="宋体"/>
                <w:szCs w:val="21"/>
              </w:rPr>
            </w:pPr>
            <w:r>
              <w:rPr>
                <w:rFonts w:hint="eastAsia" w:ascii="宋体" w:hAnsi="宋体"/>
                <w:szCs w:val="21"/>
              </w:rPr>
              <w:t>-</w:t>
            </w:r>
          </w:p>
        </w:tc>
      </w:tr>
    </w:tbl>
    <w:p>
      <w:pPr>
        <w:pStyle w:val="3"/>
        <w:numPr>
          <w:ilvl w:val="0"/>
          <w:numId w:val="13"/>
        </w:numPr>
        <w:ind w:firstLineChars="0"/>
        <w:jc w:val="center"/>
        <w:rPr>
          <w:rFonts w:ascii="宋体" w:hAnsi="宋体"/>
          <w:sz w:val="21"/>
          <w:szCs w:val="21"/>
        </w:rPr>
      </w:pPr>
      <w:r>
        <w:rPr>
          <w:rFonts w:hint="eastAsia" w:ascii="宋体" w:hAnsi="宋体"/>
          <w:sz w:val="21"/>
          <w:szCs w:val="21"/>
        </w:rPr>
        <w:t>JDK-</w:t>
      </w:r>
      <w:r>
        <w:rPr>
          <w:rFonts w:hint="eastAsia" w:ascii="宋体" w:hAnsi="宋体"/>
          <w:sz w:val="21"/>
          <w:szCs w:val="21"/>
          <w:lang w:val="en-US" w:eastAsia="zh-CN"/>
        </w:rPr>
        <w:t>11</w:t>
      </w:r>
      <w:r>
        <w:rPr>
          <w:rFonts w:hint="eastAsia" w:ascii="宋体" w:hAnsi="宋体"/>
          <w:sz w:val="21"/>
          <w:szCs w:val="21"/>
        </w:rPr>
        <w:t>性能测试用例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838"/>
        <w:gridCol w:w="1306"/>
        <w:gridCol w:w="3050"/>
        <w:gridCol w:w="2810"/>
        <w:gridCol w:w="1772"/>
        <w:gridCol w:w="129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4" w:type="pct"/>
            <w:gridSpan w:val="2"/>
            <w:tcBorders>
              <w:bottom w:val="single" w:color="000000" w:sz="6" w:space="0"/>
            </w:tcBorders>
            <w:shd w:val="clear" w:color="auto" w:fill="auto"/>
          </w:tcPr>
          <w:p>
            <w:pPr>
              <w:pStyle w:val="45"/>
              <w:jc w:val="center"/>
              <w:rPr>
                <w:rFonts w:ascii="宋体" w:hAnsi="宋体"/>
                <w:szCs w:val="21"/>
              </w:rPr>
            </w:pPr>
            <w:r>
              <w:rPr>
                <w:rFonts w:hint="eastAsia" w:ascii="宋体" w:hAnsi="宋体"/>
                <w:szCs w:val="21"/>
              </w:rPr>
              <w:t>用例名称/标识</w:t>
            </w:r>
          </w:p>
        </w:tc>
        <w:tc>
          <w:tcPr>
            <w:tcW w:w="3626" w:type="pct"/>
            <w:gridSpan w:val="5"/>
            <w:tcBorders>
              <w:bottom w:val="single" w:color="000000" w:sz="6" w:space="0"/>
            </w:tcBorders>
            <w:shd w:val="clear" w:color="auto" w:fill="auto"/>
          </w:tcPr>
          <w:p>
            <w:pPr>
              <w:pStyle w:val="45"/>
              <w:rPr>
                <w:rFonts w:ascii="宋体" w:hAnsi="宋体"/>
                <w:color w:val="000000"/>
              </w:rPr>
            </w:pPr>
            <w:r>
              <w:rPr>
                <w:rFonts w:hint="eastAsia" w:ascii="宋体" w:hAnsi="宋体"/>
                <w:spacing w:val="2"/>
                <w:szCs w:val="21"/>
              </w:rPr>
              <w:t>JDK性能</w:t>
            </w:r>
            <w:r>
              <w:rPr>
                <w:rFonts w:hint="eastAsia" w:ascii="宋体" w:hAnsi="宋体"/>
                <w:szCs w:val="21"/>
              </w:rPr>
              <w:t xml:space="preserve">测试/ </w:t>
            </w:r>
            <w:r>
              <w:rPr>
                <w:rFonts w:hint="eastAsia" w:ascii="宋体" w:hAnsi="宋体"/>
                <w:color w:val="000000"/>
              </w:rPr>
              <w:t>GN_YXHJ _YYXS_JAVA</w:t>
            </w:r>
            <w:r>
              <w:rPr>
                <w:rFonts w:hint="eastAsia" w:ascii="宋体" w:hAnsi="宋体"/>
                <w:color w:val="000000"/>
                <w:lang w:val="en-US" w:eastAsia="zh-CN"/>
              </w:rPr>
              <w:t>11</w:t>
            </w:r>
            <w:r>
              <w:rPr>
                <w:rFonts w:hint="eastAsia" w:ascii="宋体" w:hAnsi="宋体"/>
                <w:color w:val="000000"/>
              </w:rPr>
              <w:t>_XN11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4" w:type="pct"/>
            <w:gridSpan w:val="2"/>
            <w:tcBorders>
              <w:top w:val="single" w:color="000000" w:sz="6" w:space="0"/>
              <w:bottom w:val="single" w:color="000000" w:sz="12" w:space="0"/>
            </w:tcBorders>
            <w:shd w:val="clear" w:color="auto" w:fill="auto"/>
          </w:tcPr>
          <w:p>
            <w:pPr>
              <w:pStyle w:val="45"/>
              <w:jc w:val="center"/>
              <w:rPr>
                <w:rFonts w:ascii="宋体" w:hAnsi="宋体"/>
                <w:szCs w:val="21"/>
              </w:rPr>
            </w:pPr>
            <w:r>
              <w:rPr>
                <w:rFonts w:hint="eastAsia" w:ascii="宋体" w:hAnsi="宋体"/>
                <w:szCs w:val="21"/>
              </w:rPr>
              <w:t>用例说明</w:t>
            </w:r>
          </w:p>
        </w:tc>
        <w:tc>
          <w:tcPr>
            <w:tcW w:w="3626" w:type="pct"/>
            <w:gridSpan w:val="5"/>
            <w:tcBorders>
              <w:top w:val="single" w:color="000000" w:sz="6" w:space="0"/>
              <w:bottom w:val="single" w:color="000000" w:sz="12" w:space="0"/>
            </w:tcBorders>
            <w:shd w:val="clear" w:color="auto" w:fill="auto"/>
          </w:tcPr>
          <w:p>
            <w:pPr>
              <w:pStyle w:val="45"/>
              <w:rPr>
                <w:rFonts w:ascii="宋体" w:hAnsi="宋体"/>
                <w:szCs w:val="21"/>
              </w:rPr>
            </w:pPr>
            <w:r>
              <w:rPr>
                <w:rFonts w:hint="eastAsia" w:ascii="宋体" w:hAnsi="宋体"/>
                <w:b/>
                <w:szCs w:val="21"/>
              </w:rPr>
              <w:t>测试目的:</w:t>
            </w:r>
            <w:r>
              <w:rPr>
                <w:rFonts w:hint="eastAsia" w:ascii="宋体" w:hAnsi="宋体"/>
                <w:szCs w:val="21"/>
              </w:rPr>
              <w:t>对JDK11的性能进行验证。</w:t>
            </w:r>
          </w:p>
          <w:p>
            <w:pPr>
              <w:pStyle w:val="45"/>
              <w:rPr>
                <w:rFonts w:ascii="宋体" w:hAnsi="宋体"/>
                <w:szCs w:val="21"/>
              </w:rPr>
            </w:pPr>
            <w:r>
              <w:rPr>
                <w:rFonts w:hint="eastAsia" w:ascii="宋体" w:hAnsi="宋体"/>
                <w:b/>
                <w:szCs w:val="21"/>
              </w:rPr>
              <w:t>测试方法:</w:t>
            </w:r>
            <w:r>
              <w:rPr>
                <w:rFonts w:hint="eastAsia" w:ascii="宋体" w:hAnsi="宋体"/>
                <w:spacing w:val="2"/>
                <w:szCs w:val="21"/>
              </w:rPr>
              <w:t xml:space="preserve"> </w:t>
            </w:r>
            <w:r>
              <w:rPr>
                <w:rFonts w:hint="eastAsia" w:ascii="宋体" w:hAnsi="宋体"/>
                <w:szCs w:val="21"/>
              </w:rPr>
              <w:t>通过specJ</w:t>
            </w:r>
            <w:r>
              <w:rPr>
                <w:rFonts w:hint="eastAsia" w:ascii="宋体" w:hAnsi="宋体"/>
                <w:szCs w:val="21"/>
                <w:lang w:val="en-US" w:eastAsia="zh-CN"/>
              </w:rPr>
              <w:t>BB</w:t>
            </w:r>
            <w:r>
              <w:rPr>
                <w:rFonts w:hint="eastAsia" w:ascii="宋体" w:hAnsi="宋体"/>
                <w:szCs w:val="21"/>
              </w:rPr>
              <w:t xml:space="preserve"> benchmark工具，分别运行在飞腾计算机和intel金牌5115计算机上，除以CPU峰值后，对比性能</w:t>
            </w:r>
            <w:r>
              <w:rPr>
                <w:rFonts w:hint="eastAsia" w:ascii="宋体" w:hAnsi="宋体"/>
                <w:spacing w:val="2"/>
                <w:szCs w:val="21"/>
              </w:rPr>
              <w:t>。</w:t>
            </w:r>
          </w:p>
          <w:p>
            <w:pPr>
              <w:pStyle w:val="45"/>
              <w:rPr>
                <w:rFonts w:ascii="宋体" w:hAnsi="宋体"/>
                <w:szCs w:val="21"/>
              </w:rPr>
            </w:pPr>
            <w:r>
              <w:rPr>
                <w:rFonts w:hint="eastAsia" w:ascii="宋体" w:hAnsi="宋体"/>
                <w:b/>
                <w:szCs w:val="21"/>
              </w:rPr>
              <w:t>合格判据:</w:t>
            </w:r>
            <w:r>
              <w:rPr>
                <w:rFonts w:hint="eastAsia" w:ascii="宋体" w:hAnsi="宋体"/>
                <w:color w:val="FF0000"/>
                <w:szCs w:val="21"/>
              </w:rPr>
              <w:t xml:space="preserve"> </w:t>
            </w:r>
            <w:r>
              <w:rPr>
                <w:rFonts w:hint="eastAsia" w:ascii="宋体" w:hAnsi="宋体"/>
                <w:szCs w:val="21"/>
              </w:rPr>
              <w:t>在飞腾计算机上测试结果除以CPU峰值后，与intel金牌5115计算机上测试结果除以CPU峰值的比，大于80%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步骤</w:t>
            </w:r>
          </w:p>
        </w:tc>
        <w:tc>
          <w:tcPr>
            <w:tcW w:w="100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前提和约束</w:t>
            </w:r>
          </w:p>
        </w:tc>
        <w:tc>
          <w:tcPr>
            <w:tcW w:w="463"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输入</w:t>
            </w:r>
          </w:p>
        </w:tc>
        <w:tc>
          <w:tcPr>
            <w:tcW w:w="1081"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目的和动作</w:t>
            </w:r>
          </w:p>
        </w:tc>
        <w:tc>
          <w:tcPr>
            <w:tcW w:w="996"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预期结果</w:t>
            </w:r>
          </w:p>
        </w:tc>
        <w:tc>
          <w:tcPr>
            <w:tcW w:w="62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评估准则</w:t>
            </w:r>
          </w:p>
        </w:tc>
        <w:tc>
          <w:tcPr>
            <w:tcW w:w="458" w:type="pct"/>
            <w:tcBorders>
              <w:top w:val="single" w:color="000000" w:sz="12" w:space="0"/>
            </w:tcBorders>
            <w:shd w:val="clear" w:color="auto" w:fill="auto"/>
          </w:tcPr>
          <w:p>
            <w:pPr>
              <w:pStyle w:val="45"/>
              <w:jc w:val="center"/>
              <w:rPr>
                <w:rFonts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rPr>
                <w:rFonts w:ascii="宋体" w:hAnsi="宋体"/>
                <w:szCs w:val="21"/>
              </w:rPr>
              <w:t>步骤 1</w:t>
            </w:r>
          </w:p>
        </w:tc>
        <w:tc>
          <w:tcPr>
            <w:tcW w:w="1006" w:type="pct"/>
            <w:shd w:val="clear" w:color="auto" w:fill="auto"/>
          </w:tcPr>
          <w:p>
            <w:pPr>
              <w:rPr>
                <w:rFonts w:ascii="宋体" w:hAnsi="宋体"/>
                <w:szCs w:val="21"/>
              </w:rPr>
            </w:pPr>
            <w:r>
              <w:rPr>
                <w:rFonts w:hint="eastAsia" w:ascii="宋体" w:hAnsi="宋体"/>
              </w:rPr>
              <w:t>JDK 11已成功安装在飞腾计算机上。</w:t>
            </w:r>
          </w:p>
        </w:tc>
        <w:tc>
          <w:tcPr>
            <w:tcW w:w="463" w:type="pct"/>
            <w:shd w:val="clear" w:color="auto" w:fill="auto"/>
          </w:tcPr>
          <w:p>
            <w:pPr>
              <w:jc w:val="center"/>
              <w:rPr>
                <w:rFonts w:ascii="宋体" w:hAnsi="宋体"/>
                <w:szCs w:val="21"/>
              </w:rPr>
            </w:pPr>
            <w:r>
              <w:rPr>
                <w:rFonts w:hint="eastAsia" w:ascii="宋体" w:hAnsi="宋体"/>
                <w:szCs w:val="21"/>
              </w:rPr>
              <w:t>无</w:t>
            </w:r>
          </w:p>
        </w:tc>
        <w:tc>
          <w:tcPr>
            <w:tcW w:w="1081" w:type="pct"/>
            <w:shd w:val="clear" w:color="auto" w:fill="auto"/>
          </w:tcPr>
          <w:p>
            <w:pPr>
              <w:rPr>
                <w:rFonts w:ascii="宋体" w:hAnsi="宋体"/>
                <w:szCs w:val="21"/>
              </w:rPr>
            </w:pPr>
            <w:r>
              <w:rPr>
                <w:rFonts w:hint="eastAsia" w:ascii="宋体" w:hAnsi="宋体"/>
                <w:szCs w:val="21"/>
              </w:rPr>
              <w:t>在飞腾计算机上运行specJ</w:t>
            </w:r>
            <w:r>
              <w:rPr>
                <w:rFonts w:hint="eastAsia" w:ascii="宋体" w:hAnsi="宋体"/>
                <w:szCs w:val="21"/>
                <w:lang w:val="en-US" w:eastAsia="zh-CN"/>
              </w:rPr>
              <w:t>BB</w:t>
            </w:r>
            <w:r>
              <w:rPr>
                <w:rFonts w:hint="eastAsia" w:ascii="宋体" w:hAnsi="宋体"/>
                <w:szCs w:val="21"/>
              </w:rPr>
              <w:t>，得到结果A1。</w:t>
            </w:r>
          </w:p>
        </w:tc>
        <w:tc>
          <w:tcPr>
            <w:tcW w:w="996" w:type="pct"/>
            <w:shd w:val="clear" w:color="auto" w:fill="auto"/>
          </w:tcPr>
          <w:p>
            <w:pPr>
              <w:rPr>
                <w:rFonts w:ascii="宋体" w:hAnsi="宋体"/>
                <w:szCs w:val="21"/>
              </w:rPr>
            </w:pPr>
            <w:r>
              <w:rPr>
                <w:rFonts w:hint="eastAsia" w:ascii="宋体" w:hAnsi="宋体"/>
                <w:szCs w:val="21"/>
              </w:rPr>
              <w:t>成功运行specJ</w:t>
            </w:r>
            <w:r>
              <w:rPr>
                <w:rFonts w:hint="eastAsia" w:ascii="宋体" w:hAnsi="宋体"/>
                <w:szCs w:val="21"/>
                <w:lang w:val="en-US" w:eastAsia="zh-CN"/>
              </w:rPr>
              <w:t>BB</w:t>
            </w:r>
            <w:r>
              <w:rPr>
                <w:rFonts w:hint="eastAsia" w:ascii="宋体" w:hAnsi="宋体"/>
                <w:szCs w:val="21"/>
              </w:rPr>
              <w:t>，得到结果A1。</w:t>
            </w:r>
          </w:p>
        </w:tc>
        <w:tc>
          <w:tcPr>
            <w:tcW w:w="628" w:type="pct"/>
            <w:shd w:val="clear" w:color="auto" w:fill="auto"/>
          </w:tcPr>
          <w:p>
            <w:pPr>
              <w:jc w:val="center"/>
              <w:rPr>
                <w:rFonts w:ascii="宋体" w:hAnsi="宋体"/>
                <w:szCs w:val="21"/>
              </w:rPr>
            </w:pPr>
            <w:r>
              <w:rPr>
                <w:rFonts w:hint="eastAsia" w:ascii="宋体" w:hAnsi="宋体"/>
                <w:szCs w:val="21"/>
              </w:rPr>
              <w:t>可得到结果A1</w:t>
            </w:r>
          </w:p>
        </w:tc>
        <w:tc>
          <w:tcPr>
            <w:tcW w:w="458"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步骤 2</w:t>
            </w:r>
          </w:p>
        </w:tc>
        <w:tc>
          <w:tcPr>
            <w:tcW w:w="1006" w:type="pct"/>
            <w:shd w:val="clear" w:color="auto" w:fill="auto"/>
          </w:tcPr>
          <w:p>
            <w:pPr>
              <w:rPr>
                <w:rFonts w:ascii="宋体" w:hAnsi="宋体"/>
                <w:szCs w:val="21"/>
              </w:rPr>
            </w:pPr>
            <w:r>
              <w:rPr>
                <w:rFonts w:ascii="宋体" w:hAnsi="宋体"/>
                <w:szCs w:val="21"/>
              </w:rPr>
              <w:t>S</w:t>
            </w:r>
            <w:r>
              <w:rPr>
                <w:rFonts w:hint="eastAsia" w:ascii="宋体" w:hAnsi="宋体"/>
                <w:szCs w:val="21"/>
              </w:rPr>
              <w:t>pecCPU</w:t>
            </w:r>
            <w:r>
              <w:rPr>
                <w:rFonts w:hint="eastAsia" w:ascii="宋体" w:hAnsi="宋体"/>
              </w:rPr>
              <w:t>已成功安装在飞腾计算机上。</w:t>
            </w:r>
          </w:p>
        </w:tc>
        <w:tc>
          <w:tcPr>
            <w:tcW w:w="463" w:type="pct"/>
            <w:shd w:val="clear" w:color="auto" w:fill="auto"/>
          </w:tcPr>
          <w:p>
            <w:pPr>
              <w:jc w:val="center"/>
              <w:rPr>
                <w:rFonts w:ascii="宋体" w:hAnsi="宋体"/>
                <w:szCs w:val="21"/>
              </w:rPr>
            </w:pPr>
            <w:r>
              <w:rPr>
                <w:rFonts w:hint="eastAsia" w:ascii="宋体" w:hAnsi="宋体"/>
                <w:szCs w:val="21"/>
              </w:rPr>
              <w:t>无</w:t>
            </w:r>
          </w:p>
        </w:tc>
        <w:tc>
          <w:tcPr>
            <w:tcW w:w="1081" w:type="pct"/>
            <w:shd w:val="clear" w:color="auto" w:fill="auto"/>
          </w:tcPr>
          <w:p>
            <w:pPr>
              <w:rPr>
                <w:rFonts w:ascii="宋体" w:hAnsi="宋体"/>
                <w:szCs w:val="21"/>
              </w:rPr>
            </w:pPr>
            <w:r>
              <w:rPr>
                <w:rFonts w:hint="eastAsia" w:ascii="宋体" w:hAnsi="宋体"/>
                <w:szCs w:val="21"/>
              </w:rPr>
              <w:t>在飞腾计算机上运行</w:t>
            </w:r>
            <w:r>
              <w:rPr>
                <w:rFonts w:ascii="宋体" w:hAnsi="宋体"/>
                <w:szCs w:val="21"/>
              </w:rPr>
              <w:t>S</w:t>
            </w:r>
            <w:r>
              <w:rPr>
                <w:rFonts w:hint="eastAsia" w:ascii="宋体" w:hAnsi="宋体"/>
                <w:szCs w:val="21"/>
              </w:rPr>
              <w:t>pecCPU，得到结果B1。</w:t>
            </w:r>
          </w:p>
        </w:tc>
        <w:tc>
          <w:tcPr>
            <w:tcW w:w="996" w:type="pct"/>
            <w:shd w:val="clear" w:color="auto" w:fill="auto"/>
          </w:tcPr>
          <w:p>
            <w:pPr>
              <w:rPr>
                <w:rFonts w:ascii="宋体" w:hAnsi="宋体"/>
                <w:szCs w:val="21"/>
              </w:rPr>
            </w:pPr>
            <w:r>
              <w:rPr>
                <w:rFonts w:hint="eastAsia" w:ascii="宋体" w:hAnsi="宋体"/>
                <w:szCs w:val="21"/>
              </w:rPr>
              <w:t>成功运行</w:t>
            </w:r>
            <w:r>
              <w:rPr>
                <w:rFonts w:ascii="宋体" w:hAnsi="宋体"/>
                <w:szCs w:val="21"/>
              </w:rPr>
              <w:t>S</w:t>
            </w:r>
            <w:r>
              <w:rPr>
                <w:rFonts w:hint="eastAsia" w:ascii="宋体" w:hAnsi="宋体"/>
                <w:szCs w:val="21"/>
              </w:rPr>
              <w:t>pecCPU，得到结果B1。</w:t>
            </w:r>
          </w:p>
        </w:tc>
        <w:tc>
          <w:tcPr>
            <w:tcW w:w="628" w:type="pct"/>
            <w:shd w:val="clear" w:color="auto" w:fill="auto"/>
          </w:tcPr>
          <w:p>
            <w:pPr>
              <w:jc w:val="center"/>
              <w:rPr>
                <w:rFonts w:ascii="宋体" w:hAnsi="宋体"/>
                <w:szCs w:val="21"/>
              </w:rPr>
            </w:pPr>
            <w:r>
              <w:rPr>
                <w:rFonts w:hint="eastAsia" w:ascii="宋体" w:hAnsi="宋体"/>
                <w:szCs w:val="21"/>
              </w:rPr>
              <w:t>可得到结果B1</w:t>
            </w:r>
          </w:p>
        </w:tc>
        <w:tc>
          <w:tcPr>
            <w:tcW w:w="458"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3</w:t>
            </w:r>
          </w:p>
        </w:tc>
        <w:tc>
          <w:tcPr>
            <w:tcW w:w="1006" w:type="pct"/>
            <w:shd w:val="clear" w:color="auto" w:fill="auto"/>
          </w:tcPr>
          <w:p>
            <w:pPr>
              <w:rPr>
                <w:rFonts w:ascii="宋体" w:hAnsi="宋体"/>
                <w:szCs w:val="21"/>
              </w:rPr>
            </w:pPr>
            <w:r>
              <w:rPr>
                <w:rFonts w:hint="eastAsia" w:ascii="宋体" w:hAnsi="宋体"/>
              </w:rPr>
              <w:t>JDK 11已成功安装在intel金牌5115计算机上。</w:t>
            </w:r>
          </w:p>
        </w:tc>
        <w:tc>
          <w:tcPr>
            <w:tcW w:w="463" w:type="pct"/>
            <w:shd w:val="clear" w:color="auto" w:fill="auto"/>
          </w:tcPr>
          <w:p>
            <w:pPr>
              <w:jc w:val="center"/>
              <w:rPr>
                <w:rFonts w:ascii="宋体" w:hAnsi="宋体"/>
                <w:szCs w:val="21"/>
              </w:rPr>
            </w:pPr>
            <w:r>
              <w:rPr>
                <w:rFonts w:hint="eastAsia" w:ascii="宋体" w:hAnsi="宋体"/>
                <w:szCs w:val="21"/>
              </w:rPr>
              <w:t>无</w:t>
            </w:r>
          </w:p>
        </w:tc>
        <w:tc>
          <w:tcPr>
            <w:tcW w:w="1081" w:type="pct"/>
            <w:shd w:val="clear" w:color="auto" w:fill="auto"/>
          </w:tcPr>
          <w:p>
            <w:pPr>
              <w:rPr>
                <w:rFonts w:ascii="宋体" w:hAnsi="宋体"/>
                <w:szCs w:val="21"/>
              </w:rPr>
            </w:pPr>
            <w:r>
              <w:rPr>
                <w:rFonts w:hint="eastAsia" w:ascii="宋体" w:hAnsi="宋体"/>
                <w:szCs w:val="21"/>
              </w:rPr>
              <w:t>在</w:t>
            </w:r>
            <w:r>
              <w:rPr>
                <w:rFonts w:hint="eastAsia" w:ascii="宋体" w:hAnsi="宋体"/>
              </w:rPr>
              <w:t>intel金牌5115</w:t>
            </w:r>
            <w:r>
              <w:rPr>
                <w:rFonts w:hint="eastAsia" w:ascii="宋体" w:hAnsi="宋体"/>
                <w:szCs w:val="21"/>
              </w:rPr>
              <w:t>计算机上运行specJ</w:t>
            </w:r>
            <w:r>
              <w:rPr>
                <w:rFonts w:hint="eastAsia" w:ascii="宋体" w:hAnsi="宋体"/>
                <w:szCs w:val="21"/>
                <w:lang w:val="en-US" w:eastAsia="zh-CN"/>
              </w:rPr>
              <w:t>BB</w:t>
            </w:r>
            <w:r>
              <w:rPr>
                <w:rFonts w:hint="eastAsia" w:ascii="宋体" w:hAnsi="宋体"/>
                <w:szCs w:val="21"/>
              </w:rPr>
              <w:t>，得到结果A2。</w:t>
            </w:r>
          </w:p>
        </w:tc>
        <w:tc>
          <w:tcPr>
            <w:tcW w:w="996" w:type="pct"/>
            <w:shd w:val="clear" w:color="auto" w:fill="auto"/>
          </w:tcPr>
          <w:p>
            <w:pPr>
              <w:rPr>
                <w:rFonts w:ascii="宋体" w:hAnsi="宋体"/>
                <w:szCs w:val="21"/>
              </w:rPr>
            </w:pPr>
            <w:r>
              <w:rPr>
                <w:rFonts w:hint="eastAsia" w:ascii="宋体" w:hAnsi="宋体"/>
                <w:szCs w:val="21"/>
              </w:rPr>
              <w:t>成功运行specJ</w:t>
            </w:r>
            <w:r>
              <w:rPr>
                <w:rFonts w:hint="eastAsia" w:ascii="宋体" w:hAnsi="宋体"/>
                <w:szCs w:val="21"/>
                <w:lang w:val="en-US" w:eastAsia="zh-CN"/>
              </w:rPr>
              <w:t>BB</w:t>
            </w:r>
            <w:r>
              <w:rPr>
                <w:rFonts w:hint="eastAsia" w:ascii="宋体" w:hAnsi="宋体"/>
                <w:szCs w:val="21"/>
              </w:rPr>
              <w:t>，得到结果A2。</w:t>
            </w:r>
          </w:p>
        </w:tc>
        <w:tc>
          <w:tcPr>
            <w:tcW w:w="628" w:type="pct"/>
            <w:shd w:val="clear" w:color="auto" w:fill="auto"/>
          </w:tcPr>
          <w:p>
            <w:pPr>
              <w:jc w:val="center"/>
              <w:rPr>
                <w:rFonts w:ascii="宋体" w:hAnsi="宋体"/>
                <w:szCs w:val="21"/>
              </w:rPr>
            </w:pPr>
            <w:r>
              <w:rPr>
                <w:rFonts w:hint="eastAsia" w:ascii="宋体" w:hAnsi="宋体"/>
                <w:szCs w:val="21"/>
              </w:rPr>
              <w:t>可得到结果A2</w:t>
            </w:r>
          </w:p>
        </w:tc>
        <w:tc>
          <w:tcPr>
            <w:tcW w:w="458"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4</w:t>
            </w:r>
          </w:p>
        </w:tc>
        <w:tc>
          <w:tcPr>
            <w:tcW w:w="1006" w:type="pct"/>
            <w:shd w:val="clear" w:color="auto" w:fill="auto"/>
          </w:tcPr>
          <w:p>
            <w:pPr>
              <w:rPr>
                <w:rFonts w:ascii="宋体" w:hAnsi="宋体"/>
                <w:szCs w:val="21"/>
              </w:rPr>
            </w:pPr>
            <w:r>
              <w:rPr>
                <w:rFonts w:ascii="宋体" w:hAnsi="宋体"/>
                <w:szCs w:val="21"/>
              </w:rPr>
              <w:t>S</w:t>
            </w:r>
            <w:r>
              <w:rPr>
                <w:rFonts w:hint="eastAsia" w:ascii="宋体" w:hAnsi="宋体"/>
                <w:szCs w:val="21"/>
              </w:rPr>
              <w:t>pecCPU</w:t>
            </w:r>
            <w:r>
              <w:rPr>
                <w:rFonts w:hint="eastAsia" w:ascii="宋体" w:hAnsi="宋体"/>
              </w:rPr>
              <w:t>已成功安装在intel金牌5115计算机上。</w:t>
            </w:r>
          </w:p>
        </w:tc>
        <w:tc>
          <w:tcPr>
            <w:tcW w:w="463" w:type="pct"/>
            <w:shd w:val="clear" w:color="auto" w:fill="auto"/>
          </w:tcPr>
          <w:p>
            <w:pPr>
              <w:jc w:val="center"/>
              <w:rPr>
                <w:rFonts w:ascii="宋体" w:hAnsi="宋体"/>
                <w:szCs w:val="21"/>
              </w:rPr>
            </w:pPr>
            <w:r>
              <w:rPr>
                <w:rFonts w:hint="eastAsia" w:ascii="宋体" w:hAnsi="宋体"/>
                <w:szCs w:val="21"/>
              </w:rPr>
              <w:t>无</w:t>
            </w:r>
          </w:p>
        </w:tc>
        <w:tc>
          <w:tcPr>
            <w:tcW w:w="1081" w:type="pct"/>
            <w:shd w:val="clear" w:color="auto" w:fill="auto"/>
          </w:tcPr>
          <w:p>
            <w:pPr>
              <w:rPr>
                <w:rFonts w:ascii="宋体" w:hAnsi="宋体"/>
                <w:szCs w:val="21"/>
              </w:rPr>
            </w:pPr>
            <w:r>
              <w:rPr>
                <w:rFonts w:hint="eastAsia" w:ascii="宋体" w:hAnsi="宋体"/>
                <w:szCs w:val="21"/>
              </w:rPr>
              <w:t>在</w:t>
            </w:r>
            <w:r>
              <w:rPr>
                <w:rFonts w:hint="eastAsia" w:ascii="宋体" w:hAnsi="宋体"/>
              </w:rPr>
              <w:t>intel金牌5115</w:t>
            </w:r>
            <w:r>
              <w:rPr>
                <w:rFonts w:hint="eastAsia" w:ascii="宋体" w:hAnsi="宋体"/>
                <w:szCs w:val="21"/>
              </w:rPr>
              <w:t>计算机上运行</w:t>
            </w:r>
            <w:r>
              <w:rPr>
                <w:rFonts w:ascii="宋体" w:hAnsi="宋体"/>
                <w:szCs w:val="21"/>
              </w:rPr>
              <w:t>S</w:t>
            </w:r>
            <w:r>
              <w:rPr>
                <w:rFonts w:hint="eastAsia" w:ascii="宋体" w:hAnsi="宋体"/>
                <w:szCs w:val="21"/>
              </w:rPr>
              <w:t>pecCPU，得到结果B2。</w:t>
            </w:r>
          </w:p>
        </w:tc>
        <w:tc>
          <w:tcPr>
            <w:tcW w:w="996" w:type="pct"/>
            <w:shd w:val="clear" w:color="auto" w:fill="auto"/>
          </w:tcPr>
          <w:p>
            <w:pPr>
              <w:rPr>
                <w:rFonts w:ascii="宋体" w:hAnsi="宋体"/>
                <w:szCs w:val="21"/>
              </w:rPr>
            </w:pPr>
            <w:r>
              <w:rPr>
                <w:rFonts w:hint="eastAsia" w:ascii="宋体" w:hAnsi="宋体"/>
                <w:szCs w:val="21"/>
              </w:rPr>
              <w:t>成功运行</w:t>
            </w:r>
            <w:r>
              <w:rPr>
                <w:rFonts w:ascii="宋体" w:hAnsi="宋体"/>
                <w:szCs w:val="21"/>
              </w:rPr>
              <w:t>S</w:t>
            </w:r>
            <w:r>
              <w:rPr>
                <w:rFonts w:hint="eastAsia" w:ascii="宋体" w:hAnsi="宋体"/>
                <w:szCs w:val="21"/>
              </w:rPr>
              <w:t>pecCPU，得到结果B2。</w:t>
            </w:r>
          </w:p>
        </w:tc>
        <w:tc>
          <w:tcPr>
            <w:tcW w:w="628" w:type="pct"/>
            <w:shd w:val="clear" w:color="auto" w:fill="auto"/>
          </w:tcPr>
          <w:p>
            <w:pPr>
              <w:jc w:val="center"/>
              <w:rPr>
                <w:rFonts w:ascii="宋体" w:hAnsi="宋体"/>
                <w:szCs w:val="21"/>
              </w:rPr>
            </w:pPr>
            <w:r>
              <w:rPr>
                <w:rFonts w:hint="eastAsia" w:ascii="宋体" w:hAnsi="宋体"/>
                <w:szCs w:val="21"/>
              </w:rPr>
              <w:t>可得到结果B2</w:t>
            </w:r>
          </w:p>
        </w:tc>
        <w:tc>
          <w:tcPr>
            <w:tcW w:w="458" w:type="pct"/>
            <w:shd w:val="clear" w:color="auto" w:fill="auto"/>
          </w:tcPr>
          <w:p>
            <w:pPr>
              <w:jc w:val="center"/>
              <w:rPr>
                <w:rFonts w:ascii="宋体" w:hAnsi="宋体"/>
                <w:szCs w:val="21"/>
              </w:rPr>
            </w:pPr>
            <w:r>
              <w:rPr>
                <w:rFonts w:hint="eastAsia" w:ascii="宋体" w:hAnsi="宋体"/>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ascii="宋体" w:hAnsi="宋体"/>
                <w:szCs w:val="21"/>
              </w:rPr>
            </w:pPr>
            <w:r>
              <w:rPr>
                <w:rFonts w:ascii="宋体" w:hAnsi="宋体"/>
                <w:szCs w:val="21"/>
              </w:rPr>
              <w:t xml:space="preserve">步骤 </w:t>
            </w:r>
            <w:r>
              <w:rPr>
                <w:rFonts w:hint="eastAsia" w:ascii="宋体" w:hAnsi="宋体"/>
                <w:szCs w:val="21"/>
              </w:rPr>
              <w:t>5</w:t>
            </w:r>
          </w:p>
        </w:tc>
        <w:tc>
          <w:tcPr>
            <w:tcW w:w="1006" w:type="pct"/>
            <w:shd w:val="clear" w:color="auto" w:fill="auto"/>
          </w:tcPr>
          <w:p>
            <w:pPr>
              <w:rPr>
                <w:rFonts w:ascii="宋体" w:hAnsi="宋体"/>
                <w:szCs w:val="21"/>
              </w:rPr>
            </w:pPr>
            <w:r>
              <w:rPr>
                <w:rFonts w:hint="eastAsia" w:ascii="宋体" w:hAnsi="宋体"/>
                <w:szCs w:val="21"/>
              </w:rPr>
              <w:t>A1、B1、A2、B2均已测试出来。</w:t>
            </w:r>
          </w:p>
        </w:tc>
        <w:tc>
          <w:tcPr>
            <w:tcW w:w="463" w:type="pct"/>
            <w:shd w:val="clear" w:color="auto" w:fill="auto"/>
          </w:tcPr>
          <w:p>
            <w:pPr>
              <w:rPr>
                <w:rFonts w:ascii="宋体" w:hAnsi="宋体"/>
                <w:szCs w:val="21"/>
              </w:rPr>
            </w:pPr>
            <w:r>
              <w:rPr>
                <w:rFonts w:hint="eastAsia" w:ascii="宋体" w:hAnsi="宋体"/>
                <w:szCs w:val="21"/>
              </w:rPr>
              <w:t>A1、B1、A2、B2。</w:t>
            </w:r>
          </w:p>
        </w:tc>
        <w:tc>
          <w:tcPr>
            <w:tcW w:w="1081" w:type="pct"/>
            <w:shd w:val="clear" w:color="auto" w:fill="auto"/>
          </w:tcPr>
          <w:p>
            <w:pPr>
              <w:rPr>
                <w:rFonts w:ascii="宋体" w:hAnsi="宋体"/>
                <w:szCs w:val="21"/>
              </w:rPr>
            </w:pPr>
            <w:r>
              <w:rPr>
                <w:rFonts w:hint="eastAsia" w:ascii="宋体" w:hAnsi="宋体"/>
                <w:szCs w:val="21"/>
              </w:rPr>
              <w:t>计算（A1/B1）/（A2/B2），得到性能比。</w:t>
            </w:r>
          </w:p>
        </w:tc>
        <w:tc>
          <w:tcPr>
            <w:tcW w:w="996" w:type="pct"/>
            <w:shd w:val="clear" w:color="auto" w:fill="auto"/>
          </w:tcPr>
          <w:p>
            <w:pPr>
              <w:rPr>
                <w:rFonts w:ascii="宋体" w:hAnsi="宋体"/>
                <w:szCs w:val="21"/>
              </w:rPr>
            </w:pPr>
            <w:r>
              <w:rPr>
                <w:rFonts w:hint="eastAsia" w:ascii="宋体" w:hAnsi="宋体"/>
                <w:szCs w:val="21"/>
              </w:rPr>
              <w:t>性能比〉=80%。</w:t>
            </w:r>
          </w:p>
        </w:tc>
        <w:tc>
          <w:tcPr>
            <w:tcW w:w="628" w:type="pct"/>
            <w:shd w:val="clear" w:color="auto" w:fill="auto"/>
          </w:tcPr>
          <w:p>
            <w:pPr>
              <w:jc w:val="center"/>
              <w:rPr>
                <w:rFonts w:ascii="宋体" w:hAnsi="宋体"/>
                <w:szCs w:val="21"/>
              </w:rPr>
            </w:pPr>
            <w:r>
              <w:rPr>
                <w:rFonts w:hint="eastAsia" w:ascii="宋体" w:hAnsi="宋体"/>
                <w:szCs w:val="21"/>
              </w:rPr>
              <w:t>与预期结果一致</w:t>
            </w:r>
          </w:p>
        </w:tc>
        <w:tc>
          <w:tcPr>
            <w:tcW w:w="458" w:type="pct"/>
            <w:shd w:val="clear" w:color="auto" w:fill="auto"/>
          </w:tcPr>
          <w:p>
            <w:pPr>
              <w:jc w:val="center"/>
              <w:rPr>
                <w:rFonts w:ascii="宋体" w:hAnsi="宋体"/>
                <w:szCs w:val="21"/>
              </w:rPr>
            </w:pPr>
          </w:p>
        </w:tc>
      </w:tr>
    </w:tbl>
    <w:p>
      <w:pPr>
        <w:pStyle w:val="3"/>
        <w:numPr>
          <w:ilvl w:val="0"/>
          <w:numId w:val="13"/>
        </w:numPr>
        <w:ind w:firstLineChars="0"/>
        <w:jc w:val="center"/>
        <w:rPr>
          <w:rFonts w:hint="eastAsia" w:ascii="宋体" w:hAnsi="宋体"/>
          <w:sz w:val="21"/>
          <w:szCs w:val="21"/>
          <w:lang w:eastAsia="zh-CN"/>
        </w:rPr>
      </w:pPr>
      <w:r>
        <w:rPr>
          <w:rFonts w:hint="eastAsia" w:ascii="宋体" w:hAnsi="宋体"/>
          <w:sz w:val="21"/>
          <w:szCs w:val="21"/>
          <w:lang w:eastAsia="zh-CN"/>
        </w:rPr>
        <w:t>Luajit</w:t>
      </w:r>
      <w:r>
        <w:rPr>
          <w:rFonts w:hint="eastAsia" w:ascii="宋体" w:hAnsi="宋体"/>
          <w:sz w:val="21"/>
          <w:szCs w:val="21"/>
          <w:lang w:val="en-US" w:eastAsia="zh-CN"/>
        </w:rPr>
        <w:t xml:space="preserve"> </w:t>
      </w:r>
      <w:r>
        <w:rPr>
          <w:rFonts w:hint="eastAsia" w:ascii="宋体" w:hAnsi="宋体"/>
          <w:sz w:val="21"/>
          <w:szCs w:val="21"/>
          <w:lang w:eastAsia="zh-CN"/>
        </w:rPr>
        <w:t>基础功能用例</w:t>
      </w:r>
    </w:p>
    <w:tbl>
      <w:tblPr>
        <w:tblStyle w:val="36"/>
        <w:tblW w:w="14119"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978"/>
        <w:gridCol w:w="2870"/>
        <w:gridCol w:w="1219"/>
        <w:gridCol w:w="3808"/>
        <w:gridCol w:w="2803"/>
        <w:gridCol w:w="1219"/>
        <w:gridCol w:w="1222"/>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69" w:hRule="atLeast"/>
        </w:trPr>
        <w:tc>
          <w:tcPr>
            <w:tcW w:w="3848"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用例名称/标识</w:t>
            </w:r>
          </w:p>
        </w:tc>
        <w:tc>
          <w:tcPr>
            <w:tcW w:w="10271"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Luajit 基础功能用例</w:t>
            </w:r>
            <w:r>
              <w:rPr>
                <w:rFonts w:ascii="宋体" w:hAnsi="宋体"/>
                <w:szCs w:val="21"/>
              </w:rPr>
              <w:t>/ GN_YXHJ_YYXS_LU</w:t>
            </w:r>
            <w:r>
              <w:rPr>
                <w:rFonts w:hint="eastAsia" w:ascii="宋体" w:hAnsi="宋体"/>
                <w:szCs w:val="21"/>
                <w:lang w:eastAsia="zh-CN"/>
              </w:rPr>
              <w:t>_</w:t>
            </w:r>
            <w:r>
              <w:rPr>
                <w:rFonts w:ascii="宋体" w:hAnsi="宋体"/>
                <w:szCs w:val="21"/>
                <w:lang w:eastAsia="zh-CN"/>
              </w:rPr>
              <w:t>LANG</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016" w:hRule="atLeast"/>
        </w:trPr>
        <w:tc>
          <w:tcPr>
            <w:tcW w:w="3848"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用例说明</w:t>
            </w:r>
          </w:p>
        </w:tc>
        <w:tc>
          <w:tcPr>
            <w:tcW w:w="10271"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 xml:space="preserve">测试目的: </w:t>
            </w:r>
            <w:r>
              <w:rPr>
                <w:rFonts w:hint="eastAsia" w:ascii="宋体" w:hAnsi="宋体"/>
                <w:szCs w:val="21"/>
                <w:lang w:eastAsia="zh-CN"/>
              </w:rPr>
              <w:t>测试luajit基础功能。</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测试方法:</w:t>
            </w:r>
            <w:r>
              <w:rPr>
                <w:rFonts w:ascii="宋体" w:hAnsi="宋体"/>
                <w:szCs w:val="21"/>
                <w:lang w:eastAsia="zh-CN"/>
              </w:rPr>
              <w:t xml:space="preserve"> </w:t>
            </w:r>
            <w:r>
              <w:rPr>
                <w:rFonts w:hint="eastAsia" w:ascii="宋体" w:hAnsi="宋体"/>
                <w:szCs w:val="21"/>
                <w:lang w:eastAsia="zh-CN"/>
              </w:rPr>
              <w:t>用luajit运行对应的测试用例</w:t>
            </w:r>
            <w:r>
              <w:rPr>
                <w:rFonts w:ascii="宋体" w:hAnsi="宋体"/>
                <w:szCs w:val="21"/>
                <w:lang w:eastAsia="zh-CN"/>
              </w:rPr>
              <w:t>。</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 xml:space="preserve">判断依据: </w:t>
            </w:r>
            <w:r>
              <w:rPr>
                <w:rFonts w:hint="eastAsia" w:ascii="宋体" w:hAnsi="宋体"/>
                <w:szCs w:val="21"/>
                <w:lang w:eastAsia="zh-CN"/>
              </w:rPr>
              <w:t>测试用例运行通过</w:t>
            </w:r>
            <w:r>
              <w:rPr>
                <w:rFonts w:ascii="宋体" w:hAnsi="宋体"/>
                <w:szCs w:val="21"/>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78"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步骤</w:t>
            </w:r>
          </w:p>
        </w:tc>
        <w:tc>
          <w:tcPr>
            <w:tcW w:w="287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前提和约束</w:t>
            </w:r>
          </w:p>
        </w:tc>
        <w:tc>
          <w:tcPr>
            <w:tcW w:w="121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输入</w:t>
            </w:r>
          </w:p>
        </w:tc>
        <w:tc>
          <w:tcPr>
            <w:tcW w:w="3808"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目的和动作</w:t>
            </w:r>
          </w:p>
        </w:tc>
        <w:tc>
          <w:tcPr>
            <w:tcW w:w="2803"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预期结果</w:t>
            </w:r>
          </w:p>
        </w:tc>
        <w:tc>
          <w:tcPr>
            <w:tcW w:w="121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评估准则</w:t>
            </w:r>
          </w:p>
        </w:tc>
        <w:tc>
          <w:tcPr>
            <w:tcW w:w="122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78"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步骤1</w:t>
            </w:r>
          </w:p>
        </w:tc>
        <w:tc>
          <w:tcPr>
            <w:tcW w:w="287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当前路径为测试文件夹，</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已安装l</w:t>
            </w:r>
            <w:r>
              <w:rPr>
                <w:rFonts w:ascii="宋体" w:hAnsi="宋体"/>
                <w:szCs w:val="21"/>
                <w:lang w:eastAsia="zh-CN"/>
              </w:rPr>
              <w:t>uajit</w:t>
            </w:r>
          </w:p>
        </w:tc>
        <w:tc>
          <w:tcPr>
            <w:tcW w:w="121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rPr>
            </w:pPr>
            <w:r>
              <w:rPr>
                <w:rFonts w:ascii="宋体" w:hAnsi="宋体"/>
                <w:szCs w:val="21"/>
              </w:rPr>
              <w:t>无</w:t>
            </w:r>
          </w:p>
        </w:tc>
        <w:tc>
          <w:tcPr>
            <w:tcW w:w="3808"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终端输入:</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szCs w:val="21"/>
                <w:lang w:eastAsia="zh-CN"/>
              </w:rPr>
              <w:t>luajit test.lua lang</w:t>
            </w:r>
          </w:p>
        </w:tc>
        <w:tc>
          <w:tcPr>
            <w:tcW w:w="2803"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输出运行结果，程序运行正常。</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输出:</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szCs w:val="21"/>
                <w:lang w:eastAsia="zh-CN"/>
              </w:rPr>
              <w:t>passed</w:t>
            </w:r>
          </w:p>
        </w:tc>
        <w:tc>
          <w:tcPr>
            <w:tcW w:w="121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与预期结果一致</w:t>
            </w:r>
          </w:p>
        </w:tc>
        <w:tc>
          <w:tcPr>
            <w:tcW w:w="122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p>
        </w:tc>
      </w:tr>
    </w:tbl>
    <w:p>
      <w:pPr>
        <w:pStyle w:val="3"/>
        <w:keepNext w:val="0"/>
        <w:keepLines w:val="0"/>
        <w:pageBreakBefore w:val="0"/>
        <w:widowControl w:val="0"/>
        <w:numPr>
          <w:ilvl w:val="0"/>
          <w:numId w:val="13"/>
        </w:numPr>
        <w:kinsoku/>
        <w:wordWrap/>
        <w:overflowPunct/>
        <w:topLinePunct w:val="0"/>
        <w:autoSpaceDE/>
        <w:autoSpaceDN/>
        <w:bidi w:val="0"/>
        <w:adjustRightInd/>
        <w:snapToGrid/>
        <w:ind w:firstLineChars="0"/>
        <w:jc w:val="center"/>
        <w:textAlignment w:val="auto"/>
        <w:rPr>
          <w:rFonts w:hint="eastAsia" w:ascii="宋体" w:hAnsi="宋体"/>
          <w:sz w:val="21"/>
          <w:szCs w:val="21"/>
          <w:lang w:eastAsia="zh-CN"/>
        </w:rPr>
      </w:pPr>
      <w:r>
        <w:rPr>
          <w:rFonts w:hint="eastAsia" w:ascii="宋体" w:hAnsi="宋体"/>
          <w:sz w:val="21"/>
          <w:szCs w:val="21"/>
          <w:lang w:eastAsia="zh-CN"/>
        </w:rPr>
        <w:t>Luajit FFI功能用例</w:t>
      </w:r>
    </w:p>
    <w:tbl>
      <w:tblPr>
        <w:tblStyle w:val="36"/>
        <w:tblW w:w="0" w:type="auto"/>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964"/>
        <w:gridCol w:w="2801"/>
        <w:gridCol w:w="1207"/>
        <w:gridCol w:w="3785"/>
        <w:gridCol w:w="2786"/>
        <w:gridCol w:w="1207"/>
        <w:gridCol w:w="1209"/>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W w:w="3765"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用例名称/标识</w:t>
            </w:r>
          </w:p>
        </w:tc>
        <w:tc>
          <w:tcPr>
            <w:tcW w:w="10194"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Luajit v2.1.0</w:t>
            </w:r>
            <w:r>
              <w:rPr>
                <w:rFonts w:ascii="宋体" w:hAnsi="宋体"/>
                <w:szCs w:val="21"/>
                <w:lang w:eastAsia="zh-CN"/>
              </w:rPr>
              <w:t xml:space="preserve"> </w:t>
            </w:r>
            <w:r>
              <w:rPr>
                <w:rFonts w:hint="eastAsia" w:ascii="宋体" w:hAnsi="宋体"/>
                <w:szCs w:val="21"/>
                <w:lang w:eastAsia="zh-CN"/>
              </w:rPr>
              <w:t>ffi功能用例</w:t>
            </w:r>
            <w:r>
              <w:rPr>
                <w:rFonts w:ascii="宋体" w:hAnsi="宋体"/>
                <w:szCs w:val="21"/>
              </w:rPr>
              <w:t>/ GN_YXHJ_YYXS_LU_LIBFFI</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61" w:hRule="atLeast"/>
        </w:trPr>
        <w:tc>
          <w:tcPr>
            <w:tcW w:w="3765"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用例说明</w:t>
            </w:r>
          </w:p>
        </w:tc>
        <w:tc>
          <w:tcPr>
            <w:tcW w:w="10194"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测试目的:</w:t>
            </w:r>
            <w:r>
              <w:rPr>
                <w:rFonts w:ascii="宋体" w:hAnsi="宋体"/>
                <w:szCs w:val="21"/>
                <w:lang w:eastAsia="zh-CN"/>
              </w:rPr>
              <w:t xml:space="preserve"> </w:t>
            </w:r>
            <w:r>
              <w:rPr>
                <w:rFonts w:hint="eastAsia" w:ascii="宋体" w:hAnsi="宋体"/>
                <w:szCs w:val="21"/>
                <w:lang w:eastAsia="zh-CN"/>
              </w:rPr>
              <w:t xml:space="preserve">测试luajit </w:t>
            </w:r>
            <w:r>
              <w:rPr>
                <w:rFonts w:ascii="宋体" w:hAnsi="宋体"/>
                <w:szCs w:val="21"/>
                <w:lang w:eastAsia="zh-CN"/>
              </w:rPr>
              <w:t xml:space="preserve"> ffi</w:t>
            </w:r>
            <w:r>
              <w:rPr>
                <w:rFonts w:hint="eastAsia" w:ascii="宋体" w:hAnsi="宋体"/>
                <w:szCs w:val="21"/>
                <w:lang w:eastAsia="zh-CN"/>
              </w:rPr>
              <w:t>功能。</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测试方法:</w:t>
            </w:r>
            <w:r>
              <w:rPr>
                <w:rFonts w:ascii="宋体" w:hAnsi="宋体"/>
                <w:szCs w:val="21"/>
                <w:lang w:eastAsia="zh-CN"/>
              </w:rPr>
              <w:t xml:space="preserve"> </w:t>
            </w:r>
            <w:r>
              <w:rPr>
                <w:rFonts w:hint="eastAsia" w:ascii="宋体" w:hAnsi="宋体"/>
                <w:szCs w:val="21"/>
                <w:lang w:eastAsia="zh-CN"/>
              </w:rPr>
              <w:t>用luajit运行对应的测试用例</w:t>
            </w:r>
            <w:r>
              <w:rPr>
                <w:rFonts w:ascii="宋体" w:hAnsi="宋体"/>
                <w:szCs w:val="21"/>
                <w:lang w:eastAsia="zh-CN"/>
              </w:rPr>
              <w:t>。</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b/>
                <w:bCs/>
                <w:szCs w:val="21"/>
                <w:lang w:eastAsia="zh-CN"/>
              </w:rPr>
              <w:t>判断依据:</w:t>
            </w:r>
            <w:r>
              <w:rPr>
                <w:rFonts w:ascii="宋体" w:hAnsi="宋体"/>
                <w:szCs w:val="21"/>
                <w:lang w:eastAsia="zh-CN"/>
              </w:rPr>
              <w:t xml:space="preserve"> </w:t>
            </w:r>
            <w:r>
              <w:rPr>
                <w:rFonts w:hint="eastAsia" w:ascii="宋体" w:hAnsi="宋体"/>
                <w:szCs w:val="21"/>
                <w:lang w:eastAsia="zh-CN"/>
              </w:rPr>
              <w:t>测试用例运行通过</w:t>
            </w:r>
            <w:r>
              <w:rPr>
                <w:rFonts w:ascii="宋体" w:hAnsi="宋体"/>
                <w:szCs w:val="21"/>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42" w:hRule="atLeast"/>
        </w:trPr>
        <w:tc>
          <w:tcPr>
            <w:tcW w:w="96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步骤</w:t>
            </w:r>
          </w:p>
        </w:tc>
        <w:tc>
          <w:tcPr>
            <w:tcW w:w="2801"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前提和约束</w:t>
            </w:r>
          </w:p>
        </w:tc>
        <w:tc>
          <w:tcPr>
            <w:tcW w:w="12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输入</w:t>
            </w:r>
          </w:p>
        </w:tc>
        <w:tc>
          <w:tcPr>
            <w:tcW w:w="378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目的和动作</w:t>
            </w:r>
          </w:p>
        </w:tc>
        <w:tc>
          <w:tcPr>
            <w:tcW w:w="2786"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预期结果</w:t>
            </w:r>
          </w:p>
        </w:tc>
        <w:tc>
          <w:tcPr>
            <w:tcW w:w="12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评估准则</w:t>
            </w:r>
          </w:p>
        </w:tc>
        <w:tc>
          <w:tcPr>
            <w:tcW w:w="120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6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步骤1</w:t>
            </w:r>
          </w:p>
        </w:tc>
        <w:tc>
          <w:tcPr>
            <w:tcW w:w="2801"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当前路径为测试文件夹，</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已安装l</w:t>
            </w:r>
            <w:r>
              <w:rPr>
                <w:rFonts w:ascii="宋体" w:hAnsi="宋体"/>
                <w:szCs w:val="21"/>
                <w:lang w:eastAsia="zh-CN"/>
              </w:rPr>
              <w:t>uajit</w:t>
            </w:r>
          </w:p>
        </w:tc>
        <w:tc>
          <w:tcPr>
            <w:tcW w:w="12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rPr>
            </w:pPr>
            <w:r>
              <w:rPr>
                <w:rFonts w:ascii="宋体" w:hAnsi="宋体"/>
                <w:szCs w:val="21"/>
              </w:rPr>
              <w:t>无</w:t>
            </w:r>
          </w:p>
        </w:tc>
        <w:tc>
          <w:tcPr>
            <w:tcW w:w="378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终端输入:</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szCs w:val="21"/>
                <w:lang w:eastAsia="zh-CN"/>
              </w:rPr>
              <w:t>luajit test.lua lib/ffi</w:t>
            </w:r>
          </w:p>
        </w:tc>
        <w:tc>
          <w:tcPr>
            <w:tcW w:w="2786"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输出运行结果，程序运行正常。</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hint="eastAsia" w:ascii="宋体" w:hAnsi="宋体"/>
                <w:szCs w:val="21"/>
                <w:lang w:eastAsia="zh-CN"/>
              </w:rPr>
              <w:t>输出:</w:t>
            </w:r>
          </w:p>
          <w:p>
            <w:pPr>
              <w:pStyle w:val="45"/>
              <w:keepNext w:val="0"/>
              <w:keepLines w:val="0"/>
              <w:pageBreakBefore w:val="0"/>
              <w:widowControl w:val="0"/>
              <w:kinsoku/>
              <w:wordWrap/>
              <w:overflowPunct/>
              <w:topLinePunct w:val="0"/>
              <w:autoSpaceDE/>
              <w:autoSpaceDN/>
              <w:bidi w:val="0"/>
              <w:adjustRightInd/>
              <w:snapToGrid/>
              <w:jc w:val="left"/>
              <w:textAlignment w:val="auto"/>
              <w:rPr>
                <w:rFonts w:ascii="宋体" w:hAnsi="宋体"/>
                <w:szCs w:val="21"/>
                <w:lang w:eastAsia="zh-CN"/>
              </w:rPr>
            </w:pPr>
            <w:r>
              <w:rPr>
                <w:rFonts w:ascii="宋体" w:hAnsi="宋体"/>
                <w:szCs w:val="21"/>
                <w:lang w:eastAsia="zh-CN"/>
              </w:rPr>
              <w:t>passed</w:t>
            </w:r>
          </w:p>
        </w:tc>
        <w:tc>
          <w:tcPr>
            <w:tcW w:w="12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ascii="宋体" w:hAnsi="宋体"/>
                <w:szCs w:val="21"/>
              </w:rPr>
              <w:t>与预期结果一致</w:t>
            </w:r>
          </w:p>
        </w:tc>
        <w:tc>
          <w:tcPr>
            <w:tcW w:w="120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p>
        </w:tc>
      </w:tr>
    </w:tbl>
    <w:p>
      <w:pPr>
        <w:pStyle w:val="3"/>
        <w:keepNext w:val="0"/>
        <w:keepLines w:val="0"/>
        <w:pageBreakBefore w:val="0"/>
        <w:widowControl w:val="0"/>
        <w:numPr>
          <w:ilvl w:val="0"/>
          <w:numId w:val="13"/>
        </w:numPr>
        <w:kinsoku/>
        <w:wordWrap/>
        <w:overflowPunct/>
        <w:topLinePunct w:val="0"/>
        <w:autoSpaceDE/>
        <w:autoSpaceDN/>
        <w:bidi w:val="0"/>
        <w:adjustRightInd/>
        <w:snapToGrid/>
        <w:ind w:firstLineChars="0"/>
        <w:jc w:val="center"/>
        <w:textAlignment w:val="auto"/>
        <w:rPr>
          <w:rFonts w:hint="eastAsia" w:ascii="宋体" w:hAnsi="宋体"/>
          <w:sz w:val="21"/>
          <w:szCs w:val="21"/>
          <w:lang w:eastAsia="zh-CN"/>
        </w:rPr>
      </w:pPr>
      <w:r>
        <w:rPr>
          <w:rFonts w:hint="eastAsia" w:ascii="宋体" w:hAnsi="宋体"/>
          <w:sz w:val="21"/>
          <w:szCs w:val="21"/>
          <w:lang w:eastAsia="zh-CN"/>
        </w:rPr>
        <w:t>Luajit数学库用例</w:t>
      </w:r>
    </w:p>
    <w:tbl>
      <w:tblPr>
        <w:tblStyle w:val="36"/>
        <w:tblW w:w="0" w:type="auto"/>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967"/>
        <w:gridCol w:w="2809"/>
        <w:gridCol w:w="1210"/>
        <w:gridCol w:w="3796"/>
        <w:gridCol w:w="2794"/>
        <w:gridCol w:w="1210"/>
        <w:gridCol w:w="1213"/>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W w:w="3776"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用例名称/标识</w:t>
            </w:r>
          </w:p>
        </w:tc>
        <w:tc>
          <w:tcPr>
            <w:tcW w:w="10223"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bookmarkStart w:id="172" w:name="_Hlk95749359"/>
            <w:r>
              <w:rPr>
                <w:rFonts w:hint="eastAsia" w:ascii="宋体" w:hAnsi="宋体"/>
                <w:szCs w:val="21"/>
                <w:lang w:eastAsia="zh-CN"/>
              </w:rPr>
              <w:t>Luajit 数学库功能用例</w:t>
            </w:r>
            <w:bookmarkEnd w:id="172"/>
            <w:r>
              <w:rPr>
                <w:rFonts w:hint="eastAsia" w:ascii="宋体" w:hAnsi="宋体"/>
                <w:szCs w:val="21"/>
                <w:lang w:eastAsia="zh-CN"/>
              </w:rPr>
              <w:t>/ GN_YXHJ_YYXS_LU_LIBMATH</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021" w:hRule="atLeast"/>
        </w:trPr>
        <w:tc>
          <w:tcPr>
            <w:tcW w:w="3776"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用例说明</w:t>
            </w:r>
          </w:p>
        </w:tc>
        <w:tc>
          <w:tcPr>
            <w:tcW w:w="10223"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测试目的:</w:t>
            </w:r>
            <w:r>
              <w:rPr>
                <w:rFonts w:hint="eastAsia" w:ascii="宋体" w:hAnsi="宋体"/>
                <w:szCs w:val="21"/>
                <w:lang w:eastAsia="zh-CN"/>
              </w:rPr>
              <w:t xml:space="preserve"> 测试luajit 数学库功能。</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测试方法:</w:t>
            </w:r>
            <w:r>
              <w:rPr>
                <w:rFonts w:hint="eastAsia" w:ascii="宋体" w:hAnsi="宋体"/>
                <w:szCs w:val="21"/>
                <w:lang w:eastAsia="zh-CN"/>
              </w:rPr>
              <w:t xml:space="preserve"> 用luajit运行对应的测试用例。</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 xml:space="preserve">判断依据: </w:t>
            </w:r>
            <w:r>
              <w:rPr>
                <w:rFonts w:hint="eastAsia" w:ascii="宋体" w:hAnsi="宋体"/>
                <w:szCs w:val="21"/>
                <w:lang w:eastAsia="zh-CN"/>
              </w:rPr>
              <w:t>测试用例运行通过。</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6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w:t>
            </w:r>
          </w:p>
        </w:tc>
        <w:tc>
          <w:tcPr>
            <w:tcW w:w="280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前提和约束</w:t>
            </w:r>
          </w:p>
        </w:tc>
        <w:tc>
          <w:tcPr>
            <w:tcW w:w="12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输入</w:t>
            </w:r>
          </w:p>
        </w:tc>
        <w:tc>
          <w:tcPr>
            <w:tcW w:w="3796"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目的和动作</w:t>
            </w:r>
          </w:p>
        </w:tc>
        <w:tc>
          <w:tcPr>
            <w:tcW w:w="279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预期结果</w:t>
            </w:r>
          </w:p>
        </w:tc>
        <w:tc>
          <w:tcPr>
            <w:tcW w:w="12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评估准则</w:t>
            </w:r>
          </w:p>
        </w:tc>
        <w:tc>
          <w:tcPr>
            <w:tcW w:w="1213"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PrEx>
        <w:trPr>
          <w:trHeight w:val="1682" w:hRule="atLeast"/>
        </w:trPr>
        <w:tc>
          <w:tcPr>
            <w:tcW w:w="96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步骤1</w:t>
            </w:r>
          </w:p>
        </w:tc>
        <w:tc>
          <w:tcPr>
            <w:tcW w:w="2809"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当前路径为测试文件夹，</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已安装luajit</w:t>
            </w:r>
          </w:p>
        </w:tc>
        <w:tc>
          <w:tcPr>
            <w:tcW w:w="12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无</w:t>
            </w:r>
          </w:p>
        </w:tc>
        <w:tc>
          <w:tcPr>
            <w:tcW w:w="3796"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终端输入:</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luajit test.lua lib/math</w:t>
            </w:r>
          </w:p>
        </w:tc>
        <w:tc>
          <w:tcPr>
            <w:tcW w:w="279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输出运行结果，程序运行正常。</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passed</w:t>
            </w:r>
          </w:p>
        </w:tc>
        <w:tc>
          <w:tcPr>
            <w:tcW w:w="12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与预期结果一致</w:t>
            </w:r>
          </w:p>
        </w:tc>
        <w:tc>
          <w:tcPr>
            <w:tcW w:w="1213"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p>
        </w:tc>
      </w:tr>
    </w:tbl>
    <w:p>
      <w:pPr>
        <w:pStyle w:val="3"/>
        <w:keepNext w:val="0"/>
        <w:keepLines w:val="0"/>
        <w:pageBreakBefore w:val="0"/>
        <w:widowControl w:val="0"/>
        <w:numPr>
          <w:ilvl w:val="0"/>
          <w:numId w:val="13"/>
        </w:numPr>
        <w:kinsoku/>
        <w:wordWrap/>
        <w:overflowPunct/>
        <w:topLinePunct w:val="0"/>
        <w:autoSpaceDE/>
        <w:autoSpaceDN/>
        <w:bidi w:val="0"/>
        <w:adjustRightInd/>
        <w:snapToGrid/>
        <w:ind w:firstLineChars="0"/>
        <w:jc w:val="center"/>
        <w:textAlignment w:val="auto"/>
        <w:rPr>
          <w:rFonts w:hint="eastAsia" w:ascii="宋体" w:hAnsi="宋体"/>
          <w:sz w:val="21"/>
          <w:szCs w:val="21"/>
          <w:lang w:eastAsia="zh-CN"/>
        </w:rPr>
      </w:pPr>
      <w:r>
        <w:rPr>
          <w:rFonts w:hint="eastAsia" w:ascii="宋体" w:hAnsi="宋体"/>
          <w:sz w:val="21"/>
          <w:szCs w:val="21"/>
          <w:lang w:eastAsia="zh-CN"/>
        </w:rPr>
        <w:t>Luajit 字符串库功能用例</w:t>
      </w:r>
    </w:p>
    <w:tbl>
      <w:tblPr>
        <w:tblStyle w:val="36"/>
        <w:tblW w:w="0" w:type="auto"/>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970"/>
        <w:gridCol w:w="2817"/>
        <w:gridCol w:w="1214"/>
        <w:gridCol w:w="3807"/>
        <w:gridCol w:w="2802"/>
        <w:gridCol w:w="1214"/>
        <w:gridCol w:w="121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69" w:hRule="atLeast"/>
        </w:trPr>
        <w:tc>
          <w:tcPr>
            <w:tcW w:w="3787"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用例名称/标识</w:t>
            </w:r>
          </w:p>
        </w:tc>
        <w:tc>
          <w:tcPr>
            <w:tcW w:w="10252"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Luajit</w:t>
            </w:r>
            <w:r>
              <w:rPr>
                <w:rFonts w:hint="eastAsia" w:ascii="宋体" w:hAnsi="宋体"/>
                <w:szCs w:val="21"/>
                <w:lang w:val="en-US" w:eastAsia="zh-CN"/>
              </w:rPr>
              <w:t xml:space="preserve"> </w:t>
            </w:r>
            <w:r>
              <w:rPr>
                <w:rFonts w:hint="eastAsia" w:ascii="宋体" w:hAnsi="宋体"/>
                <w:szCs w:val="21"/>
                <w:lang w:eastAsia="zh-CN"/>
              </w:rPr>
              <w:t>字符串库用例/ GN_YXHJ_YYXS_LU_LIBSTRING</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3787"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用例说明</w:t>
            </w:r>
          </w:p>
        </w:tc>
        <w:tc>
          <w:tcPr>
            <w:tcW w:w="10252"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测试目的:</w:t>
            </w:r>
            <w:r>
              <w:rPr>
                <w:rFonts w:hint="eastAsia" w:ascii="宋体" w:hAnsi="宋体"/>
                <w:szCs w:val="21"/>
                <w:lang w:eastAsia="zh-CN"/>
              </w:rPr>
              <w:t xml:space="preserve"> 测试luajit 字符串库功能。</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测试方法:</w:t>
            </w:r>
            <w:r>
              <w:rPr>
                <w:rFonts w:hint="eastAsia" w:ascii="宋体" w:hAnsi="宋体"/>
                <w:szCs w:val="21"/>
                <w:lang w:eastAsia="zh-CN"/>
              </w:rPr>
              <w:t xml:space="preserve"> 用luajit运行对应的测试用例。</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判断依据:</w:t>
            </w:r>
            <w:r>
              <w:rPr>
                <w:rFonts w:hint="eastAsia" w:ascii="宋体" w:hAnsi="宋体"/>
                <w:szCs w:val="21"/>
                <w:lang w:eastAsia="zh-CN"/>
              </w:rPr>
              <w:t xml:space="preserve"> 测试用例运行通过。</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97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w:t>
            </w:r>
          </w:p>
        </w:tc>
        <w:tc>
          <w:tcPr>
            <w:tcW w:w="28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前提和约束</w:t>
            </w:r>
          </w:p>
        </w:tc>
        <w:tc>
          <w:tcPr>
            <w:tcW w:w="121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输入</w:t>
            </w:r>
          </w:p>
        </w:tc>
        <w:tc>
          <w:tcPr>
            <w:tcW w:w="38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目的和动作</w:t>
            </w:r>
          </w:p>
        </w:tc>
        <w:tc>
          <w:tcPr>
            <w:tcW w:w="280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预期结果</w:t>
            </w:r>
          </w:p>
        </w:tc>
        <w:tc>
          <w:tcPr>
            <w:tcW w:w="121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评估准则</w:t>
            </w:r>
          </w:p>
        </w:tc>
        <w:tc>
          <w:tcPr>
            <w:tcW w:w="121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314" w:hRule="atLeast"/>
        </w:trPr>
        <w:tc>
          <w:tcPr>
            <w:tcW w:w="97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步骤1</w:t>
            </w:r>
          </w:p>
        </w:tc>
        <w:tc>
          <w:tcPr>
            <w:tcW w:w="28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当前路径为测试文件夹，</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已安装luajit</w:t>
            </w:r>
          </w:p>
        </w:tc>
        <w:tc>
          <w:tcPr>
            <w:tcW w:w="121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无</w:t>
            </w:r>
          </w:p>
        </w:tc>
        <w:tc>
          <w:tcPr>
            <w:tcW w:w="380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终端输入:</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luajit test.lua lib/string</w:t>
            </w:r>
          </w:p>
        </w:tc>
        <w:tc>
          <w:tcPr>
            <w:tcW w:w="280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输出运行结果，程序运行正常。</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passed</w:t>
            </w:r>
          </w:p>
        </w:tc>
        <w:tc>
          <w:tcPr>
            <w:tcW w:w="1214"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与预期结果一致</w:t>
            </w:r>
          </w:p>
        </w:tc>
        <w:tc>
          <w:tcPr>
            <w:tcW w:w="121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p>
        </w:tc>
      </w:tr>
    </w:tbl>
    <w:p>
      <w:pPr>
        <w:pStyle w:val="3"/>
        <w:keepNext w:val="0"/>
        <w:keepLines w:val="0"/>
        <w:pageBreakBefore w:val="0"/>
        <w:widowControl w:val="0"/>
        <w:numPr>
          <w:ilvl w:val="0"/>
          <w:numId w:val="13"/>
        </w:numPr>
        <w:kinsoku/>
        <w:wordWrap/>
        <w:overflowPunct/>
        <w:topLinePunct w:val="0"/>
        <w:autoSpaceDE/>
        <w:autoSpaceDN/>
        <w:bidi w:val="0"/>
        <w:adjustRightInd/>
        <w:snapToGrid/>
        <w:ind w:firstLineChars="0"/>
        <w:jc w:val="center"/>
        <w:textAlignment w:val="auto"/>
        <w:rPr>
          <w:rFonts w:hint="eastAsia" w:ascii="宋体" w:hAnsi="宋体"/>
          <w:sz w:val="21"/>
          <w:szCs w:val="21"/>
          <w:lang w:eastAsia="zh-CN"/>
        </w:rPr>
      </w:pPr>
      <w:r>
        <w:rPr>
          <w:rFonts w:hint="eastAsia" w:ascii="宋体" w:hAnsi="宋体"/>
          <w:sz w:val="21"/>
          <w:szCs w:val="21"/>
          <w:lang w:eastAsia="zh-CN"/>
        </w:rPr>
        <w:t>Luajit table库功能用例</w:t>
      </w:r>
    </w:p>
    <w:tbl>
      <w:tblPr>
        <w:tblStyle w:val="36"/>
        <w:tblW w:w="0" w:type="auto"/>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972"/>
        <w:gridCol w:w="2825"/>
        <w:gridCol w:w="1217"/>
        <w:gridCol w:w="3817"/>
        <w:gridCol w:w="2810"/>
        <w:gridCol w:w="1217"/>
        <w:gridCol w:w="1221"/>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3797"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用例名称/标识</w:t>
            </w:r>
          </w:p>
        </w:tc>
        <w:tc>
          <w:tcPr>
            <w:tcW w:w="10282"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Luajit 字符串库用例/ GN_YXHJ_YYXS_LU_LIBTABLE</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076" w:hRule="atLeast"/>
        </w:trPr>
        <w:tc>
          <w:tcPr>
            <w:tcW w:w="3797" w:type="dxa"/>
            <w:gridSpan w:val="2"/>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用例说明</w:t>
            </w:r>
          </w:p>
        </w:tc>
        <w:tc>
          <w:tcPr>
            <w:tcW w:w="10282" w:type="dxa"/>
            <w:gridSpan w:val="5"/>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szCs w:val="21"/>
                <w:lang w:eastAsia="zh-CN"/>
              </w:rPr>
              <w:t>测试目的:</w:t>
            </w:r>
            <w:r>
              <w:rPr>
                <w:rFonts w:hint="eastAsia" w:ascii="宋体" w:hAnsi="宋体"/>
                <w:szCs w:val="21"/>
                <w:lang w:eastAsia="zh-CN"/>
              </w:rPr>
              <w:t xml:space="preserve"> 测试luajit  table库功能。</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 xml:space="preserve">测试方法: </w:t>
            </w:r>
            <w:r>
              <w:rPr>
                <w:rFonts w:hint="eastAsia" w:ascii="宋体" w:hAnsi="宋体"/>
                <w:szCs w:val="21"/>
                <w:lang w:eastAsia="zh-CN"/>
              </w:rPr>
              <w:t>用luajit运行对应的测试用例。</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b/>
                <w:bCs/>
                <w:szCs w:val="21"/>
                <w:lang w:eastAsia="zh-CN"/>
              </w:rPr>
              <w:t xml:space="preserve">判断依据: </w:t>
            </w:r>
            <w:r>
              <w:rPr>
                <w:rFonts w:hint="eastAsia" w:ascii="宋体" w:hAnsi="宋体"/>
                <w:szCs w:val="21"/>
                <w:lang w:eastAsia="zh-CN"/>
              </w:rPr>
              <w:t>测试用例运行通过。</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97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w:t>
            </w:r>
          </w:p>
        </w:tc>
        <w:tc>
          <w:tcPr>
            <w:tcW w:w="282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前提和约束</w:t>
            </w:r>
          </w:p>
        </w:tc>
        <w:tc>
          <w:tcPr>
            <w:tcW w:w="12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输入</w:t>
            </w:r>
          </w:p>
        </w:tc>
        <w:tc>
          <w:tcPr>
            <w:tcW w:w="38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目的和动作</w:t>
            </w:r>
          </w:p>
        </w:tc>
        <w:tc>
          <w:tcPr>
            <w:tcW w:w="28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预期结果</w:t>
            </w:r>
          </w:p>
        </w:tc>
        <w:tc>
          <w:tcPr>
            <w:tcW w:w="12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评估准则</w:t>
            </w:r>
          </w:p>
        </w:tc>
        <w:tc>
          <w:tcPr>
            <w:tcW w:w="1221"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386" w:hRule="atLeast"/>
        </w:trPr>
        <w:tc>
          <w:tcPr>
            <w:tcW w:w="972"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步骤1</w:t>
            </w:r>
          </w:p>
        </w:tc>
        <w:tc>
          <w:tcPr>
            <w:tcW w:w="2825"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当前路径为测试文件夹，</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已安装luajit</w:t>
            </w:r>
          </w:p>
        </w:tc>
        <w:tc>
          <w:tcPr>
            <w:tcW w:w="12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无</w:t>
            </w:r>
          </w:p>
        </w:tc>
        <w:tc>
          <w:tcPr>
            <w:tcW w:w="38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终端输入:</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luajit test.lua lib/table</w:t>
            </w:r>
          </w:p>
        </w:tc>
        <w:tc>
          <w:tcPr>
            <w:tcW w:w="2810"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输出运行结果，程序运行正常。</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输出:</w:t>
            </w:r>
          </w:p>
          <w:p>
            <w:pPr>
              <w:pStyle w:val="45"/>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szCs w:val="21"/>
                <w:lang w:eastAsia="zh-CN"/>
              </w:rPr>
            </w:pPr>
            <w:r>
              <w:rPr>
                <w:rFonts w:hint="eastAsia" w:ascii="宋体" w:hAnsi="宋体"/>
                <w:szCs w:val="21"/>
                <w:lang w:eastAsia="zh-CN"/>
              </w:rPr>
              <w:t>passed</w:t>
            </w:r>
          </w:p>
        </w:tc>
        <w:tc>
          <w:tcPr>
            <w:tcW w:w="1217"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r>
              <w:rPr>
                <w:rFonts w:hint="eastAsia" w:ascii="宋体" w:hAnsi="宋体"/>
                <w:szCs w:val="21"/>
                <w:lang w:eastAsia="zh-CN"/>
              </w:rPr>
              <w:t>与预期结果一致</w:t>
            </w:r>
          </w:p>
        </w:tc>
        <w:tc>
          <w:tcPr>
            <w:tcW w:w="1221" w:type="dxa"/>
            <w:tcBorders>
              <w:tl2br w:val="nil"/>
              <w:tr2bl w:val="nil"/>
            </w:tcBorders>
          </w:tcPr>
          <w:p>
            <w:pPr>
              <w:pStyle w:val="4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szCs w:val="21"/>
                <w:lang w:eastAsia="zh-CN"/>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浏览器简单调试运行JavaScript代码测试用例</w:t>
      </w:r>
      <w:bookmarkEnd w:id="171"/>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838"/>
        <w:gridCol w:w="1306"/>
        <w:gridCol w:w="3270"/>
        <w:gridCol w:w="2618"/>
        <w:gridCol w:w="1958"/>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62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浏览器简单调试运行JavaScript代码</w:t>
            </w:r>
            <w:r>
              <w:rPr>
                <w:rFonts w:hint="eastAsia" w:ascii="CESI仿宋-GB13000" w:hAnsi="CESI仿宋-GB13000" w:eastAsia="CESI仿宋-GB13000" w:cs="CESI仿宋-GB13000"/>
                <w:szCs w:val="21"/>
              </w:rPr>
              <w:t>测试/ GN_YXHJC _YYXS_JS</w:t>
            </w:r>
            <w:r>
              <w:rPr>
                <w:rFonts w:hint="eastAsia" w:ascii="CESI仿宋-GB13000" w:hAnsi="CESI仿宋-GB13000" w:eastAsia="CESI仿宋-GB13000" w:cs="CESI仿宋-GB13000"/>
                <w:color w:val="000000"/>
              </w:rPr>
              <w:t>_JDTS8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37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62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在浏览器中进行简单调试运行JavaScript代码。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在浏览器开发者工具进行调试运行JavaScript代码。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成功打开开发者工具，并在控制台输出代码运行结果。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15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浏览器已成功安装，浏览器js引擎为8.9.255.24。</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打开浏览器。</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在网页中按“F12”键。</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打开开发者工具。</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打开开发者工具。</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简单JavaScript代码。</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打开控制台，在控制台窗口输入console.log("Hello JavaScript") ，按下“回车键”执行。</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在控制台窗口输出结果：Hello JavaScript。</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简单JavaScript代码执行成功。</w:t>
            </w:r>
          </w:p>
        </w:tc>
        <w:tc>
          <w:tcPr>
            <w:tcW w:w="46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15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点击“Clear console”，退出。</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可清空控制台窗口代码内容。</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3" w:name="_Ref87090405"/>
      <w:r>
        <w:rPr>
          <w:rFonts w:hint="eastAsia" w:ascii="CESI仿宋-GB13000" w:hAnsi="CESI仿宋-GB13000" w:eastAsia="CESI仿宋-GB13000" w:cs="CESI仿宋-GB13000"/>
          <w:sz w:val="21"/>
          <w:szCs w:val="21"/>
        </w:rPr>
        <w:t>JavaScript对事件的反应测试用例</w:t>
      </w:r>
      <w:bookmarkEnd w:id="173"/>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961"/>
        <w:gridCol w:w="3707"/>
        <w:gridCol w:w="2178"/>
        <w:gridCol w:w="1958"/>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JavaScript对事件的反应</w:t>
            </w:r>
            <w:r>
              <w:rPr>
                <w:rFonts w:hint="eastAsia" w:ascii="CESI仿宋-GB13000" w:hAnsi="CESI仿宋-GB13000" w:eastAsia="CESI仿宋-GB13000" w:cs="CESI仿宋-GB13000"/>
                <w:szCs w:val="21"/>
              </w:rPr>
              <w:t>测试/ GN_YXHJC _YYXS_JS</w:t>
            </w:r>
            <w:r>
              <w:rPr>
                <w:rFonts w:hint="eastAsia" w:ascii="CESI仿宋-GB13000" w:hAnsi="CESI仿宋-GB13000" w:eastAsia="CESI仿宋-GB13000" w:cs="CESI仿宋-GB13000"/>
                <w:color w:val="000000"/>
              </w:rPr>
              <w:t>_SJFY8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对用户在浏览器的操作进行反应。</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在浏览器实现网页刷新、点击事件反应。</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成功响应用户在浏览器网页的操作。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9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浏览器已成功安装，浏览器js引擎为8.9.255.24。</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打开浏览器。</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将编辑好的JavaScript代码，放到HTML文件中，使用浏览器打开该文件。</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成功打开HTML文件。</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打开HTML文件</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成功打开HTML文件。</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按下“点击”按钮。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点击“点击事件”按钮。</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检测到浏览器网页响应点击事件。</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77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检测到浏览器网页响应点击事件。</w:t>
            </w:r>
          </w:p>
        </w:tc>
        <w:tc>
          <w:tcPr>
            <w:tcW w:w="69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按下“刷新”按钮。</w:t>
            </w:r>
          </w:p>
        </w:tc>
        <w:tc>
          <w:tcPr>
            <w:tcW w:w="131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点击浏览器主界面“刷新”按钮。</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检测到浏览器网页响应刷新事件。</w:t>
            </w:r>
          </w:p>
        </w:tc>
        <w:tc>
          <w:tcPr>
            <w:tcW w:w="69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4" w:name="_Ref87090409"/>
      <w:r>
        <w:rPr>
          <w:rFonts w:hint="eastAsia" w:ascii="CESI仿宋-GB13000" w:hAnsi="CESI仿宋-GB13000" w:eastAsia="CESI仿宋-GB13000" w:cs="CESI仿宋-GB13000"/>
          <w:sz w:val="21"/>
          <w:szCs w:val="21"/>
        </w:rPr>
        <w:t>JavaScript</w:t>
      </w:r>
      <w:r>
        <w:rPr>
          <w:rFonts w:hint="eastAsia" w:ascii="CESI仿宋-GB13000" w:hAnsi="CESI仿宋-GB13000" w:eastAsia="CESI仿宋-GB13000" w:cs="CESI仿宋-GB13000"/>
          <w:spacing w:val="2"/>
          <w:sz w:val="21"/>
          <w:szCs w:val="21"/>
        </w:rPr>
        <w:t>解析器解释功能</w:t>
      </w:r>
      <w:r>
        <w:rPr>
          <w:rFonts w:hint="eastAsia" w:ascii="CESI仿宋-GB13000" w:hAnsi="CESI仿宋-GB13000" w:eastAsia="CESI仿宋-GB13000" w:cs="CESI仿宋-GB13000"/>
          <w:sz w:val="21"/>
          <w:szCs w:val="21"/>
        </w:rPr>
        <w:t>测试用例</w:t>
      </w:r>
      <w:bookmarkEnd w:id="174"/>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183"/>
        <w:gridCol w:w="2615"/>
        <w:gridCol w:w="2398"/>
        <w:gridCol w:w="3050"/>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JavaScript解析器解释功能测试</w:t>
            </w:r>
            <w:r>
              <w:rPr>
                <w:rFonts w:hint="eastAsia" w:ascii="CESI仿宋-GB13000" w:hAnsi="CESI仿宋-GB13000" w:eastAsia="CESI仿宋-GB13000" w:cs="CESI仿宋-GB13000"/>
                <w:szCs w:val="21"/>
              </w:rPr>
              <w:t>/ GN_YXHJC _YYXS_JS_ JSGN8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V8解释器解释功能测试。</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w:t>
            </w:r>
            <w:r>
              <w:rPr>
                <w:rFonts w:hint="eastAsia" w:ascii="CESI仿宋-GB13000" w:hAnsi="CESI仿宋-GB13000" w:eastAsia="CESI仿宋-GB13000" w:cs="CESI仿宋-GB13000"/>
                <w:szCs w:val="21"/>
              </w:rPr>
              <w:t>V8作为一个JS解释器，需要对V8解释器解释功能进行测试，对于常量，变量，数组，字符串，函数等正常解释执行</w:t>
            </w:r>
            <w:r>
              <w:rPr>
                <w:rFonts w:hint="eastAsia" w:ascii="CESI仿宋-GB13000" w:hAnsi="CESI仿宋-GB13000" w:eastAsia="CESI仿宋-GB13000" w:cs="CESI仿宋-GB13000"/>
                <w:spacing w:val="2"/>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正常解释和执行所有js语句。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4" w:type="pct"/>
            <w:vMerge w:val="restar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1.使用交叉编译完成v8，mjsunit。</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2.将编译好的v8环境部署到目标机器。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3.在目标机器对解释器功能进行验证。</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声明常量代码解释执行命令。</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声明常量功能测试。</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声明常量能正常解释，不报错</w:t>
            </w:r>
          </w:p>
        </w:tc>
        <w:tc>
          <w:tcPr>
            <w:tcW w:w="617" w:type="pct"/>
            <w:vMerge w:val="restar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p>
            <w:pPr>
              <w:jc w:val="center"/>
              <w:rPr>
                <w:rFonts w:hint="eastAsia" w:ascii="CESI仿宋-GB13000" w:hAnsi="CESI仿宋-GB13000" w:eastAsia="CESI仿宋-GB13000" w:cs="CESI仿宋-GB13000"/>
                <w:szCs w:val="21"/>
              </w:rPr>
            </w:pP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4" w:type="pct"/>
            <w:vMerge w:val="continue"/>
            <w:shd w:val="clear" w:color="auto" w:fill="auto"/>
          </w:tcPr>
          <w:p>
            <w:pPr>
              <w:rPr>
                <w:rFonts w:hint="eastAsia" w:ascii="CESI仿宋-GB13000" w:hAnsi="CESI仿宋-GB13000" w:eastAsia="CESI仿宋-GB13000" w:cs="CESI仿宋-GB13000"/>
                <w:szCs w:val="21"/>
              </w:rPr>
            </w:pP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声明变量代码解释执行命令。</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声明变量功能测试。</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声明变量能正常解释，正常初始化，并能打印</w:t>
            </w:r>
          </w:p>
        </w:tc>
        <w:tc>
          <w:tcPr>
            <w:tcW w:w="617" w:type="pct"/>
            <w:vMerge w:val="continue"/>
            <w:shd w:val="clear" w:color="auto" w:fill="auto"/>
          </w:tcPr>
          <w:p>
            <w:pPr>
              <w:jc w:val="center"/>
              <w:rPr>
                <w:rFonts w:hint="eastAsia" w:ascii="CESI仿宋-GB13000" w:hAnsi="CESI仿宋-GB13000" w:eastAsia="CESI仿宋-GB13000" w:cs="CESI仿宋-GB13000"/>
                <w:szCs w:val="21"/>
              </w:rPr>
            </w:pP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774" w:type="pct"/>
            <w:vMerge w:val="continue"/>
            <w:shd w:val="clear" w:color="auto" w:fill="auto"/>
          </w:tcPr>
          <w:p>
            <w:pPr>
              <w:rPr>
                <w:rFonts w:hint="eastAsia" w:ascii="CESI仿宋-GB13000" w:hAnsi="CESI仿宋-GB13000" w:eastAsia="CESI仿宋-GB13000" w:cs="CESI仿宋-GB13000"/>
                <w:szCs w:val="21"/>
              </w:rPr>
            </w:pP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声明字符串代码解释执行命令。</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声明字符串类型功能测试。</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能声明字符串类型，并正常解释，并能打印输出</w:t>
            </w:r>
          </w:p>
        </w:tc>
        <w:tc>
          <w:tcPr>
            <w:tcW w:w="617" w:type="pct"/>
            <w:vMerge w:val="continue"/>
            <w:shd w:val="clear" w:color="auto" w:fill="auto"/>
          </w:tcPr>
          <w:p>
            <w:pPr>
              <w:jc w:val="center"/>
              <w:rPr>
                <w:rFonts w:hint="eastAsia" w:ascii="CESI仿宋-GB13000" w:hAnsi="CESI仿宋-GB13000" w:eastAsia="CESI仿宋-GB13000" w:cs="CESI仿宋-GB13000"/>
              </w:rPr>
            </w:pP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4</w:t>
            </w:r>
          </w:p>
        </w:tc>
        <w:tc>
          <w:tcPr>
            <w:tcW w:w="774" w:type="pct"/>
            <w:vMerge w:val="continue"/>
            <w:shd w:val="clear" w:color="auto" w:fill="auto"/>
          </w:tcPr>
          <w:p>
            <w:pPr>
              <w:rPr>
                <w:rFonts w:hint="eastAsia" w:ascii="CESI仿宋-GB13000" w:hAnsi="CESI仿宋-GB13000" w:eastAsia="CESI仿宋-GB13000" w:cs="CESI仿宋-GB13000"/>
                <w:szCs w:val="21"/>
              </w:rPr>
            </w:pP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声明函数代码解释执行命令。</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声明函数类型功能测试。</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能够声明函数，函数能正常调用</w:t>
            </w:r>
          </w:p>
        </w:tc>
        <w:tc>
          <w:tcPr>
            <w:tcW w:w="617" w:type="pct"/>
            <w:vMerge w:val="continue"/>
            <w:shd w:val="clear" w:color="auto" w:fill="auto"/>
          </w:tcPr>
          <w:p>
            <w:pPr>
              <w:jc w:val="center"/>
              <w:rPr>
                <w:rFonts w:hint="eastAsia" w:ascii="CESI仿宋-GB13000" w:hAnsi="CESI仿宋-GB13000" w:eastAsia="CESI仿宋-GB13000" w:cs="CESI仿宋-GB13000"/>
              </w:rPr>
            </w:pP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5</w:t>
            </w:r>
          </w:p>
        </w:tc>
        <w:tc>
          <w:tcPr>
            <w:tcW w:w="774" w:type="pct"/>
            <w:vMerge w:val="continue"/>
            <w:shd w:val="clear" w:color="auto" w:fill="auto"/>
          </w:tcPr>
          <w:p>
            <w:pPr>
              <w:rPr>
                <w:rFonts w:hint="eastAsia" w:ascii="CESI仿宋-GB13000" w:hAnsi="CESI仿宋-GB13000" w:eastAsia="CESI仿宋-GB13000" w:cs="CESI仿宋-GB13000"/>
                <w:szCs w:val="21"/>
              </w:rPr>
            </w:pP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声明数组代码解释执行命令。</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声明数组与初始化功能测试。</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声明数组能正常解释，正常初始化，并能打印</w:t>
            </w:r>
          </w:p>
        </w:tc>
        <w:tc>
          <w:tcPr>
            <w:tcW w:w="617" w:type="pct"/>
            <w:vMerge w:val="continue"/>
            <w:shd w:val="clear" w:color="auto" w:fill="auto"/>
          </w:tcPr>
          <w:p>
            <w:pPr>
              <w:jc w:val="center"/>
              <w:rPr>
                <w:rFonts w:hint="eastAsia" w:ascii="CESI仿宋-GB13000" w:hAnsi="CESI仿宋-GB13000" w:eastAsia="CESI仿宋-GB13000" w:cs="CESI仿宋-GB13000"/>
              </w:rPr>
            </w:pP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5" w:name="_Ref87090410"/>
      <w:r>
        <w:rPr>
          <w:rFonts w:hint="eastAsia" w:ascii="CESI仿宋-GB13000" w:hAnsi="CESI仿宋-GB13000" w:eastAsia="CESI仿宋-GB13000" w:cs="CESI仿宋-GB13000"/>
          <w:sz w:val="21"/>
          <w:szCs w:val="21"/>
        </w:rPr>
        <w:t>JavaScript</w:t>
      </w:r>
      <w:r>
        <w:rPr>
          <w:rFonts w:hint="eastAsia" w:ascii="CESI仿宋-GB13000" w:hAnsi="CESI仿宋-GB13000" w:eastAsia="CESI仿宋-GB13000" w:cs="CESI仿宋-GB13000"/>
          <w:spacing w:val="2"/>
          <w:sz w:val="21"/>
          <w:szCs w:val="21"/>
        </w:rPr>
        <w:t>异常处理功能</w:t>
      </w:r>
      <w:r>
        <w:rPr>
          <w:rFonts w:hint="eastAsia" w:ascii="CESI仿宋-GB13000" w:hAnsi="CESI仿宋-GB13000" w:eastAsia="CESI仿宋-GB13000" w:cs="CESI仿宋-GB13000"/>
          <w:sz w:val="21"/>
          <w:szCs w:val="21"/>
        </w:rPr>
        <w:t>测试用例</w:t>
      </w:r>
      <w:bookmarkEnd w:id="175"/>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8"/>
        <w:gridCol w:w="1526"/>
        <w:gridCol w:w="3050"/>
        <w:gridCol w:w="2398"/>
        <w:gridCol w:w="2082"/>
        <w:gridCol w:w="16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pacing w:val="2"/>
                <w:szCs w:val="21"/>
              </w:rPr>
              <w:t>JavaScrip异常处理功能测试</w:t>
            </w:r>
            <w:r>
              <w:rPr>
                <w:rFonts w:hint="eastAsia" w:ascii="CESI仿宋-GB13000" w:hAnsi="CESI仿宋-GB13000" w:eastAsia="CESI仿宋-GB13000" w:cs="CESI仿宋-GB13000"/>
                <w:szCs w:val="21"/>
              </w:rPr>
              <w:t>/ GN_YXHJC _YYXS_JS_ YCCL8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v8解释器在对异常处理的能力。</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w:t>
            </w:r>
            <w:r>
              <w:rPr>
                <w:rFonts w:hint="eastAsia" w:ascii="CESI仿宋-GB13000" w:hAnsi="CESI仿宋-GB13000" w:eastAsia="CESI仿宋-GB13000" w:cs="CESI仿宋-GB13000"/>
                <w:szCs w:val="21"/>
              </w:rPr>
              <w:t>测试v8解释器在对异常处理的能力,当程序产生越界,溢出等情况时,v8引擎本身不能崩溃,否则可能导致系统存在漏洞</w:t>
            </w:r>
            <w:r>
              <w:rPr>
                <w:rFonts w:hint="eastAsia" w:ascii="CESI仿宋-GB13000" w:hAnsi="CESI仿宋-GB13000" w:eastAsia="CESI仿宋-GB13000" w:cs="CESI仿宋-GB13000"/>
                <w:spacing w:val="2"/>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测试过程中v8引擎不崩溃。</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3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5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vMerge w:val="restar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1.使用交叉编译完成v8 v8_fuzzer。</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2.将编译好的环境部署到到目标机器。</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随机输入数据。</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对json库进行随机输入测试。</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测试过程中v8引擎不崩溃。</w:t>
            </w:r>
          </w:p>
        </w:tc>
        <w:tc>
          <w:tcPr>
            <w:tcW w:w="73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57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850" w:type="pct"/>
            <w:vMerge w:val="continue"/>
            <w:shd w:val="clear" w:color="auto" w:fill="auto"/>
          </w:tcPr>
          <w:p>
            <w:pPr>
              <w:rPr>
                <w:rFonts w:hint="eastAsia" w:ascii="CESI仿宋-GB13000" w:hAnsi="CESI仿宋-GB13000" w:eastAsia="CESI仿宋-GB13000" w:cs="CESI仿宋-GB13000"/>
                <w:szCs w:val="21"/>
              </w:rPr>
            </w:pP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随机输入数据。</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对正则库进行随机输入测试。</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测试过程中v8引擎不崩溃。</w:t>
            </w:r>
          </w:p>
        </w:tc>
        <w:tc>
          <w:tcPr>
            <w:tcW w:w="73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57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850" w:type="pct"/>
            <w:vMerge w:val="continue"/>
            <w:shd w:val="clear" w:color="auto" w:fill="auto"/>
          </w:tcPr>
          <w:p>
            <w:pPr>
              <w:rPr>
                <w:rFonts w:hint="eastAsia" w:ascii="CESI仿宋-GB13000" w:hAnsi="CESI仿宋-GB13000" w:eastAsia="CESI仿宋-GB13000" w:cs="CESI仿宋-GB13000"/>
                <w:szCs w:val="21"/>
              </w:rPr>
            </w:pP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随机输入数据。</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对多函数返回值进行随机返回测试。</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测试过程中v8引擎不崩溃。</w:t>
            </w:r>
          </w:p>
        </w:tc>
        <w:tc>
          <w:tcPr>
            <w:tcW w:w="73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57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6" w:name="_Ref87020510"/>
      <w:r>
        <w:rPr>
          <w:rFonts w:hint="eastAsia" w:ascii="CESI仿宋-GB13000" w:hAnsi="CESI仿宋-GB13000" w:eastAsia="CESI仿宋-GB13000" w:cs="CESI仿宋-GB13000"/>
          <w:sz w:val="21"/>
          <w:szCs w:val="21"/>
        </w:rPr>
        <w:t>JavaScript性能测试用例</w:t>
      </w:r>
      <w:bookmarkEnd w:id="176"/>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621"/>
        <w:gridCol w:w="1309"/>
        <w:gridCol w:w="3047"/>
        <w:gridCol w:w="2615"/>
        <w:gridCol w:w="1966"/>
        <w:gridCol w:w="150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color w:val="000000"/>
              </w:rPr>
            </w:pPr>
            <w:r>
              <w:rPr>
                <w:rFonts w:hint="eastAsia" w:ascii="CESI仿宋-GB13000" w:hAnsi="CESI仿宋-GB13000" w:eastAsia="CESI仿宋-GB13000" w:cs="CESI仿宋-GB13000"/>
                <w:spacing w:val="2"/>
                <w:szCs w:val="21"/>
              </w:rPr>
              <w:t>JavaScrip性能</w:t>
            </w:r>
            <w:r>
              <w:rPr>
                <w:rFonts w:hint="eastAsia" w:ascii="CESI仿宋-GB13000" w:hAnsi="CESI仿宋-GB13000" w:eastAsia="CESI仿宋-GB13000" w:cs="CESI仿宋-GB13000"/>
                <w:szCs w:val="21"/>
              </w:rPr>
              <w:t>测试/ GN_YXHJC _YYXS_JS</w:t>
            </w:r>
            <w:r>
              <w:rPr>
                <w:rFonts w:hint="eastAsia" w:ascii="CESI仿宋-GB13000" w:hAnsi="CESI仿宋-GB13000" w:eastAsia="CESI仿宋-GB13000" w:cs="CESI仿宋-GB13000"/>
                <w:color w:val="000000"/>
              </w:rPr>
              <w:t>_YZSR_XN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对v8引擎的性能进行验证。</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 xml:space="preserve"> </w:t>
            </w:r>
            <w:r>
              <w:rPr>
                <w:rFonts w:hint="eastAsia" w:ascii="CESI仿宋-GB13000" w:hAnsi="CESI仿宋-GB13000" w:eastAsia="CESI仿宋-GB13000" w:cs="CESI仿宋-GB13000"/>
                <w:szCs w:val="21"/>
              </w:rPr>
              <w:t>通过Octane benchmark工具，分别运行在飞腾计算机和intel金牌5115计算机上，除以CPU峰值后，对比性能</w:t>
            </w:r>
            <w:r>
              <w:rPr>
                <w:rFonts w:hint="eastAsia" w:ascii="CESI仿宋-GB13000" w:hAnsi="CESI仿宋-GB13000" w:eastAsia="CESI仿宋-GB13000" w:cs="CESI仿宋-GB13000"/>
                <w:spacing w:val="2"/>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在飞腾计算机上测试结果除以CPU峰值后，与intel金牌5115计算机上测试结果除以CPU峰值的比，大于80%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9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53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Chrome v8已成功安装在飞腾计算机上，版本为8.9.255.24。</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在飞腾计算机上运行Octane，得到结果A1。</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成功运行Octane，得到结果A1。</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可得到结果A1</w:t>
            </w:r>
          </w:p>
        </w:tc>
        <w:tc>
          <w:tcPr>
            <w:tcW w:w="53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SpecCPU</w:t>
            </w:r>
            <w:r>
              <w:rPr>
                <w:rFonts w:hint="eastAsia" w:ascii="CESI仿宋-GB13000" w:hAnsi="CESI仿宋-GB13000" w:eastAsia="CESI仿宋-GB13000" w:cs="CESI仿宋-GB13000"/>
              </w:rPr>
              <w:t>已成功安装在飞腾计算机上。</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在飞腾计算机上运行SpecCPU，得到结果B1。</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成功运行SpecCPU，得到结果B1。</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可得到结果B1</w:t>
            </w:r>
          </w:p>
        </w:tc>
        <w:tc>
          <w:tcPr>
            <w:tcW w:w="53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Chrome v8已成功安装在intel金牌5115计算机上，版本为8.9.255.24。</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w:t>
            </w:r>
            <w:r>
              <w:rPr>
                <w:rFonts w:hint="eastAsia" w:ascii="CESI仿宋-GB13000" w:hAnsi="CESI仿宋-GB13000" w:eastAsia="CESI仿宋-GB13000" w:cs="CESI仿宋-GB13000"/>
              </w:rPr>
              <w:t>intel金牌5115</w:t>
            </w:r>
            <w:r>
              <w:rPr>
                <w:rFonts w:hint="eastAsia" w:ascii="CESI仿宋-GB13000" w:hAnsi="CESI仿宋-GB13000" w:eastAsia="CESI仿宋-GB13000" w:cs="CESI仿宋-GB13000"/>
                <w:szCs w:val="21"/>
              </w:rPr>
              <w:t>计算机上运行Octane，得到结果A2。</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成功运行Octane，得到结果A2。</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可得到结果A2</w:t>
            </w:r>
          </w:p>
        </w:tc>
        <w:tc>
          <w:tcPr>
            <w:tcW w:w="53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SpecCPU</w:t>
            </w:r>
            <w:r>
              <w:rPr>
                <w:rFonts w:hint="eastAsia" w:ascii="CESI仿宋-GB13000" w:hAnsi="CESI仿宋-GB13000" w:eastAsia="CESI仿宋-GB13000" w:cs="CESI仿宋-GB13000"/>
              </w:rPr>
              <w:t>已成功安装在intel金牌5115计算机上。</w:t>
            </w:r>
          </w:p>
        </w:tc>
        <w:tc>
          <w:tcPr>
            <w:tcW w:w="46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w:t>
            </w:r>
            <w:r>
              <w:rPr>
                <w:rFonts w:hint="eastAsia" w:ascii="CESI仿宋-GB13000" w:hAnsi="CESI仿宋-GB13000" w:eastAsia="CESI仿宋-GB13000" w:cs="CESI仿宋-GB13000"/>
              </w:rPr>
              <w:t>intel金牌5115</w:t>
            </w:r>
            <w:r>
              <w:rPr>
                <w:rFonts w:hint="eastAsia" w:ascii="CESI仿宋-GB13000" w:hAnsi="CESI仿宋-GB13000" w:eastAsia="CESI仿宋-GB13000" w:cs="CESI仿宋-GB13000"/>
                <w:szCs w:val="21"/>
              </w:rPr>
              <w:t>计算机上运行SpecCPU，得到结果B2。</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成功运行SpecCPU，得到结果B2。</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可得到结果B2</w:t>
            </w:r>
          </w:p>
        </w:tc>
        <w:tc>
          <w:tcPr>
            <w:tcW w:w="535"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A1、B1、A2、B2均已测试出来。</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A1、B1、A2、B2</w:t>
            </w:r>
          </w:p>
        </w:tc>
        <w:tc>
          <w:tcPr>
            <w:tcW w:w="108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计算（A1/B1）/（A2/B2），得到性能比C。</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性能比C〉=80%。</w:t>
            </w:r>
          </w:p>
        </w:tc>
        <w:tc>
          <w:tcPr>
            <w:tcW w:w="69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535"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Python3.8语法运算测试用例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1961"/>
        <w:gridCol w:w="2838"/>
        <w:gridCol w:w="2398"/>
        <w:gridCol w:w="2392"/>
        <w:gridCol w:w="240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8"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w:t>
            </w:r>
            <w:r>
              <w:rPr>
                <w:rFonts w:hint="eastAsia" w:ascii="CESI仿宋-GB13000" w:hAnsi="CESI仿宋-GB13000" w:eastAsia="CESI仿宋-GB13000" w:cs="CESI仿宋-GB13000"/>
                <w:snapToGrid w:val="0"/>
              </w:rPr>
              <w:t>语法运算测试</w:t>
            </w:r>
            <w:r>
              <w:rPr>
                <w:rFonts w:hint="eastAsia" w:ascii="CESI仿宋-GB13000" w:hAnsi="CESI仿宋-GB13000" w:eastAsia="CESI仿宋-GB13000" w:cs="CESI仿宋-GB13000"/>
                <w:szCs w:val="21"/>
              </w:rPr>
              <w:t>/ GN_YXHJC_YYXS_</w:t>
            </w:r>
            <w:r>
              <w:rPr>
                <w:rFonts w:hint="eastAsia" w:ascii="CESI仿宋-GB13000" w:hAnsi="CESI仿宋-GB13000" w:eastAsia="CESI仿宋-GB13000" w:cs="CESI仿宋-GB13000"/>
                <w:color w:val="000000"/>
              </w:rPr>
              <w:t xml:space="preserve"> PYTH_YFYS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2"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8"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可以实现python3.8语言适配，完成基本命令与逻辑运算。</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rPr>
              <w:t>Python基本语法执行与运算：</w:t>
            </w:r>
            <w:r>
              <w:rPr>
                <w:rFonts w:hint="eastAsia" w:ascii="CESI仿宋-GB13000" w:hAnsi="CESI仿宋-GB13000" w:eastAsia="CESI仿宋-GB13000" w:cs="CESI仿宋-GB13000"/>
                <w:spacing w:val="2"/>
                <w:szCs w:val="21"/>
              </w:rPr>
              <w:t>在python环境下，可以实现基本的输入输出等操作，以及基本的逻辑运算。</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Python软件可以实现基本命令与逻辑运算。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4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5" w:type="pct"/>
            <w:vMerge w:val="restar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Python3.8版本工具安装并正常运行。</w:t>
            </w: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输入python3进入python3环境。</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完成各种常用命令的使用。</w:t>
            </w:r>
          </w:p>
        </w:tc>
        <w:tc>
          <w:tcPr>
            <w:tcW w:w="84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常用命令能正常使用。</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5" w:type="pct"/>
            <w:vMerge w:val="continue"/>
            <w:shd w:val="clear" w:color="auto" w:fill="auto"/>
          </w:tcPr>
          <w:p>
            <w:pPr>
              <w:rPr>
                <w:rFonts w:hint="eastAsia" w:ascii="CESI仿宋-GB13000" w:hAnsi="CESI仿宋-GB13000" w:eastAsia="CESI仿宋-GB13000" w:cs="CESI仿宋-GB13000"/>
                <w:szCs w:val="21"/>
              </w:rPr>
            </w:pPr>
          </w:p>
        </w:tc>
        <w:tc>
          <w:tcPr>
            <w:tcW w:w="100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输入python3进入python3环境。</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完成基本的逻辑运算。</w:t>
            </w:r>
          </w:p>
        </w:tc>
        <w:tc>
          <w:tcPr>
            <w:tcW w:w="84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完成逻辑运算。</w:t>
            </w:r>
          </w:p>
        </w:tc>
        <w:tc>
          <w:tcPr>
            <w:tcW w:w="851"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 xml:space="preserve"> Python3.8文件运行测试用例</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398"/>
        <w:gridCol w:w="1526"/>
        <w:gridCol w:w="2640"/>
        <w:gridCol w:w="3216"/>
        <w:gridCol w:w="1992"/>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w:t>
            </w:r>
            <w:r>
              <w:rPr>
                <w:rFonts w:hint="eastAsia" w:ascii="CESI仿宋-GB13000" w:hAnsi="CESI仿宋-GB13000" w:eastAsia="CESI仿宋-GB13000" w:cs="CESI仿宋-GB13000"/>
                <w:snapToGrid w:val="0"/>
              </w:rPr>
              <w:t>文件运行测试</w:t>
            </w:r>
            <w:r>
              <w:rPr>
                <w:rFonts w:hint="eastAsia" w:ascii="CESI仿宋-GB13000" w:hAnsi="CESI仿宋-GB13000" w:eastAsia="CESI仿宋-GB13000" w:cs="CESI仿宋-GB13000"/>
                <w:szCs w:val="21"/>
              </w:rPr>
              <w:t>/ GN_YXHJC_YYXS_</w:t>
            </w:r>
            <w:r>
              <w:rPr>
                <w:rFonts w:hint="eastAsia" w:ascii="CESI仿宋-GB13000" w:hAnsi="CESI仿宋-GB13000" w:eastAsia="CESI仿宋-GB13000" w:cs="CESI仿宋-GB13000"/>
                <w:color w:val="000000"/>
              </w:rPr>
              <w:t xml:space="preserve"> PYTH_WJYX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可以实现python3.8语言适配，实现python示例程序的运行。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rPr>
              <w:t>python示例程序：</w:t>
            </w:r>
            <w:r>
              <w:rPr>
                <w:rFonts w:hint="eastAsia" w:ascii="CESI仿宋-GB13000" w:hAnsi="CESI仿宋-GB13000" w:eastAsia="CESI仿宋-GB13000" w:cs="CESI仿宋-GB13000"/>
                <w:spacing w:val="2"/>
                <w:szCs w:val="21"/>
              </w:rPr>
              <w:t>手动编写 .py文件，实现python文件的执行，并得到输出结果。</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Python示例程序或脚本可以实现对应功能。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9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1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7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Python3.8版本工具安装并正常运行。</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w:t>
            </w:r>
            <w:r>
              <w:rPr>
                <w:rFonts w:hint="eastAsia" w:ascii="CESI仿宋-GB13000" w:hAnsi="CESI仿宋-GB13000" w:eastAsia="CESI仿宋-GB13000" w:cs="CESI仿宋-GB13000"/>
                <w:szCs w:val="21"/>
              </w:rPr>
              <w:t>示例程序</w:t>
            </w:r>
          </w:p>
        </w:tc>
        <w:tc>
          <w:tcPr>
            <w:tcW w:w="9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用vim编写.py的示例程序。</w:t>
            </w:r>
          </w:p>
        </w:tc>
        <w:tc>
          <w:tcPr>
            <w:tcW w:w="11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可以实现文件的执行，及对应功能或输出相应结果。</w:t>
            </w:r>
          </w:p>
        </w:tc>
        <w:tc>
          <w:tcPr>
            <w:tcW w:w="70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77" w:name="_Ref87091302"/>
      <w:r>
        <w:rPr>
          <w:rFonts w:hint="eastAsia" w:ascii="CESI仿宋-GB13000" w:hAnsi="CESI仿宋-GB13000" w:eastAsia="CESI仿宋-GB13000" w:cs="CESI仿宋-GB13000"/>
          <w:sz w:val="21"/>
          <w:szCs w:val="21"/>
        </w:rPr>
        <w:t>Python3.8编译打包测试用例</w:t>
      </w:r>
      <w:bookmarkEnd w:id="177"/>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55"/>
        <w:gridCol w:w="2186"/>
        <w:gridCol w:w="2178"/>
        <w:gridCol w:w="3050"/>
        <w:gridCol w:w="261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20"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0"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w:t>
            </w:r>
            <w:r>
              <w:rPr>
                <w:rFonts w:hint="eastAsia" w:ascii="CESI仿宋-GB13000" w:hAnsi="CESI仿宋-GB13000" w:eastAsia="CESI仿宋-GB13000" w:cs="CESI仿宋-GB13000"/>
                <w:szCs w:val="21"/>
              </w:rPr>
              <w:t>编译打包</w:t>
            </w:r>
            <w:r>
              <w:rPr>
                <w:rFonts w:hint="eastAsia" w:ascii="CESI仿宋-GB13000" w:hAnsi="CESI仿宋-GB13000" w:eastAsia="CESI仿宋-GB13000" w:cs="CESI仿宋-GB13000"/>
                <w:snapToGrid w:val="0"/>
              </w:rPr>
              <w:t>测试</w:t>
            </w:r>
            <w:r>
              <w:rPr>
                <w:rFonts w:hint="eastAsia" w:ascii="CESI仿宋-GB13000" w:hAnsi="CESI仿宋-GB13000" w:eastAsia="CESI仿宋-GB13000" w:cs="CESI仿宋-GB13000"/>
                <w:szCs w:val="21"/>
              </w:rPr>
              <w:t>/ GN_YXHJC_YYXS_</w:t>
            </w:r>
            <w:r>
              <w:rPr>
                <w:rFonts w:hint="eastAsia" w:ascii="CESI仿宋-GB13000" w:hAnsi="CESI仿宋-GB13000" w:eastAsia="CESI仿宋-GB13000" w:cs="CESI仿宋-GB13000"/>
                <w:color w:val="000000"/>
              </w:rPr>
              <w:t xml:space="preserve"> PYTH_BYDB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20"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0"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可以实现python3.8语言适配，可以成功将python脚本打包成可执行文件。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pacing w:val="2"/>
                <w:szCs w:val="21"/>
              </w:rPr>
              <w:t>实现将 .py文件打包成可以执行的可执行文件，并且能运行。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Python示例程序或脚本可以实现对应功能。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77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8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77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Python3.8版本工具安装并正常运行。</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w:t>
            </w:r>
            <w:r>
              <w:rPr>
                <w:rFonts w:hint="eastAsia" w:ascii="CESI仿宋-GB13000" w:hAnsi="CESI仿宋-GB13000" w:eastAsia="CESI仿宋-GB13000" w:cs="CESI仿宋-GB13000"/>
                <w:szCs w:val="21"/>
              </w:rPr>
              <w:t>示例程序。</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编写python可打包的示例脚本。</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打包脚本编写成功。</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打包脚本编写成功</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5"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77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打包脚本编写成功。</w:t>
            </w:r>
          </w:p>
        </w:tc>
        <w:tc>
          <w:tcPr>
            <w:tcW w:w="772"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rPr>
              <w:t>Python程序</w:t>
            </w:r>
            <w:r>
              <w:rPr>
                <w:rFonts w:hint="eastAsia" w:ascii="CESI仿宋-GB13000" w:hAnsi="CESI仿宋-GB13000" w:eastAsia="CESI仿宋-GB13000" w:cs="CESI仿宋-GB13000"/>
                <w:szCs w:val="21"/>
              </w:rPr>
              <w:t>打包脚本。</w:t>
            </w:r>
          </w:p>
        </w:tc>
        <w:tc>
          <w:tcPr>
            <w:tcW w:w="108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使用PyInstaller等打包软件进行打包并执行。</w:t>
            </w:r>
          </w:p>
        </w:tc>
        <w:tc>
          <w:tcPr>
            <w:tcW w:w="92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打包成功，文件可执行。</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4"/>
        <w:rPr>
          <w:rFonts w:hint="eastAsia" w:ascii="CESI仿宋-GB13000" w:hAnsi="CESI仿宋-GB13000" w:eastAsia="CESI仿宋-GB13000" w:cs="CESI仿宋-GB13000"/>
        </w:rPr>
      </w:pPr>
      <w:bookmarkStart w:id="178" w:name="_Toc87088757"/>
      <w:r>
        <w:rPr>
          <w:rFonts w:hint="eastAsia" w:ascii="CESI仿宋-GB13000" w:hAnsi="CESI仿宋-GB13000" w:eastAsia="CESI仿宋-GB13000" w:cs="CESI仿宋-GB13000"/>
        </w:rPr>
        <w:t>配套工具/GN_PTGJC</w:t>
      </w:r>
      <w:bookmarkEnd w:id="178"/>
    </w:p>
    <w:p>
      <w:pPr>
        <w:pStyle w:val="5"/>
        <w:rPr>
          <w:rFonts w:hint="eastAsia" w:ascii="CESI仿宋-GB13000" w:hAnsi="CESI仿宋-GB13000" w:eastAsia="CESI仿宋-GB13000" w:cs="CESI仿宋-GB13000"/>
          <w:szCs w:val="32"/>
        </w:rPr>
      </w:pPr>
      <w:bookmarkStart w:id="179" w:name="_Ref86997141"/>
      <w:r>
        <w:rPr>
          <w:rFonts w:hint="eastAsia" w:ascii="CESI仿宋-GB13000" w:hAnsi="CESI仿宋-GB13000" w:eastAsia="CESI仿宋-GB13000" w:cs="CESI仿宋-GB13000"/>
        </w:rPr>
        <w:t>运行时SDK</w:t>
      </w:r>
      <w:r>
        <w:rPr>
          <w:rFonts w:hint="eastAsia" w:ascii="CESI仿宋-GB13000" w:hAnsi="CESI仿宋-GB13000" w:eastAsia="CESI仿宋-GB13000" w:cs="CESI仿宋-GB13000"/>
          <w:szCs w:val="32"/>
        </w:rPr>
        <w:t>测试</w:t>
      </w:r>
      <w:bookmarkEnd w:id="179"/>
      <w:r>
        <w:rPr>
          <w:rFonts w:hint="eastAsia" w:ascii="CESI仿宋-GB13000" w:hAnsi="CESI仿宋-GB13000" w:eastAsia="CESI仿宋-GB13000" w:cs="CESI仿宋-GB13000"/>
          <w:szCs w:val="32"/>
        </w:rPr>
        <w:t>（</w:t>
      </w:r>
      <w:ins w:id="224" w:author="作者" w:date="2022-03-23T18:03:53Z">
        <w:r>
          <w:rPr>
            <w:rFonts w:hint="eastAsia" w:ascii="CESI仿宋-GB13000" w:hAnsi="CESI仿宋-GB13000" w:eastAsia="CESI仿宋-GB13000" w:cs="CESI仿宋-GB13000"/>
            <w:szCs w:val="32"/>
            <w:lang w:eastAsia="zh-CN"/>
          </w:rPr>
          <w:t>贺荣</w:t>
        </w:r>
      </w:ins>
      <w:r>
        <w:rPr>
          <w:rFonts w:hint="eastAsia" w:ascii="CESI仿宋-GB13000" w:hAnsi="CESI仿宋-GB13000" w:eastAsia="CESI仿宋-GB13000" w:cs="CESI仿宋-GB13000"/>
          <w:szCs w:val="32"/>
        </w:rPr>
        <w:t>、王峰、王强、刘嘉俊）</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80" w:name="_Ref87020386"/>
      <w:r>
        <w:rPr>
          <w:rFonts w:hint="eastAsia" w:ascii="CESI仿宋-GB13000" w:hAnsi="CESI仿宋-GB13000" w:eastAsia="CESI仿宋-GB13000" w:cs="CESI仿宋-GB13000"/>
          <w:sz w:val="21"/>
          <w:szCs w:val="21"/>
        </w:rPr>
        <w:t>运行时框架规范接口管理测试用例</w:t>
      </w:r>
      <w:bookmarkEnd w:id="180"/>
      <w:ins w:id="225" w:author="作者" w:date="2022-03-23T18:03:45Z">
        <w:r>
          <w:rPr>
            <w:rFonts w:hint="eastAsia" w:ascii="CESI仿宋-GB13000" w:hAnsi="CESI仿宋-GB13000" w:eastAsia="CESI仿宋-GB13000" w:cs="CESI仿宋-GB13000"/>
            <w:sz w:val="21"/>
            <w:szCs w:val="21"/>
            <w:lang w:eastAsia="zh-CN"/>
          </w:rPr>
          <w:t>（</w:t>
        </w:r>
      </w:ins>
      <w:ins w:id="226" w:author="作者" w:date="2022-03-23T18:04:05Z">
        <w:r>
          <w:rPr>
            <w:rFonts w:hint="eastAsia" w:ascii="CESI仿宋-GB13000" w:hAnsi="CESI仿宋-GB13000" w:eastAsia="CESI仿宋-GB13000" w:cs="CESI仿宋-GB13000"/>
            <w:sz w:val="21"/>
            <w:szCs w:val="21"/>
            <w:lang w:eastAsia="zh-CN"/>
          </w:rPr>
          <w:t>王峰</w:t>
        </w:r>
      </w:ins>
      <w:ins w:id="227" w:author="作者" w:date="2022-03-23T18:03:45Z">
        <w:r>
          <w:rPr>
            <w:rFonts w:hint="eastAsia" w:ascii="CESI仿宋-GB13000" w:hAnsi="CESI仿宋-GB13000" w:eastAsia="CESI仿宋-GB13000" w:cs="CESI仿宋-GB13000"/>
            <w:sz w:val="21"/>
            <w:szCs w:val="21"/>
            <w:lang w:eastAsia="zh-CN"/>
          </w:rPr>
          <w:t>）</w:t>
        </w:r>
      </w:ins>
    </w:p>
    <w:tbl>
      <w:tblPr>
        <w:tblStyle w:val="36"/>
        <w:tblW w:w="5000" w:type="pct"/>
        <w:tblInd w:w="0" w:type="dxa"/>
        <w:tblLayout w:type="fixed"/>
        <w:tblCellMar>
          <w:top w:w="0" w:type="dxa"/>
          <w:left w:w="108" w:type="dxa"/>
          <w:bottom w:w="0" w:type="dxa"/>
          <w:right w:w="108" w:type="dxa"/>
        </w:tblCellMar>
      </w:tblPr>
      <w:tblGrid>
        <w:gridCol w:w="1258"/>
        <w:gridCol w:w="2614"/>
        <w:gridCol w:w="1745"/>
        <w:gridCol w:w="3480"/>
        <w:gridCol w:w="2181"/>
        <w:gridCol w:w="1745"/>
        <w:gridCol w:w="1082"/>
      </w:tblGrid>
      <w:tr>
        <w:tblPrEx>
          <w:tblCellMar>
            <w:top w:w="0" w:type="dxa"/>
            <w:left w:w="108" w:type="dxa"/>
            <w:bottom w:w="0" w:type="dxa"/>
            <w:right w:w="108" w:type="dxa"/>
          </w:tblCellMar>
        </w:tblPrEx>
        <w:tc>
          <w:tcPr>
            <w:tcW w:w="3999"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用例名称/标识</w:t>
            </w:r>
          </w:p>
        </w:tc>
        <w:tc>
          <w:tcPr>
            <w:tcW w:w="10570"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运行时框架规范接口管理/GN_PTGJC _YXSSDK_GFJK</w:t>
            </w:r>
          </w:p>
        </w:tc>
      </w:tr>
      <w:tr>
        <w:tblPrEx>
          <w:tblCellMar>
            <w:top w:w="0" w:type="dxa"/>
            <w:left w:w="108" w:type="dxa"/>
            <w:bottom w:w="0" w:type="dxa"/>
            <w:right w:w="108" w:type="dxa"/>
          </w:tblCellMar>
        </w:tblPrEx>
        <w:tc>
          <w:tcPr>
            <w:tcW w:w="3999"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用例说明</w:t>
            </w:r>
          </w:p>
        </w:tc>
        <w:tc>
          <w:tcPr>
            <w:tcW w:w="10570"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color w:val="000000"/>
                <w:spacing w:val="2"/>
                <w:kern w:val="0"/>
                <w:szCs w:val="21"/>
                <w:lang w:bidi="en-US"/>
              </w:rPr>
              <w:t xml:space="preserve"> </w:t>
            </w:r>
            <w:r>
              <w:rPr>
                <w:rFonts w:hint="eastAsia" w:ascii="CESI仿宋-GB13000" w:hAnsi="CESI仿宋-GB13000" w:eastAsia="CESI仿宋-GB13000" w:cs="CESI仿宋-GB13000"/>
                <w:szCs w:val="21"/>
              </w:rPr>
              <w:t>提供应用框架、基础库的API接口，API接口的内容与国产芯片技术无关，支持跨国产平台的应用源码兼容。</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通过查看头文件中的API接口确认与国产芯片技术无关。</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头文件提供的API接口与国产芯片技术无关 。</w:t>
            </w:r>
          </w:p>
        </w:tc>
      </w:tr>
      <w:tr>
        <w:tblPrEx>
          <w:tblCellMar>
            <w:top w:w="0" w:type="dxa"/>
            <w:left w:w="108" w:type="dxa"/>
            <w:bottom w:w="0" w:type="dxa"/>
            <w:right w:w="108" w:type="dxa"/>
          </w:tblCellMar>
        </w:tblPrEx>
        <w:tc>
          <w:tcPr>
            <w:tcW w:w="1296"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w:t>
            </w:r>
          </w:p>
        </w:tc>
        <w:tc>
          <w:tcPr>
            <w:tcW w:w="2703"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前提和约束</w:t>
            </w:r>
          </w:p>
        </w:tc>
        <w:tc>
          <w:tcPr>
            <w:tcW w:w="18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输入</w:t>
            </w:r>
          </w:p>
        </w:tc>
        <w:tc>
          <w:tcPr>
            <w:tcW w:w="36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目的和动作</w:t>
            </w:r>
          </w:p>
        </w:tc>
        <w:tc>
          <w:tcPr>
            <w:tcW w:w="2253"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预期结果</w:t>
            </w:r>
          </w:p>
        </w:tc>
        <w:tc>
          <w:tcPr>
            <w:tcW w:w="18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评估准则</w:t>
            </w:r>
          </w:p>
        </w:tc>
        <w:tc>
          <w:tcPr>
            <w:tcW w:w="1114"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备注</w:t>
            </w:r>
          </w:p>
        </w:tc>
      </w:tr>
      <w:tr>
        <w:tc>
          <w:tcPr>
            <w:tcW w:w="1296"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1</w:t>
            </w:r>
          </w:p>
        </w:tc>
        <w:tc>
          <w:tcPr>
            <w:tcW w:w="2703"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已经安装QT4运行时框架镜像和沙箱工具。</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360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使用沙箱工具进入QT4运行时框架交互式终端。</w:t>
            </w:r>
          </w:p>
        </w:tc>
        <w:tc>
          <w:tcPr>
            <w:tcW w:w="2253" w:type="dxa"/>
            <w:tcBorders>
              <w:top w:val="single" w:color="000000" w:sz="6" w:space="0"/>
              <w:left w:val="single" w:color="000000" w:sz="6" w:space="0"/>
              <w:bottom w:val="single" w:color="000000" w:sz="6" w:space="0"/>
              <w:right w:val="single" w:color="000000" w:sz="6" w:space="0"/>
            </w:tcBorders>
            <w:shd w:val="clear" w:color="auto" w:fill="auto"/>
          </w:tcPr>
          <w:p>
            <w:pPr>
              <w:spacing w:line="440" w:lineRule="exact"/>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交互式运行成功。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交互式运行成功</w:t>
            </w:r>
          </w:p>
        </w:tc>
        <w:tc>
          <w:tcPr>
            <w:tcW w:w="1114"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296"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27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QT4运行时框架交互式运行成功。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vim及QT4应用框架头文件。</w:t>
            </w:r>
          </w:p>
        </w:tc>
        <w:tc>
          <w:tcPr>
            <w:tcW w:w="360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使用vim查看QT4应用框架提供的头文件，检查API接口。</w:t>
            </w:r>
          </w:p>
        </w:tc>
        <w:tc>
          <w:tcPr>
            <w:tcW w:w="2253"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API接口与国产芯片技术无关。</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1114"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296"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27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QT4运行时框架交互式运行成功。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vim及基础库头文件。</w:t>
            </w:r>
          </w:p>
        </w:tc>
        <w:tc>
          <w:tcPr>
            <w:tcW w:w="360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使用vim查看各类基础库提供的头文件， 检查API接口。</w:t>
            </w:r>
          </w:p>
        </w:tc>
        <w:tc>
          <w:tcPr>
            <w:tcW w:w="2253"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API接口与国产芯片技术无关。</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1114"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296"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4</w:t>
            </w:r>
          </w:p>
        </w:tc>
        <w:tc>
          <w:tcPr>
            <w:tcW w:w="2703"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已经安装QT5运行时框架镜像和沙箱工具。</w:t>
            </w:r>
          </w:p>
        </w:tc>
        <w:tc>
          <w:tcPr>
            <w:tcW w:w="1801" w:type="dxa"/>
            <w:tcBorders>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3601" w:type="dxa"/>
            <w:tcBorders>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使用沙箱工具进入QT5运行时框架交互式终端。</w:t>
            </w:r>
          </w:p>
        </w:tc>
        <w:tc>
          <w:tcPr>
            <w:tcW w:w="2253" w:type="dxa"/>
            <w:tcBorders>
              <w:left w:val="single" w:color="000000" w:sz="6" w:space="0"/>
              <w:bottom w:val="single" w:color="000000" w:sz="6" w:space="0"/>
              <w:right w:val="single" w:color="000000" w:sz="6" w:space="0"/>
            </w:tcBorders>
            <w:shd w:val="clear" w:color="auto" w:fill="auto"/>
          </w:tcPr>
          <w:p>
            <w:pPr>
              <w:spacing w:line="440" w:lineRule="exact"/>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交互式运行成功。</w:t>
            </w:r>
          </w:p>
        </w:tc>
        <w:tc>
          <w:tcPr>
            <w:tcW w:w="1801" w:type="dxa"/>
            <w:tcBorders>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4"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c>
          <w:tcPr>
            <w:tcW w:w="1296"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5</w:t>
            </w:r>
          </w:p>
        </w:tc>
        <w:tc>
          <w:tcPr>
            <w:tcW w:w="27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QT5运行时框架交互式运行成功。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vim及QT5应用框架头文件。</w:t>
            </w:r>
          </w:p>
        </w:tc>
        <w:tc>
          <w:tcPr>
            <w:tcW w:w="360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使用vim查看QT5应用框架提供的头文件，检查API接口。</w:t>
            </w:r>
          </w:p>
        </w:tc>
        <w:tc>
          <w:tcPr>
            <w:tcW w:w="2253"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API接口与国产芯片技术无关。</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4"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blPrEx>
          <w:tblCellMar>
            <w:top w:w="0" w:type="dxa"/>
            <w:left w:w="108" w:type="dxa"/>
            <w:bottom w:w="0" w:type="dxa"/>
            <w:right w:w="108" w:type="dxa"/>
          </w:tblCellMar>
        </w:tblPrEx>
        <w:tc>
          <w:tcPr>
            <w:tcW w:w="1296"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6</w:t>
            </w:r>
          </w:p>
        </w:tc>
        <w:tc>
          <w:tcPr>
            <w:tcW w:w="270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QT5运行时框架交互式运行成功。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vim及基础库头文件。</w:t>
            </w:r>
          </w:p>
        </w:tc>
        <w:tc>
          <w:tcPr>
            <w:tcW w:w="3601"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使用vim查看各类基础库提供的头文件， 检查API接口。</w:t>
            </w:r>
          </w:p>
        </w:tc>
        <w:tc>
          <w:tcPr>
            <w:tcW w:w="2253"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API接口与国产芯片技术无关。</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4"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81" w:name="_Ref87020251"/>
      <w:r>
        <w:rPr>
          <w:rFonts w:hint="eastAsia" w:ascii="CESI仿宋-GB13000" w:hAnsi="CESI仿宋-GB13000" w:eastAsia="CESI仿宋-GB13000" w:cs="CESI仿宋-GB13000"/>
          <w:sz w:val="21"/>
          <w:szCs w:val="21"/>
        </w:rPr>
        <w:t>QT运行时框架支撑测试用例</w:t>
      </w:r>
      <w:bookmarkEnd w:id="181"/>
      <w:ins w:id="228" w:author="作者" w:date="2022-03-23T18:03:24Z">
        <w:r>
          <w:rPr>
            <w:rFonts w:hint="eastAsia" w:ascii="CESI仿宋-GB13000" w:hAnsi="CESI仿宋-GB13000" w:eastAsia="CESI仿宋-GB13000" w:cs="CESI仿宋-GB13000"/>
            <w:sz w:val="21"/>
            <w:szCs w:val="21"/>
            <w:lang w:eastAsia="zh-CN"/>
          </w:rPr>
          <w:t>（</w:t>
        </w:r>
      </w:ins>
      <w:ins w:id="229" w:author="作者" w:date="2022-03-23T18:03:26Z">
        <w:r>
          <w:rPr>
            <w:rFonts w:hint="eastAsia" w:ascii="CESI仿宋-GB13000" w:hAnsi="CESI仿宋-GB13000" w:eastAsia="CESI仿宋-GB13000" w:cs="CESI仿宋-GB13000"/>
            <w:sz w:val="21"/>
            <w:szCs w:val="21"/>
            <w:lang w:eastAsia="zh-CN"/>
          </w:rPr>
          <w:t>王峰</w:t>
        </w:r>
      </w:ins>
      <w:ins w:id="230" w:author="作者" w:date="2022-03-23T18:03:25Z">
        <w:r>
          <w:rPr>
            <w:rFonts w:hint="eastAsia" w:ascii="CESI仿宋-GB13000" w:hAnsi="CESI仿宋-GB13000" w:eastAsia="CESI仿宋-GB13000" w:cs="CESI仿宋-GB13000"/>
            <w:sz w:val="21"/>
            <w:szCs w:val="21"/>
            <w:lang w:eastAsia="zh-CN"/>
          </w:rPr>
          <w:t>）</w:t>
        </w:r>
      </w:ins>
    </w:p>
    <w:tbl>
      <w:tblPr>
        <w:tblStyle w:val="36"/>
        <w:tblW w:w="5000" w:type="pct"/>
        <w:tblInd w:w="0" w:type="dxa"/>
        <w:tblLayout w:type="fixed"/>
        <w:tblCellMar>
          <w:top w:w="0" w:type="dxa"/>
          <w:left w:w="108" w:type="dxa"/>
          <w:bottom w:w="0" w:type="dxa"/>
          <w:right w:w="108" w:type="dxa"/>
        </w:tblCellMar>
      </w:tblPr>
      <w:tblGrid>
        <w:gridCol w:w="1477"/>
        <w:gridCol w:w="1745"/>
        <w:gridCol w:w="1309"/>
        <w:gridCol w:w="3481"/>
        <w:gridCol w:w="3006"/>
        <w:gridCol w:w="1471"/>
        <w:gridCol w:w="534"/>
        <w:gridCol w:w="1082"/>
      </w:tblGrid>
      <w:tr>
        <w:tblPrEx>
          <w:tblCellMar>
            <w:top w:w="0" w:type="dxa"/>
            <w:left w:w="108" w:type="dxa"/>
            <w:bottom w:w="0" w:type="dxa"/>
            <w:right w:w="108" w:type="dxa"/>
          </w:tblCellMar>
        </w:tblPrEx>
        <w:tc>
          <w:tcPr>
            <w:tcW w:w="3324"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11245" w:type="dxa"/>
            <w:gridSpan w:val="6"/>
            <w:tcBorders>
              <w:top w:val="single" w:color="000000" w:sz="12" w:space="0"/>
              <w:left w:val="single" w:color="000000" w:sz="6" w:space="0"/>
              <w:bottom w:val="single" w:color="000000" w:sz="6" w:space="0"/>
              <w:right w:val="single" w:color="000000" w:sz="12" w:space="0"/>
            </w:tcBorders>
            <w:shd w:val="clear" w:color="auto" w:fill="auto"/>
          </w:tcPr>
          <w:p>
            <w:pPr>
              <w:pStyle w:val="45"/>
              <w:tabs>
                <w:tab w:val="left" w:pos="4965"/>
              </w:tabs>
              <w:rPr>
                <w:rFonts w:hint="eastAsia" w:ascii="CESI仿宋-GB13000" w:hAnsi="CESI仿宋-GB13000" w:eastAsia="CESI仿宋-GB13000" w:cs="CESI仿宋-GB13000"/>
              </w:rPr>
            </w:pPr>
            <w:r>
              <w:rPr>
                <w:rFonts w:hint="eastAsia" w:ascii="CESI仿宋-GB13000" w:hAnsi="CESI仿宋-GB13000" w:eastAsia="CESI仿宋-GB13000" w:cs="CESI仿宋-GB13000"/>
              </w:rPr>
              <w:t>QT运行时框架支撑测试</w:t>
            </w:r>
            <w:r>
              <w:rPr>
                <w:rFonts w:hint="eastAsia" w:ascii="CESI仿宋-GB13000" w:hAnsi="CESI仿宋-GB13000" w:eastAsia="CESI仿宋-GB13000" w:cs="CESI仿宋-GB13000"/>
                <w:szCs w:val="21"/>
              </w:rPr>
              <w:t>/GN_PTGJC _YXSSDK_QTZC</w:t>
            </w:r>
            <w:r>
              <w:rPr>
                <w:rFonts w:hint="eastAsia" w:ascii="CESI仿宋-GB13000" w:hAnsi="CESI仿宋-GB13000" w:eastAsia="CESI仿宋-GB13000" w:cs="CESI仿宋-GB13000"/>
                <w:szCs w:val="21"/>
              </w:rPr>
              <w:tab/>
            </w:r>
          </w:p>
        </w:tc>
      </w:tr>
      <w:tr>
        <w:tblPrEx>
          <w:tblCellMar>
            <w:top w:w="0" w:type="dxa"/>
            <w:left w:w="108" w:type="dxa"/>
            <w:bottom w:w="0" w:type="dxa"/>
            <w:right w:w="108" w:type="dxa"/>
          </w:tblCellMar>
        </w:tblPrEx>
        <w:tc>
          <w:tcPr>
            <w:tcW w:w="3324"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11245" w:type="dxa"/>
            <w:gridSpan w:val="6"/>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 xml:space="preserve"> 支持常见QT界面应用程序的运行。</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 xml:space="preserve"> 使用沙箱工具运行QT4及QT5界面应用程序；</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 xml:space="preserve"> QT4及QT5界面应用程序能够正常运行，能够正常输入及显示中文。</w:t>
            </w:r>
          </w:p>
        </w:tc>
      </w:tr>
      <w:tr>
        <w:tblPrEx>
          <w:tblCellMar>
            <w:top w:w="0" w:type="dxa"/>
            <w:left w:w="108" w:type="dxa"/>
            <w:bottom w:w="0" w:type="dxa"/>
            <w:right w:w="108" w:type="dxa"/>
          </w:tblCellMar>
        </w:tblPrEx>
        <w:tc>
          <w:tcPr>
            <w:tcW w:w="1523"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18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134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3602"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310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2071" w:type="dxa"/>
            <w:gridSpan w:val="2"/>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1114"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c>
          <w:tcPr>
            <w:tcW w:w="1523" w:type="dxa"/>
            <w:tcBorders>
              <w:top w:val="single" w:color="000000" w:sz="6" w:space="0"/>
              <w:left w:val="single" w:color="000000" w:sz="12" w:space="0"/>
              <w:bottom w:val="single" w:color="000000" w:sz="6" w:space="0"/>
              <w:right w:val="single" w:color="000000" w:sz="6" w:space="0"/>
            </w:tcBorders>
            <w:shd w:val="clear" w:color="auto" w:fill="auto"/>
          </w:tcPr>
          <w:p>
            <w:pPr>
              <w:pStyle w:val="45"/>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1</w:t>
            </w:r>
          </w:p>
        </w:tc>
        <w:tc>
          <w:tcPr>
            <w:tcW w:w="1801" w:type="dxa"/>
            <w:vMerge w:val="restart"/>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已安装QT4界面应用及沙箱工具。</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3602"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使用沙箱工具启动QT4界面应用程序。</w:t>
            </w:r>
          </w:p>
        </w:tc>
        <w:tc>
          <w:tcPr>
            <w:tcW w:w="310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应用界面图片、文字等能够正常显示。</w:t>
            </w:r>
          </w:p>
        </w:tc>
        <w:tc>
          <w:tcPr>
            <w:tcW w:w="1517"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应用界面信息显示正常</w:t>
            </w:r>
          </w:p>
        </w:tc>
        <w:tc>
          <w:tcPr>
            <w:tcW w:w="1668" w:type="dxa"/>
            <w:gridSpan w:val="2"/>
            <w:tcBorders>
              <w:top w:val="single" w:color="000000" w:sz="6" w:space="0"/>
              <w:left w:val="single" w:color="000000" w:sz="6" w:space="0"/>
              <w:bottom w:val="single" w:color="000000" w:sz="6" w:space="0"/>
              <w:right w:val="single" w:color="000000" w:sz="12"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523" w:type="dxa"/>
            <w:tcBorders>
              <w:top w:val="single" w:color="000000" w:sz="6" w:space="0"/>
              <w:left w:val="single" w:color="000000" w:sz="12" w:space="0"/>
              <w:bottom w:val="single" w:color="000000" w:sz="6" w:space="0"/>
              <w:right w:val="single" w:color="000000" w:sz="6" w:space="0"/>
            </w:tcBorders>
            <w:shd w:val="clear" w:color="auto" w:fill="auto"/>
          </w:tcPr>
          <w:p>
            <w:pPr>
              <w:pStyle w:val="45"/>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1801" w:type="dxa"/>
            <w:vMerge w:val="continue"/>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szCs w:val="21"/>
              </w:rPr>
            </w:pP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中文字符串。</w:t>
            </w:r>
          </w:p>
        </w:tc>
        <w:tc>
          <w:tcPr>
            <w:tcW w:w="3602" w:type="dxa"/>
            <w:tcBorders>
              <w:top w:val="single" w:color="000000" w:sz="6" w:space="0"/>
              <w:left w:val="single" w:color="000000" w:sz="6" w:space="0"/>
              <w:bottom w:val="single" w:color="000000" w:sz="6" w:space="0"/>
              <w:right w:val="single" w:color="000000" w:sz="6" w:space="0"/>
            </w:tcBorders>
            <w:shd w:val="clear" w:color="auto" w:fill="auto"/>
          </w:tcPr>
          <w:p>
            <w:pPr>
              <w:pStyle w:val="45"/>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点击文本框，切换中文输入法，输入中文信息。</w:t>
            </w:r>
          </w:p>
        </w:tc>
        <w:tc>
          <w:tcPr>
            <w:tcW w:w="310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能够输入中文，并显示正常。</w:t>
            </w:r>
          </w:p>
        </w:tc>
        <w:tc>
          <w:tcPr>
            <w:tcW w:w="1517"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668" w:type="dxa"/>
            <w:gridSpan w:val="2"/>
            <w:tcBorders>
              <w:top w:val="single" w:color="000000" w:sz="6" w:space="0"/>
              <w:left w:val="single" w:color="000000" w:sz="6" w:space="0"/>
              <w:bottom w:val="single" w:color="000000" w:sz="6" w:space="0"/>
              <w:right w:val="single" w:color="000000" w:sz="12"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523" w:type="dxa"/>
            <w:tcBorders>
              <w:top w:val="single" w:color="000000" w:sz="6" w:space="0"/>
              <w:left w:val="single" w:color="000000" w:sz="12" w:space="0"/>
              <w:bottom w:val="single" w:color="000000" w:sz="6" w:space="0"/>
              <w:right w:val="single" w:color="000000" w:sz="6" w:space="0"/>
            </w:tcBorders>
            <w:shd w:val="clear" w:color="auto" w:fill="auto"/>
          </w:tcPr>
          <w:p>
            <w:pPr>
              <w:pStyle w:val="45"/>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3</w:t>
            </w:r>
          </w:p>
        </w:tc>
        <w:tc>
          <w:tcPr>
            <w:tcW w:w="1801" w:type="dxa"/>
            <w:vMerge w:val="restart"/>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已安装QT5界面应用及沙箱工具。</w:t>
            </w:r>
          </w:p>
        </w:tc>
        <w:tc>
          <w:tcPr>
            <w:tcW w:w="134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沙箱工具命令。</w:t>
            </w:r>
          </w:p>
        </w:tc>
        <w:tc>
          <w:tcPr>
            <w:tcW w:w="3602"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使用沙箱工具启动QT5界面应用程序。</w:t>
            </w:r>
          </w:p>
        </w:tc>
        <w:tc>
          <w:tcPr>
            <w:tcW w:w="3109"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应用界面图片、文字等能够正常显示。</w:t>
            </w:r>
          </w:p>
        </w:tc>
        <w:tc>
          <w:tcPr>
            <w:tcW w:w="1517" w:type="dxa"/>
            <w:tcBorders>
              <w:top w:val="single" w:color="000000" w:sz="6" w:space="0"/>
              <w:left w:val="single" w:color="000000" w:sz="6" w:space="0"/>
              <w:bottom w:val="single" w:color="000000" w:sz="6" w:space="0"/>
              <w:right w:val="single" w:color="000000" w:sz="6"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668" w:type="dxa"/>
            <w:gridSpan w:val="2"/>
            <w:tcBorders>
              <w:top w:val="single" w:color="000000" w:sz="6" w:space="0"/>
              <w:left w:val="single" w:color="000000" w:sz="6" w:space="0"/>
              <w:bottom w:val="single" w:color="000000" w:sz="6" w:space="0"/>
              <w:right w:val="single" w:color="000000" w:sz="12"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523" w:type="dxa"/>
            <w:tcBorders>
              <w:top w:val="single" w:color="000000" w:sz="6" w:space="0"/>
              <w:left w:val="single" w:color="000000" w:sz="12" w:space="0"/>
              <w:bottom w:val="single" w:color="000000" w:sz="12" w:space="0"/>
              <w:right w:val="single" w:color="000000" w:sz="6" w:space="0"/>
            </w:tcBorders>
            <w:shd w:val="clear" w:color="auto" w:fill="auto"/>
          </w:tcPr>
          <w:p>
            <w:pPr>
              <w:pStyle w:val="45"/>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4</w:t>
            </w:r>
          </w:p>
        </w:tc>
        <w:tc>
          <w:tcPr>
            <w:tcW w:w="1801" w:type="dxa"/>
            <w:vMerge w:val="continue"/>
            <w:tcBorders>
              <w:top w:val="single" w:color="000000" w:sz="6" w:space="0"/>
              <w:left w:val="single" w:color="000000" w:sz="6" w:space="0"/>
              <w:bottom w:val="single" w:color="000000" w:sz="12"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szCs w:val="21"/>
              </w:rPr>
            </w:pPr>
          </w:p>
        </w:tc>
        <w:tc>
          <w:tcPr>
            <w:tcW w:w="1349" w:type="dxa"/>
            <w:tcBorders>
              <w:top w:val="single" w:color="000000" w:sz="6" w:space="0"/>
              <w:left w:val="single" w:color="000000" w:sz="6" w:space="0"/>
              <w:bottom w:val="single" w:color="000000" w:sz="12"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中文字符串。</w:t>
            </w:r>
          </w:p>
        </w:tc>
        <w:tc>
          <w:tcPr>
            <w:tcW w:w="3602" w:type="dxa"/>
            <w:tcBorders>
              <w:top w:val="single" w:color="000000" w:sz="6" w:space="0"/>
              <w:left w:val="single" w:color="000000" w:sz="6" w:space="0"/>
              <w:bottom w:val="single" w:color="000000" w:sz="12"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点击文本框，切换中文输入法，输入中文信息。</w:t>
            </w:r>
          </w:p>
        </w:tc>
        <w:tc>
          <w:tcPr>
            <w:tcW w:w="3109" w:type="dxa"/>
            <w:tcBorders>
              <w:top w:val="single" w:color="000000" w:sz="6" w:space="0"/>
              <w:left w:val="single" w:color="000000" w:sz="6" w:space="0"/>
              <w:bottom w:val="single" w:color="000000" w:sz="12" w:space="0"/>
              <w:right w:val="single" w:color="000000" w:sz="6" w:space="0"/>
            </w:tcBorders>
            <w:shd w:val="clear" w:color="auto" w:fill="auto"/>
          </w:tcPr>
          <w:p>
            <w:pPr>
              <w:snapToGrid w:val="0"/>
              <w:spacing w:line="300" w:lineRule="auto"/>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能够输入中文，并显示正常。</w:t>
            </w:r>
          </w:p>
        </w:tc>
        <w:tc>
          <w:tcPr>
            <w:tcW w:w="1517" w:type="dxa"/>
            <w:tcBorders>
              <w:top w:val="single" w:color="000000" w:sz="6" w:space="0"/>
              <w:left w:val="single" w:color="000000" w:sz="6" w:space="0"/>
              <w:bottom w:val="single" w:color="000000" w:sz="12" w:space="0"/>
              <w:right w:val="single" w:color="000000" w:sz="6"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668" w:type="dxa"/>
            <w:gridSpan w:val="2"/>
            <w:tcBorders>
              <w:top w:val="single" w:color="000000" w:sz="6" w:space="0"/>
              <w:left w:val="single" w:color="000000" w:sz="6" w:space="0"/>
              <w:bottom w:val="single" w:color="000000" w:sz="12" w:space="0"/>
              <w:right w:val="single" w:color="000000" w:sz="12" w:space="0"/>
            </w:tcBorders>
            <w:shd w:val="clear" w:color="auto" w:fill="auto"/>
          </w:tcPr>
          <w:p>
            <w:pPr>
              <w:snapToGrid w:val="0"/>
              <w:spacing w:line="300" w:lineRule="auto"/>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bl>
    <w:p>
      <w:pPr>
        <w:pStyle w:val="3"/>
        <w:ind w:firstLine="0" w:firstLineChars="0"/>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82" w:name="_Ref87020292"/>
      <w:r>
        <w:rPr>
          <w:rFonts w:hint="eastAsia" w:ascii="CESI仿宋-GB13000" w:hAnsi="CESI仿宋-GB13000" w:eastAsia="CESI仿宋-GB13000" w:cs="CESI仿宋-GB13000"/>
          <w:sz w:val="21"/>
          <w:szCs w:val="21"/>
        </w:rPr>
        <w:t>Javascript运行时框架支撑测试用例</w:t>
      </w:r>
      <w:bookmarkEnd w:id="182"/>
      <w:ins w:id="231" w:author="作者" w:date="2022-03-23T18:03:18Z">
        <w:r>
          <w:rPr>
            <w:rFonts w:hint="eastAsia" w:ascii="CESI仿宋-GB13000" w:hAnsi="CESI仿宋-GB13000" w:eastAsia="CESI仿宋-GB13000" w:cs="CESI仿宋-GB13000"/>
            <w:sz w:val="21"/>
            <w:szCs w:val="21"/>
            <w:lang w:eastAsia="zh-CN"/>
          </w:rPr>
          <w:t>（</w:t>
        </w:r>
      </w:ins>
      <w:ins w:id="232" w:author="作者" w:date="2022-03-23T18:03:20Z">
        <w:r>
          <w:rPr>
            <w:rFonts w:hint="eastAsia" w:ascii="CESI仿宋-GB13000" w:hAnsi="CESI仿宋-GB13000" w:eastAsia="CESI仿宋-GB13000" w:cs="CESI仿宋-GB13000"/>
            <w:sz w:val="21"/>
            <w:szCs w:val="21"/>
            <w:lang w:eastAsia="zh-CN"/>
          </w:rPr>
          <w:t>贺荣</w:t>
        </w:r>
      </w:ins>
      <w:ins w:id="233" w:author="作者" w:date="2022-03-23T18:03:18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3"/>
        <w:gridCol w:w="2700"/>
        <w:gridCol w:w="1526"/>
        <w:gridCol w:w="2640"/>
        <w:gridCol w:w="3216"/>
        <w:gridCol w:w="1772"/>
        <w:gridCol w:w="12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Javascript运行时框架支撑 / GN_ YXHJ _YYSX_JKJ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szCs w:val="32"/>
              </w:rPr>
              <w:t xml:space="preserve"> 测试软件是否支持</w:t>
            </w:r>
            <w:r>
              <w:rPr>
                <w:rFonts w:hint="eastAsia" w:ascii="CESI仿宋-GB13000" w:hAnsi="CESI仿宋-GB13000" w:eastAsia="CESI仿宋-GB13000" w:cs="CESI仿宋-GB13000"/>
              </w:rPr>
              <w:t>Javascript运行时框架支撑。</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32"/>
              </w:rPr>
              <w:t>打开</w:t>
            </w:r>
            <w:r>
              <w:rPr>
                <w:rFonts w:hint="eastAsia" w:ascii="CESI仿宋-GB13000" w:hAnsi="CESI仿宋-GB13000" w:eastAsia="CESI仿宋-GB13000" w:cs="CESI仿宋-GB13000"/>
                <w:color w:val="000000"/>
                <w:szCs w:val="21"/>
              </w:rPr>
              <w:t>集成了</w:t>
            </w:r>
            <w:r>
              <w:rPr>
                <w:rFonts w:hint="eastAsia" w:ascii="CESI仿宋-GB13000" w:hAnsi="CESI仿宋-GB13000" w:eastAsia="CESI仿宋-GB13000" w:cs="CESI仿宋-GB13000"/>
                <w:color w:val="000000"/>
              </w:rPr>
              <w:t>Javascript基础库的</w:t>
            </w:r>
            <w:r>
              <w:rPr>
                <w:rFonts w:hint="eastAsia" w:ascii="CESI仿宋-GB13000" w:hAnsi="CESI仿宋-GB13000" w:eastAsia="CESI仿宋-GB13000" w:cs="CESI仿宋-GB13000"/>
                <w:color w:val="000000"/>
                <w:szCs w:val="21"/>
              </w:rPr>
              <w:t>应用，应用能正常使用并展示应用内容</w:t>
            </w:r>
            <w:r>
              <w:rPr>
                <w:rFonts w:hint="eastAsia" w:ascii="CESI仿宋-GB13000" w:hAnsi="CESI仿宋-GB13000" w:eastAsia="CESI仿宋-GB13000" w:cs="CESI仿宋-GB13000"/>
              </w:rPr>
              <w:t>。</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color w:val="000000"/>
                <w:szCs w:val="21"/>
              </w:rPr>
              <w:t>集成了</w:t>
            </w:r>
            <w:r>
              <w:rPr>
                <w:rFonts w:hint="eastAsia" w:ascii="CESI仿宋-GB13000" w:hAnsi="CESI仿宋-GB13000" w:eastAsia="CESI仿宋-GB13000" w:cs="CESI仿宋-GB13000"/>
                <w:color w:val="000000"/>
              </w:rPr>
              <w:t>Javascript基础库的</w:t>
            </w:r>
            <w:r>
              <w:rPr>
                <w:rFonts w:hint="eastAsia" w:ascii="CESI仿宋-GB13000" w:hAnsi="CESI仿宋-GB13000" w:eastAsia="CESI仿宋-GB13000" w:cs="CESI仿宋-GB13000"/>
                <w:color w:val="000000"/>
                <w:szCs w:val="21"/>
              </w:rPr>
              <w:t>应用可以正常展示与使用</w:t>
            </w:r>
            <w:r>
              <w:rPr>
                <w:rFonts w:hint="eastAsia" w:ascii="CESI仿宋-GB13000" w:hAnsi="CESI仿宋-GB13000" w:eastAsia="CESI仿宋-GB13000" w:cs="CESI仿宋-GB13000"/>
                <w:szCs w:val="32"/>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957"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541"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936"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14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28"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46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957"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正常运行，登录用户已成功安装“日志处理”应用和本地应用</w:t>
            </w:r>
          </w:p>
        </w:tc>
        <w:tc>
          <w:tcPr>
            <w:tcW w:w="54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用户名、密码等登录信息</w:t>
            </w:r>
          </w:p>
        </w:tc>
        <w:tc>
          <w:tcPr>
            <w:tcW w:w="936"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62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46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95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在已安装的应用列表，可以看到“日志处理”应用和本地应用</w:t>
            </w:r>
          </w:p>
        </w:tc>
        <w:tc>
          <w:tcPr>
            <w:tcW w:w="54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无</w:t>
            </w:r>
          </w:p>
        </w:tc>
        <w:tc>
          <w:tcPr>
            <w:tcW w:w="936"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“日志处理”应用和本地应用</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成功打开“日志处理”应用和本地应用，并展示内容。</w:t>
            </w:r>
          </w:p>
        </w:tc>
        <w:tc>
          <w:tcPr>
            <w:tcW w:w="62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46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83" w:name="_Ref87020339"/>
      <w:r>
        <w:rPr>
          <w:rFonts w:hint="eastAsia" w:ascii="CESI仿宋-GB13000" w:hAnsi="CESI仿宋-GB13000" w:eastAsia="CESI仿宋-GB13000" w:cs="CESI仿宋-GB13000"/>
          <w:sz w:val="21"/>
          <w:szCs w:val="21"/>
        </w:rPr>
        <w:t>C++运行时框架支撑测试用例</w:t>
      </w:r>
      <w:bookmarkEnd w:id="183"/>
      <w:ins w:id="234" w:author="作者" w:date="2022-03-23T18:03:14Z">
        <w:r>
          <w:rPr>
            <w:rFonts w:hint="eastAsia" w:ascii="CESI仿宋-GB13000" w:hAnsi="CESI仿宋-GB13000" w:eastAsia="CESI仿宋-GB13000" w:cs="CESI仿宋-GB13000"/>
            <w:sz w:val="21"/>
            <w:szCs w:val="21"/>
            <w:lang w:eastAsia="zh-CN"/>
          </w:rPr>
          <w:t>（</w:t>
        </w:r>
      </w:ins>
      <w:ins w:id="235" w:author="作者" w:date="2022-03-23T18:03:39Z">
        <w:r>
          <w:rPr>
            <w:rFonts w:hint="eastAsia" w:ascii="CESI仿宋-GB13000" w:hAnsi="CESI仿宋-GB13000" w:eastAsia="CESI仿宋-GB13000" w:cs="CESI仿宋-GB13000"/>
            <w:sz w:val="21"/>
            <w:szCs w:val="21"/>
            <w:lang w:eastAsia="zh-CN"/>
          </w:rPr>
          <w:t>刘嘉俊</w:t>
        </w:r>
      </w:ins>
      <w:ins w:id="236" w:author="作者" w:date="2022-03-23T18:03:1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401"/>
        <w:gridCol w:w="1309"/>
        <w:gridCol w:w="4138"/>
        <w:gridCol w:w="239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C++运行时框架支撑/ GN_ PTGJC _YYSXSDK_CKJ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验证</w:t>
            </w:r>
            <w:r>
              <w:rPr>
                <w:rFonts w:hint="eastAsia" w:ascii="CESI仿宋-GB13000" w:hAnsi="CESI仿宋-GB13000" w:eastAsia="CESI仿宋-GB13000" w:cs="CESI仿宋-GB13000"/>
                <w:color w:val="000000"/>
                <w:szCs w:val="21"/>
              </w:rPr>
              <w:t>支持C++服务端应用程序的运行完整性和健壮性</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p>
          <w:p>
            <w:pPr>
              <w:numPr>
                <w:ilvl w:val="0"/>
                <w:numId w:val="21"/>
              </w:numPr>
              <w:spacing w:before="20" w:after="20"/>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模块集成：C++服务端应用框架能发现模块目录下的指定格式的应用模块插件，并将其加载至C++服务端应用框架中。</w:t>
            </w:r>
          </w:p>
          <w:p>
            <w:pPr>
              <w:numPr>
                <w:ilvl w:val="0"/>
                <w:numId w:val="21"/>
              </w:numPr>
              <w:spacing w:before="20" w:after="20"/>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服务注册与发现：应用模块插件可向C++服务端应用框架发现和调用所需要的服务。</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C++服务端应用框架支持服务端应用成功启动</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4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C++服务端应用框架，服务端应用已经部署到环境中。</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软件仓库的地址。</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通过应用沙箱命令（sandboxCli）拉取C++服务端应用框架镜像，并启动C++服务端应用框架镜像。</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成功拉取C++服务端应用框架镜像到本地。</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成功拉取C++服务端应用框架镜像到本地；</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本地应用框架指定目录</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通过tty模式进入C++服务端应用框架镜像，将应用模块插件目录拷贝至C++服务端应用框架指定目录。</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在应用框架目录下成功生成启动应用相关目录。</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在应用框架目录下成功生成启动应用相关目录。</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运行框架支撑测试程序。</w:t>
            </w:r>
          </w:p>
        </w:tc>
        <w:tc>
          <w:tcPr>
            <w:tcW w:w="1467"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1.测试程序成功初始化C++服务端应用框架。</w:t>
            </w:r>
          </w:p>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color w:val="000000"/>
                <w:szCs w:val="21"/>
              </w:rPr>
              <w:t>2.测试程序获取C++服务端应用框架插件接口。</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3.测试程序调用C++服务端应用框架插件接口。</w:t>
            </w:r>
          </w:p>
        </w:tc>
        <w:tc>
          <w:tcPr>
            <w:tcW w:w="850"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启动测试程序，测试程序成功运行，成功调用插件接口。</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测试程序成功运行。</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1.运行框架支撑测试程序。</w:t>
            </w:r>
          </w:p>
        </w:tc>
        <w:tc>
          <w:tcPr>
            <w:tcW w:w="146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1.测试程序释放C++服务端应用框架中的相关功能。</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2.测试程序成功退出。</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测试程序成功退出，并且正常释放C++服务端应用框架中相关功能。</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3"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84" w:name="_Ref87020361"/>
      <w:r>
        <w:rPr>
          <w:rFonts w:hint="eastAsia" w:ascii="CESI仿宋-GB13000" w:hAnsi="CESI仿宋-GB13000" w:eastAsia="CESI仿宋-GB13000" w:cs="CESI仿宋-GB13000"/>
          <w:sz w:val="21"/>
          <w:szCs w:val="21"/>
        </w:rPr>
        <w:t>Java运行时框架支撑测试用例</w:t>
      </w:r>
      <w:bookmarkEnd w:id="184"/>
      <w:ins w:id="237" w:author="作者" w:date="2022-03-23T18:03:08Z">
        <w:r>
          <w:rPr>
            <w:rFonts w:hint="eastAsia" w:ascii="CESI仿宋-GB13000" w:hAnsi="CESI仿宋-GB13000" w:eastAsia="CESI仿宋-GB13000" w:cs="CESI仿宋-GB13000"/>
            <w:sz w:val="21"/>
            <w:szCs w:val="21"/>
            <w:lang w:eastAsia="zh-CN"/>
          </w:rPr>
          <w:t>（</w:t>
        </w:r>
      </w:ins>
      <w:ins w:id="238" w:author="作者" w:date="2022-03-23T18:03:10Z">
        <w:r>
          <w:rPr>
            <w:rFonts w:hint="eastAsia" w:ascii="CESI仿宋-GB13000" w:hAnsi="CESI仿宋-GB13000" w:eastAsia="CESI仿宋-GB13000" w:cs="CESI仿宋-GB13000"/>
            <w:sz w:val="21"/>
            <w:szCs w:val="21"/>
            <w:lang w:eastAsia="zh-CN"/>
          </w:rPr>
          <w:t>王强</w:t>
        </w:r>
      </w:ins>
      <w:ins w:id="239" w:author="作者" w:date="2022-03-23T18:03:08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398"/>
        <w:gridCol w:w="1092"/>
        <w:gridCol w:w="3924"/>
        <w:gridCol w:w="2829"/>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3"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Java运行时框架支撑/ GN_PTGJC_YYSXSDK_JAKJ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7"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3"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集成和封装Java服务端应用框架、Java基础库、系统库和系统工具，支持Java服务端应用程序的运行。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运行时框架封装Java服务端应用框架；运行时框架封装Java基础库；运行时框架封装操作系统系统库和系统工具；运行时框架支持Java服务端应用程序的运行。</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同一个应用的不同版本使用各自的库加载运行；同一个应用的多个版本可以同机同时运行。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38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39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00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1.安装好沙箱工具启动相关服务。</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2.准备好运行时框架镜像。</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沙箱启动命令。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通过沙箱进入Java服务端运行时框架，找到对应的基础运行环境，查看其所提供的系统库和系统工具，确保运行框架所包含的基础运行环境的存在。</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能够进入运行时框架环境，查看相关的基础运行库，系统库和相关的几个系统命令(如：pwd, ping)。</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运行框架准备完善。</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沙箱运行命令。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通过沙箱进入Java服务端运行时框架，在JDK环境中查看相应的工具和基础库，如java/javac和tools.jar和jre/lib/rt.jar。</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查看JDK的版本和相关的库包</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Java运行时框架依赖的maven仓库settings.xml文件已经存在。</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沙箱运行命令。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通过沙箱进入Java服务端运行时框架，查看为支撑应用提供的Java依赖库,maven仓库的库文件和相关的设置文件settings.xml。</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相关的依赖库和maven配置信息已经在运行时框架中存在。</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Java运行时框架依赖的Springboot环境已经准备好。</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沙箱运行命令。</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通过沙箱进入Java服务端运行时框架，查看为支撑应用提供的SpringBoot服务端应用框架依赖库。</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可以查看到spring相关的库信息。</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Java运行时框架依赖的Springboot测试应用已经准备好。</w:t>
            </w:r>
          </w:p>
        </w:tc>
        <w:tc>
          <w:tcPr>
            <w:tcW w:w="38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沙箱运行命令、Java应用程序。</w:t>
            </w:r>
          </w:p>
        </w:tc>
        <w:tc>
          <w:tcPr>
            <w:tcW w:w="139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基于Java服务端运行时框架对基于Springboot应用框架构建的应用进行构建和编译打包，基于运行时框架运行应用，检测查看应用运行结果，证实应用可以基于运行时框架运行。</w:t>
            </w:r>
          </w:p>
        </w:tc>
        <w:tc>
          <w:tcPr>
            <w:tcW w:w="1003"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应用可以基于运行时框架运行。</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应用基于运行时框架运行</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ind w:firstLine="480"/>
        <w:rPr>
          <w:rFonts w:hint="eastAsia" w:ascii="CESI仿宋-GB13000" w:hAnsi="CESI仿宋-GB13000" w:eastAsia="CESI仿宋-GB13000" w:cs="CESI仿宋-GB13000"/>
        </w:rPr>
      </w:pPr>
      <w:bookmarkStart w:id="185" w:name="_Ref86997156"/>
    </w:p>
    <w:p>
      <w:pPr>
        <w:pStyle w:val="5"/>
        <w:rPr>
          <w:rFonts w:hint="eastAsia" w:ascii="CESI仿宋-GB13000" w:hAnsi="CESI仿宋-GB13000" w:eastAsia="CESI仿宋-GB13000" w:cs="CESI仿宋-GB13000"/>
        </w:rPr>
      </w:pPr>
      <w:r>
        <w:rPr>
          <w:rFonts w:hint="eastAsia" w:ascii="CESI仿宋-GB13000" w:hAnsi="CESI仿宋-GB13000" w:eastAsia="CESI仿宋-GB13000" w:cs="CESI仿宋-GB13000"/>
        </w:rPr>
        <w:t>封装验证系统</w:t>
      </w:r>
      <w:r>
        <w:rPr>
          <w:rFonts w:hint="eastAsia" w:ascii="CESI仿宋-GB13000" w:hAnsi="CESI仿宋-GB13000" w:eastAsia="CESI仿宋-GB13000" w:cs="CESI仿宋-GB13000"/>
          <w:szCs w:val="32"/>
        </w:rPr>
        <w:t>测试</w:t>
      </w:r>
      <w:bookmarkEnd w:id="185"/>
      <w:r>
        <w:rPr>
          <w:rFonts w:hint="eastAsia" w:ascii="CESI仿宋-GB13000" w:hAnsi="CESI仿宋-GB13000" w:eastAsia="CESI仿宋-GB13000" w:cs="CESI仿宋-GB13000"/>
          <w:szCs w:val="32"/>
        </w:rPr>
        <w:t>（</w:t>
      </w:r>
      <w:ins w:id="240" w:author="作者" w:date="2022-03-23T18:04:46Z">
        <w:r>
          <w:rPr>
            <w:rFonts w:hint="eastAsia" w:ascii="CESI仿宋-GB13000" w:hAnsi="CESI仿宋-GB13000" w:eastAsia="CESI仿宋-GB13000" w:cs="CESI仿宋-GB13000"/>
            <w:szCs w:val="32"/>
            <w:lang w:eastAsia="zh-CN"/>
          </w:rPr>
          <w:t>刘嘉俊</w:t>
        </w:r>
      </w:ins>
      <w:ins w:id="241" w:author="作者" w:date="2022-03-23T18:05:37Z">
        <w:r>
          <w:rPr>
            <w:rFonts w:hint="eastAsia" w:ascii="CESI仿宋-GB13000" w:hAnsi="CESI仿宋-GB13000" w:eastAsia="CESI仿宋-GB13000" w:cs="CESI仿宋-GB13000"/>
            <w:szCs w:val="32"/>
            <w:lang w:eastAsia="zh-CN"/>
          </w:rPr>
          <w:t>、</w:t>
        </w:r>
      </w:ins>
      <w:ins w:id="242" w:author="作者" w:date="2022-03-23T18:05:38Z">
        <w:r>
          <w:rPr>
            <w:rFonts w:hint="eastAsia" w:ascii="CESI仿宋-GB13000" w:hAnsi="CESI仿宋-GB13000" w:eastAsia="CESI仿宋-GB13000" w:cs="CESI仿宋-GB13000"/>
            <w:szCs w:val="32"/>
            <w:lang w:eastAsia="zh-CN"/>
          </w:rPr>
          <w:t>王强</w:t>
        </w:r>
      </w:ins>
      <w:ins w:id="243" w:author="作者" w:date="2022-03-23T18:05:39Z">
        <w:r>
          <w:rPr>
            <w:rFonts w:hint="eastAsia" w:ascii="CESI仿宋-GB13000" w:hAnsi="CESI仿宋-GB13000" w:eastAsia="CESI仿宋-GB13000" w:cs="CESI仿宋-GB13000"/>
            <w:szCs w:val="32"/>
            <w:lang w:eastAsia="zh-CN"/>
          </w:rPr>
          <w:t>、</w:t>
        </w:r>
      </w:ins>
      <w:ins w:id="244" w:author="作者" w:date="2022-03-23T18:05:40Z">
        <w:r>
          <w:rPr>
            <w:rFonts w:hint="eastAsia" w:ascii="CESI仿宋-GB13000" w:hAnsi="CESI仿宋-GB13000" w:eastAsia="CESI仿宋-GB13000" w:cs="CESI仿宋-GB13000"/>
            <w:szCs w:val="32"/>
            <w:lang w:eastAsia="zh-CN"/>
          </w:rPr>
          <w:t>贺荣</w:t>
        </w:r>
      </w:ins>
      <w:r>
        <w:rPr>
          <w:rFonts w:hint="eastAsia" w:ascii="CESI仿宋-GB13000" w:hAnsi="CESI仿宋-GB13000" w:eastAsia="CESI仿宋-GB13000" w:cs="CESI仿宋-GB13000"/>
          <w:szCs w:val="32"/>
        </w:rPr>
        <w:t>）</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186" w:name="_Ref87020276"/>
      <w:r>
        <w:rPr>
          <w:rFonts w:hint="eastAsia" w:ascii="CESI仿宋-GB13000" w:hAnsi="CESI仿宋-GB13000" w:eastAsia="CESI仿宋-GB13000" w:cs="CESI仿宋-GB13000"/>
          <w:sz w:val="21"/>
          <w:szCs w:val="21"/>
        </w:rPr>
        <w:t>QT运行时框架封装打包管理测试用例</w:t>
      </w:r>
      <w:bookmarkEnd w:id="186"/>
      <w:ins w:id="245" w:author="作者" w:date="2022-03-23T18:04:37Z">
        <w:r>
          <w:rPr>
            <w:rFonts w:hint="eastAsia" w:ascii="CESI仿宋-GB13000" w:hAnsi="CESI仿宋-GB13000" w:eastAsia="CESI仿宋-GB13000" w:cs="CESI仿宋-GB13000"/>
            <w:sz w:val="21"/>
            <w:szCs w:val="20"/>
            <w:lang w:eastAsia="zh-CN"/>
          </w:rPr>
          <w:t>（刘嘉俊）</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744"/>
        <w:gridCol w:w="3269"/>
        <w:gridCol w:w="2834"/>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6938"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QT运行时框架封装打包管理/GN_PTGJ C_FZYZ_FZDB</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235"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6938"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color w:val="000000"/>
                <w:spacing w:val="2"/>
                <w:kern w:val="0"/>
                <w:szCs w:val="21"/>
                <w:lang w:bidi="en-US"/>
              </w:rPr>
              <w:t xml:space="preserve"> </w:t>
            </w:r>
            <w:r>
              <w:rPr>
                <w:rFonts w:hint="eastAsia" w:ascii="CESI仿宋-GB13000" w:hAnsi="CESI仿宋-GB13000" w:eastAsia="CESI仿宋-GB13000" w:cs="CESI仿宋-GB13000"/>
                <w:szCs w:val="21"/>
              </w:rPr>
              <w:t>支持基于基础库进行QT运行时框架的按需构建与封装。</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基于老版本的QT运行时框架以及需要新增的基础库，构建新版本QT运行时框架。</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 xml:space="preserve">合格判据： </w:t>
            </w:r>
            <w:r>
              <w:rPr>
                <w:rFonts w:hint="eastAsia" w:ascii="CESI仿宋-GB13000" w:hAnsi="CESI仿宋-GB13000" w:eastAsia="CESI仿宋-GB13000" w:cs="CESI仿宋-GB13000"/>
                <w:szCs w:val="21"/>
              </w:rPr>
              <w:t>能够基于基础库构建新的QT运行时框架。</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560"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12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843"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已安装QT运行时框架。</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docker命令。</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使用docker工具运行老版本QT运行时框架。</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成功进入交互式终端。</w:t>
            </w:r>
          </w:p>
        </w:tc>
        <w:tc>
          <w:tcPr>
            <w:tcW w:w="1134" w:type="dxa"/>
            <w:tcBorders>
              <w:top w:val="single" w:color="000000" w:sz="6" w:space="0"/>
              <w:left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成功进入交互式终端。</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软件仓库配置信息。</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修改软件仓库配置信息，更新软件包信息。</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成功更新软件仓库配置信息。</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成功更新软件仓库配置信息。</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软件包A。</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使用软件包管理工具安装远程软件包A。</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成功安装远程软件包A。</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成功更新软件仓库配置信息。</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软件包B。</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使用软件包管理工具安装本地软件包B</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成功安装本地软件包B。</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成功安装远程软件包A和B。</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软件包管理工具命令。</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使用软件包管理工具查看已经安装的软件包信息。</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确认软件包A、B已经成功安装。</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1560"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确认成功安装远程软件包A和B。</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docker命令。</w:t>
            </w:r>
          </w:p>
        </w:tc>
        <w:tc>
          <w:tcPr>
            <w:tcW w:w="212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使用docker工具构建QT运行时框架。</w:t>
            </w:r>
          </w:p>
        </w:tc>
        <w:tc>
          <w:tcPr>
            <w:tcW w:w="1843"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成功构建新版本QT运行时框架。</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7</w:t>
            </w:r>
          </w:p>
        </w:tc>
        <w:tc>
          <w:tcPr>
            <w:tcW w:w="1560"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成功构建新版本QT运行时框架。</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docker命令。</w:t>
            </w:r>
          </w:p>
        </w:tc>
        <w:tc>
          <w:tcPr>
            <w:tcW w:w="2126"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使用docker工具将新的QT运行时框架上传到镜像仓库。</w:t>
            </w:r>
          </w:p>
        </w:tc>
        <w:tc>
          <w:tcPr>
            <w:tcW w:w="1843"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成功上传到镜像仓库。</w:t>
            </w:r>
          </w:p>
        </w:tc>
        <w:tc>
          <w:tcPr>
            <w:tcW w:w="1134" w:type="dxa"/>
            <w:tcBorders>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上传到镜像仓库</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bookmarkStart w:id="187" w:name="OLE_LINK7018"/>
            <w:bookmarkEnd w:id="187"/>
            <w:bookmarkStart w:id="188" w:name="OLE_LINK6918"/>
            <w:bookmarkEnd w:id="188"/>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89" w:name="_Ref87020283"/>
      <w:r>
        <w:rPr>
          <w:rFonts w:hint="eastAsia" w:ascii="CESI仿宋-GB13000" w:hAnsi="CESI仿宋-GB13000" w:eastAsia="CESI仿宋-GB13000" w:cs="CESI仿宋-GB13000"/>
          <w:sz w:val="21"/>
          <w:szCs w:val="21"/>
        </w:rPr>
        <w:t>QT运行时框架功能验证管理测试用例</w:t>
      </w:r>
      <w:bookmarkEnd w:id="189"/>
      <w:ins w:id="246" w:author="作者" w:date="2022-03-23T18:04:34Z">
        <w:r>
          <w:rPr>
            <w:rFonts w:hint="eastAsia" w:ascii="CESI仿宋-GB13000" w:hAnsi="CESI仿宋-GB13000" w:eastAsia="CESI仿宋-GB13000" w:cs="CESI仿宋-GB13000"/>
            <w:sz w:val="21"/>
            <w:szCs w:val="20"/>
            <w:lang w:eastAsia="zh-CN"/>
          </w:rPr>
          <w:t>（刘嘉俊）</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1962"/>
        <w:gridCol w:w="1744"/>
        <w:gridCol w:w="4578"/>
        <w:gridCol w:w="1962"/>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7222"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QT运行时框架功能验证管理/GN_PTGJC _FZYZ_GNYZ</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7222"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szCs w:val="21"/>
              </w:rPr>
              <w:t>测试封装验证系统基于QT运行时框架的应用验证管理功能。</w:t>
            </w:r>
          </w:p>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通过测试应用能否基于QT4及QT5运行时框架正常运行，验证QT运行时框架的封装是否正常。</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构建出的QT4和QT5应用镜像能够在国产平台验证机上正常安装及运行。</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2977"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76"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11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701"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通过浏览器进行登录访问应用远程构建系统。</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应用信息。</w:t>
            </w:r>
          </w:p>
        </w:tc>
        <w:tc>
          <w:tcPr>
            <w:tcW w:w="2977"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登录</w:t>
            </w:r>
            <w:bookmarkStart w:id="190" w:name="__DdeLink__6772_2593201453"/>
            <w:r>
              <w:rPr>
                <w:rFonts w:hint="eastAsia" w:ascii="CESI仿宋-GB13000" w:hAnsi="CESI仿宋-GB13000" w:eastAsia="CESI仿宋-GB13000" w:cs="CESI仿宋-GB13000"/>
                <w:szCs w:val="21"/>
              </w:rPr>
              <w:t>应用远程构建</w:t>
            </w:r>
            <w:bookmarkEnd w:id="190"/>
            <w:r>
              <w:rPr>
                <w:rFonts w:hint="eastAsia" w:ascii="CESI仿宋-GB13000" w:hAnsi="CESI仿宋-GB13000" w:eastAsia="CESI仿宋-GB13000" w:cs="CESI仿宋-GB13000"/>
                <w:szCs w:val="21"/>
              </w:rPr>
              <w:t>系统，填写及设置待构建的应用程序名称、版本、构建后应用镜像名称、版本、应用依赖的运行时框架等信息。</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成功登录并设置应用信息。</w:t>
            </w:r>
          </w:p>
        </w:tc>
        <w:tc>
          <w:tcPr>
            <w:tcW w:w="1134" w:type="dxa"/>
            <w:tcBorders>
              <w:top w:val="single" w:color="000000" w:sz="6" w:space="0"/>
              <w:left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成功登录并设置</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QT4应用已构建完成。</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飞腾版QT4应用镜像、QT4运行时框架镜像。</w:t>
            </w:r>
          </w:p>
        </w:tc>
        <w:tc>
          <w:tcPr>
            <w:tcW w:w="2977"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选择飞腾架构，点击远程验证按钮，进入远程验证的终端显示界面，在该终端上使用沙箱工具安装QT4运行时框架镜像，安装QT4应用镜像，运行QT4应用。</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QT4运行时框架及应用能够正常安装及运行。</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QT5应用已构建完成。</w:t>
            </w:r>
          </w:p>
        </w:tc>
        <w:tc>
          <w:tcPr>
            <w:tcW w:w="11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飞腾版QT5应用镜像、QT5运行时框架镜像。</w:t>
            </w:r>
          </w:p>
        </w:tc>
        <w:tc>
          <w:tcPr>
            <w:tcW w:w="2977"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在该终端上使用沙箱工具安装QT5运行时框架镜像，安装QT5应用镜像，运行QT5应用。</w:t>
            </w:r>
          </w:p>
        </w:tc>
        <w:tc>
          <w:tcPr>
            <w:tcW w:w="1276"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QT5运行时框架及应用能够正常安装及运行。</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701"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75" w:type="dxa"/>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1276"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QT4应用已构建完成。</w:t>
            </w:r>
          </w:p>
        </w:tc>
        <w:tc>
          <w:tcPr>
            <w:tcW w:w="1134"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龙芯版QT4应用镜像、QT4运行时框架镜像。</w:t>
            </w:r>
          </w:p>
        </w:tc>
        <w:tc>
          <w:tcPr>
            <w:tcW w:w="2977"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选择龙芯架构，点击远程验证按钮，进入远程验证的终端显示界面，在该终端上使用沙箱工具安装QT4运行时框架镜像，安装QT4应用镜像，运行QT4应用。</w:t>
            </w:r>
          </w:p>
        </w:tc>
        <w:tc>
          <w:tcPr>
            <w:tcW w:w="1276" w:type="dxa"/>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QT4运行时框架及应用能够正常安装及运行。</w:t>
            </w:r>
          </w:p>
        </w:tc>
        <w:tc>
          <w:tcPr>
            <w:tcW w:w="113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701" w:type="dxa"/>
            <w:tcBorders>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675"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1276"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QT5应用已构建完成。</w:t>
            </w:r>
          </w:p>
        </w:tc>
        <w:tc>
          <w:tcPr>
            <w:tcW w:w="113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龙芯版QT5应用镜像、QT5运行时框架镜像。</w:t>
            </w:r>
          </w:p>
        </w:tc>
        <w:tc>
          <w:tcPr>
            <w:tcW w:w="2977"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QT5运行时框架及应用能够正常安装及运行在该终端上使用沙箱工具安装QT5运行时框架镜像，安装QT5应用镜像，运行QT5应用。</w:t>
            </w:r>
          </w:p>
        </w:tc>
        <w:tc>
          <w:tcPr>
            <w:tcW w:w="1276"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QT5运行时框架及应用能够正常安装及运行。</w:t>
            </w:r>
          </w:p>
        </w:tc>
        <w:tc>
          <w:tcPr>
            <w:tcW w:w="1134" w:type="dxa"/>
            <w:tcBorders>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QT5正常安装及运行</w:t>
            </w:r>
          </w:p>
        </w:tc>
        <w:tc>
          <w:tcPr>
            <w:tcW w:w="701" w:type="dxa"/>
            <w:tcBorders>
              <w:top w:val="single" w:color="000000" w:sz="6" w:space="0"/>
              <w:left w:val="single" w:color="000000" w:sz="6" w:space="0"/>
              <w:bottom w:val="single" w:color="000000" w:sz="12" w:space="0"/>
              <w:right w:val="single" w:color="000000" w:sz="12" w:space="0"/>
            </w:tcBorders>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bookmarkStart w:id="191" w:name="OLE_LINK7019"/>
            <w:bookmarkEnd w:id="191"/>
            <w:bookmarkStart w:id="192" w:name="OLE_LINK6919"/>
            <w:bookmarkEnd w:id="192"/>
          </w:p>
        </w:tc>
      </w:tr>
    </w:tbl>
    <w:p>
      <w:pPr>
        <w:pStyle w:val="3"/>
        <w:numPr>
          <w:ilvl w:val="0"/>
          <w:numId w:val="13"/>
        </w:numPr>
        <w:ind w:firstLineChars="0"/>
        <w:jc w:val="center"/>
        <w:rPr>
          <w:rFonts w:hint="eastAsia" w:ascii="CESI仿宋-GB13000" w:hAnsi="CESI仿宋-GB13000" w:eastAsia="CESI仿宋-GB13000" w:cs="CESI仿宋-GB13000"/>
          <w:sz w:val="21"/>
          <w:szCs w:val="20"/>
        </w:rPr>
      </w:pPr>
      <w:bookmarkStart w:id="193" w:name="_Ref87020347"/>
      <w:r>
        <w:rPr>
          <w:rFonts w:hint="eastAsia" w:ascii="CESI仿宋-GB13000" w:hAnsi="CESI仿宋-GB13000" w:eastAsia="CESI仿宋-GB13000" w:cs="CESI仿宋-GB13000"/>
          <w:sz w:val="21"/>
          <w:szCs w:val="20"/>
        </w:rPr>
        <w:t>QT运行时框架插件测试用例</w:t>
      </w:r>
      <w:ins w:id="247" w:author="作者" w:date="2022-03-23T18:04:23Z">
        <w:r>
          <w:rPr>
            <w:rFonts w:hint="eastAsia" w:ascii="CESI仿宋-GB13000" w:hAnsi="CESI仿宋-GB13000" w:eastAsia="CESI仿宋-GB13000" w:cs="CESI仿宋-GB13000"/>
            <w:sz w:val="21"/>
            <w:szCs w:val="20"/>
            <w:lang w:eastAsia="zh-CN"/>
          </w:rPr>
          <w:t>（</w:t>
        </w:r>
      </w:ins>
      <w:ins w:id="248" w:author="作者" w:date="2022-03-23T18:04:25Z">
        <w:r>
          <w:rPr>
            <w:rFonts w:hint="eastAsia" w:ascii="CESI仿宋-GB13000" w:hAnsi="CESI仿宋-GB13000" w:eastAsia="CESI仿宋-GB13000" w:cs="CESI仿宋-GB13000"/>
            <w:sz w:val="21"/>
            <w:szCs w:val="20"/>
            <w:lang w:eastAsia="zh-CN"/>
          </w:rPr>
          <w:t>刘嘉俊</w:t>
        </w:r>
      </w:ins>
      <w:ins w:id="249" w:author="作者" w:date="2022-03-23T18:04:23Z">
        <w:r>
          <w:rPr>
            <w:rFonts w:hint="eastAsia" w:ascii="CESI仿宋-GB13000" w:hAnsi="CESI仿宋-GB13000" w:eastAsia="CESI仿宋-GB13000" w:cs="CESI仿宋-GB13000"/>
            <w:sz w:val="21"/>
            <w:szCs w:val="20"/>
            <w:lang w:eastAsia="zh-CN"/>
          </w:rPr>
          <w:t>）</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744"/>
        <w:gridCol w:w="3269"/>
        <w:gridCol w:w="2834"/>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43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10669"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QT运行时框架构建打包插件/GN_PTGJ _FZYZ_GJCJ</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43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10669"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测试目的： QT运行时框架构建打包插件支持基于基础库进行QT运行时框架应用的开发、构建与封装。</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测试方法： 基于QT运行时框架构建打包插件开发的心qtc应用可本地构建，远程构建，git构建相关应用镜像。</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合格判据： 构建应用镜像成功。</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239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174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326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28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74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1078"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已安装QT运行时框架。</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docker命令。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使用docker工具运行QT运行时框架。</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成功进入交互式终端。</w:t>
            </w:r>
          </w:p>
        </w:tc>
        <w:tc>
          <w:tcPr>
            <w:tcW w:w="1744" w:type="dxa"/>
            <w:tcBorders>
              <w:top w:val="single" w:color="000000" w:sz="6" w:space="0"/>
              <w:left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成功进入交互式终端。</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启动qtcreator。</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新建qtcreator插件工程操作</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打开基础库操作界面命令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对qtcreator插件工程所依赖的基础库进行管理</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对qtcreator插件工程所依赖的基础库管理成功。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修改打包构建相关脚本，点击本地打包按钮。</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本地打包成功。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6</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用户填写远程构建所需要的相关信息，点击远程构建按钮，成功构建出应用镜像包</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远程构建成功。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7</w:t>
            </w:r>
          </w:p>
        </w:tc>
        <w:tc>
          <w:tcPr>
            <w:tcW w:w="2399"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用户填写git构建所需要的相关信息，点击git构建按钮，成功构建出应用镜像包；</w:t>
            </w:r>
          </w:p>
        </w:tc>
        <w:tc>
          <w:tcPr>
            <w:tcW w:w="283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Git构建成功。</w:t>
            </w:r>
          </w:p>
        </w:tc>
        <w:tc>
          <w:tcPr>
            <w:tcW w:w="1744" w:type="dxa"/>
            <w:tcBorders>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12"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ind w:firstLine="0" w:firstLineChars="0"/>
        <w:rPr>
          <w:rFonts w:hint="eastAsia" w:ascii="CESI仿宋-GB13000" w:hAnsi="CESI仿宋-GB13000" w:eastAsia="CESI仿宋-GB13000" w:cs="CESI仿宋-GB13000"/>
          <w:sz w:val="21"/>
          <w:szCs w:val="21"/>
        </w:rPr>
      </w:pPr>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C++运行时框架封装打包管理测试用例</w:t>
      </w:r>
      <w:bookmarkEnd w:id="193"/>
      <w:ins w:id="250" w:author="作者" w:date="2022-03-23T18:04:52Z">
        <w:r>
          <w:rPr>
            <w:rFonts w:hint="eastAsia" w:ascii="CESI仿宋-GB13000" w:hAnsi="CESI仿宋-GB13000" w:eastAsia="CESI仿宋-GB13000" w:cs="CESI仿宋-GB13000"/>
            <w:sz w:val="21"/>
            <w:szCs w:val="20"/>
            <w:lang w:eastAsia="zh-CN"/>
          </w:rPr>
          <w:t>（刘嘉俊）</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401"/>
        <w:gridCol w:w="1743"/>
        <w:gridCol w:w="3487"/>
        <w:gridCol w:w="2618"/>
        <w:gridCol w:w="1738"/>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C++运行时框架封装打包管理/GN_PTGJC _FZYZ_FZDB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color w:val="000000"/>
                <w:szCs w:val="21"/>
              </w:rPr>
              <w:t>验证C++运行时框架封装打包管理的完整性和正确性</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基于老版本的C++运行时框架以及需要新增的基础插件A和B，构建新版本C++运行时框架</w:t>
            </w:r>
            <w:r>
              <w:rPr>
                <w:rFonts w:hint="eastAsia" w:ascii="CESI仿宋-GB13000" w:hAnsi="CESI仿宋-GB13000" w:eastAsia="CESI仿宋-GB13000" w:cs="CESI仿宋-GB13000"/>
                <w:color w:val="000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新版本C++运行时框架</w:t>
            </w:r>
            <w:r>
              <w:rPr>
                <w:rFonts w:hint="eastAsia" w:ascii="CESI仿宋-GB13000" w:hAnsi="CESI仿宋-GB13000" w:eastAsia="CESI仿宋-GB13000" w:cs="CESI仿宋-GB13000"/>
                <w:color w:val="000000"/>
                <w:szCs w:val="21"/>
              </w:rPr>
              <w:t>按需构建成功</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软件仓库已就绪，C++运行时框架镜像</w:t>
            </w:r>
            <w:r>
              <w:rPr>
                <w:rFonts w:hint="eastAsia" w:ascii="CESI仿宋-GB13000" w:hAnsi="CESI仿宋-GB13000" w:eastAsia="CESI仿宋-GB13000" w:cs="CESI仿宋-GB13000"/>
                <w:szCs w:val="21"/>
              </w:rPr>
              <w:t>已生成。</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运行时框架软件仓库地址。</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通过应用沙箱命令拉取和启动C++服务端运行时框架镜像。</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成功拉取C++服务端应用框架镜像到本地。</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pStyle w:val="45"/>
              <w:adjustRightInd w:val="0"/>
              <w:snapToGrid w:val="0"/>
              <w:spacing w:line="300" w:lineRule="auto"/>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成功拉取C++服务端应用框架镜像到本地。</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基础插件目录A。</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通过tty模式进入C++服务端应用框架镜像，将一个基础插件目录A拷贝至C++服务端应用框架指定目录下。</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将一个基础插件目录A拷贝至C++服务端应用框架指定目录下。</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pStyle w:val="45"/>
              <w:adjustRightInd w:val="0"/>
              <w:snapToGrid w:val="0"/>
              <w:spacing w:line="300" w:lineRule="auto"/>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成功拉取C++服务端应用框架镜像到本地。</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基础插件目录B。</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通过tty模式进入C++服务端应用框架镜像，将一个基础插件目录B拷贝至C++服务端应用框架指定目录下。</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将一个基础插件目录B拷贝至C++服务端应用框架指定目录下。</w:t>
            </w:r>
          </w:p>
        </w:tc>
        <w:tc>
          <w:tcPr>
            <w:tcW w:w="616"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851" w:type="pct"/>
            <w:shd w:val="clear" w:color="auto" w:fill="auto"/>
          </w:tcPr>
          <w:p>
            <w:pPr>
              <w:pStyle w:val="45"/>
              <w:adjustRightInd w:val="0"/>
              <w:snapToGrid w:val="0"/>
              <w:spacing w:line="300" w:lineRule="auto"/>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基础插件目录A和B都已拷贝到应用框架指定目录下。</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应用框架插件配置文件。</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修改应用框架插件配置文件，包含刚刚拷贝过来的A和B插件。</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应用框架插件配置文件被成功修改。</w:t>
            </w:r>
          </w:p>
        </w:tc>
        <w:tc>
          <w:tcPr>
            <w:tcW w:w="61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851" w:type="pct"/>
            <w:shd w:val="clear" w:color="auto" w:fill="auto"/>
          </w:tcPr>
          <w:p>
            <w:pPr>
              <w:pStyle w:val="45"/>
              <w:adjustRightInd w:val="0"/>
              <w:snapToGrid w:val="0"/>
              <w:spacing w:line="300" w:lineRule="auto"/>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应用框架插件配置文件被成功修改。</w:t>
            </w:r>
          </w:p>
        </w:tc>
        <w:tc>
          <w:tcPr>
            <w:tcW w:w="61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color w:val="000000"/>
                <w:szCs w:val="21"/>
              </w:rPr>
              <w:t>运行时框架软件仓库地址。</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将新版本</w:t>
            </w:r>
            <w:r>
              <w:rPr>
                <w:rFonts w:hint="eastAsia" w:ascii="CESI仿宋-GB13000" w:hAnsi="CESI仿宋-GB13000" w:eastAsia="CESI仿宋-GB13000" w:cs="CESI仿宋-GB13000"/>
                <w:color w:val="000000"/>
                <w:szCs w:val="21"/>
              </w:rPr>
              <w:t>C++运行时</w:t>
            </w:r>
            <w:r>
              <w:rPr>
                <w:rFonts w:hint="eastAsia" w:ascii="CESI仿宋-GB13000" w:hAnsi="CESI仿宋-GB13000" w:eastAsia="CESI仿宋-GB13000" w:cs="CESI仿宋-GB13000"/>
                <w:szCs w:val="21"/>
              </w:rPr>
              <w:t>框架上传到软件仓库。</w:t>
            </w:r>
          </w:p>
        </w:tc>
        <w:tc>
          <w:tcPr>
            <w:tcW w:w="928"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显示上传成功。</w:t>
            </w:r>
          </w:p>
        </w:tc>
        <w:tc>
          <w:tcPr>
            <w:tcW w:w="616"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上传成功</w:t>
            </w:r>
          </w:p>
        </w:tc>
        <w:tc>
          <w:tcPr>
            <w:tcW w:w="384"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94" w:name="_Ref87020353"/>
      <w:r>
        <w:rPr>
          <w:rFonts w:hint="eastAsia" w:ascii="CESI仿宋-GB13000" w:hAnsi="CESI仿宋-GB13000" w:eastAsia="CESI仿宋-GB13000" w:cs="CESI仿宋-GB13000"/>
          <w:sz w:val="21"/>
          <w:szCs w:val="21"/>
        </w:rPr>
        <w:t>C++运行时框架功能验证管理测试用例</w:t>
      </w:r>
      <w:bookmarkEnd w:id="194"/>
      <w:ins w:id="251" w:author="作者" w:date="2022-03-23T18:04:53Z">
        <w:r>
          <w:rPr>
            <w:rFonts w:hint="eastAsia" w:ascii="CESI仿宋-GB13000" w:hAnsi="CESI仿宋-GB13000" w:eastAsia="CESI仿宋-GB13000" w:cs="CESI仿宋-GB13000"/>
            <w:sz w:val="21"/>
            <w:szCs w:val="20"/>
            <w:lang w:eastAsia="zh-CN"/>
          </w:rPr>
          <w:t>（刘嘉俊）</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1963"/>
        <w:gridCol w:w="1743"/>
        <w:gridCol w:w="4796"/>
        <w:gridCol w:w="1746"/>
        <w:gridCol w:w="1755"/>
        <w:gridCol w:w="106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C++运行时框架功能验证管理/GN_PTGJC _FZYZ_GNYZ</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spacing w:before="20" w:after="20"/>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支持对C++运行时框架的功能进行验证。</w:t>
            </w:r>
          </w:p>
          <w:p>
            <w:pPr>
              <w:pStyle w:val="45"/>
              <w:rPr>
                <w:rFonts w:hint="eastAsia" w:ascii="CESI仿宋-GB13000" w:hAnsi="CESI仿宋-GB13000" w:eastAsia="CESI仿宋-GB13000" w:cs="CESI仿宋-GB13000"/>
                <w:color w:val="FF0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通过测试应用能否基于C++运行时框架正常运行，验证C++运行时框架的封装是否正常。</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000000"/>
                <w:szCs w:val="21"/>
              </w:rPr>
              <w:t>C++运行时框架功能全部验证通过</w:t>
            </w:r>
            <w:r>
              <w:rPr>
                <w:rFonts w:hint="eastAsia" w:ascii="CESI仿宋-GB13000" w:hAnsi="CESI仿宋-GB13000" w:eastAsia="CESI仿宋-GB13000" w:cs="CESI仿宋-GB13000"/>
                <w:spacing w:val="2"/>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70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61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2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7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69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通过浏览器进行登录访问应用远程构建系统。</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通过浏览器进行登录访问应用远程构建系统。</w:t>
            </w:r>
          </w:p>
        </w:tc>
        <w:tc>
          <w:tcPr>
            <w:tcW w:w="1700"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登录应用远程构建系统，填写及设置待构建的应用程序名称、版本、构建后应用镜像名称、版本、应用依赖的运行时框架等信息。</w:t>
            </w:r>
          </w:p>
        </w:tc>
        <w:tc>
          <w:tcPr>
            <w:tcW w:w="619"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成功登录并设置应用信息。</w:t>
            </w:r>
          </w:p>
        </w:tc>
        <w:tc>
          <w:tcPr>
            <w:tcW w:w="62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成功登录并设置应用</w:t>
            </w:r>
          </w:p>
        </w:tc>
        <w:tc>
          <w:tcPr>
            <w:tcW w:w="378" w:type="pct"/>
            <w:shd w:val="clear" w:color="auto" w:fill="auto"/>
          </w:tcPr>
          <w:p>
            <w:pPr>
              <w:pStyle w:val="45"/>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696"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C++应用已构建完成。</w:t>
            </w:r>
          </w:p>
        </w:tc>
        <w:tc>
          <w:tcPr>
            <w:tcW w:w="618" w:type="pct"/>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飞腾版C++应用镜像、C++运行时框架镜像。</w:t>
            </w:r>
          </w:p>
        </w:tc>
        <w:tc>
          <w:tcPr>
            <w:tcW w:w="1700" w:type="pct"/>
            <w:shd w:val="clear" w:color="auto" w:fill="auto"/>
          </w:tcPr>
          <w:p>
            <w:pPr>
              <w:rPr>
                <w:rFonts w:hint="eastAsia" w:ascii="CESI仿宋-GB13000" w:hAnsi="CESI仿宋-GB13000" w:eastAsia="CESI仿宋-GB13000" w:cs="CESI仿宋-GB13000"/>
                <w:color w:val="000000"/>
                <w:szCs w:val="21"/>
              </w:rPr>
            </w:pPr>
            <w:r>
              <w:rPr>
                <w:rFonts w:hint="eastAsia" w:ascii="CESI仿宋-GB13000" w:hAnsi="CESI仿宋-GB13000" w:eastAsia="CESI仿宋-GB13000" w:cs="CESI仿宋-GB13000"/>
                <w:szCs w:val="21"/>
              </w:rPr>
              <w:t>选择飞腾架构，点击远程验证按钮，进入远程验证的终端显示界面，在该终端上使用沙箱工具安装C++运行时框架镜像，安装C++应用镜像，运行C++应用。</w:t>
            </w:r>
          </w:p>
        </w:tc>
        <w:tc>
          <w:tcPr>
            <w:tcW w:w="61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C++运行时框架及应用能够正常安装及运行。</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7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696" w:type="pct"/>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C++应用已构建完成。</w:t>
            </w:r>
          </w:p>
        </w:tc>
        <w:tc>
          <w:tcPr>
            <w:tcW w:w="618" w:type="pct"/>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龙芯版C++应用镜像、C++运行时框架镜像。</w:t>
            </w:r>
          </w:p>
        </w:tc>
        <w:tc>
          <w:tcPr>
            <w:tcW w:w="1700" w:type="pct"/>
            <w:tcBorders>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选择龙芯架构，点击远程验证按钮，进入远程验证的终端显示界面，在该终端上使用沙箱工具安装C++运行时框架镜像，安装C++应用镜像，运行C++应用。</w:t>
            </w:r>
          </w:p>
        </w:tc>
        <w:tc>
          <w:tcPr>
            <w:tcW w:w="619" w:type="pct"/>
            <w:tcBorders>
              <w:left w:val="single" w:color="000000" w:sz="6" w:space="0"/>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C++运行时框架及应用能够正常安装及运行。</w:t>
            </w:r>
          </w:p>
        </w:tc>
        <w:tc>
          <w:tcPr>
            <w:tcW w:w="62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78" w:type="pct"/>
            <w:tcBorders>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95" w:name="_Ref87020369"/>
      <w:r>
        <w:rPr>
          <w:rFonts w:hint="eastAsia" w:ascii="CESI仿宋-GB13000" w:hAnsi="CESI仿宋-GB13000" w:eastAsia="CESI仿宋-GB13000" w:cs="CESI仿宋-GB13000"/>
          <w:sz w:val="21"/>
          <w:szCs w:val="21"/>
        </w:rPr>
        <w:t>C++运行时框架插件测试用例</w:t>
      </w:r>
      <w:ins w:id="252" w:author="作者" w:date="2022-03-23T18:04:56Z">
        <w:r>
          <w:rPr>
            <w:rFonts w:hint="eastAsia" w:ascii="CESI仿宋-GB13000" w:hAnsi="CESI仿宋-GB13000" w:eastAsia="CESI仿宋-GB13000" w:cs="CESI仿宋-GB13000"/>
            <w:sz w:val="21"/>
            <w:szCs w:val="20"/>
            <w:lang w:eastAsia="zh-CN"/>
          </w:rPr>
          <w:t>（刘嘉俊）</w:t>
        </w:r>
      </w:ins>
    </w:p>
    <w:tbl>
      <w:tblPr>
        <w:tblStyle w:val="36"/>
        <w:tblW w:w="5000" w:type="pct"/>
        <w:tblInd w:w="0" w:type="dxa"/>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9"/>
        <w:gridCol w:w="1744"/>
        <w:gridCol w:w="3269"/>
        <w:gridCol w:w="2834"/>
        <w:gridCol w:w="1744"/>
        <w:gridCol w:w="1078"/>
      </w:tblGrid>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436"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10669"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C++运行时框架构建打包插件/GN_PTGJ _FZYZ_GJCJ</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436"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10669"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测试目的： QT运行时框架构建打包插件支持基于基础库进行C++运行时框架应用开发、构建与封装。</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测试方法： 基于C++运行时框架构建打包插件开发的心qtc应用可本地构建，远程构建，git构建相关应用镜像。</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合格判据： 构建应用镜像成功。</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239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174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3269"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283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1744"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1078"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已安装C++运行时框架。</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docker命令。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使用docker工具运行C++运行时框架。</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成功进入交互式终端。</w:t>
            </w:r>
          </w:p>
        </w:tc>
        <w:tc>
          <w:tcPr>
            <w:tcW w:w="1744" w:type="dxa"/>
            <w:tcBorders>
              <w:top w:val="single" w:color="000000" w:sz="6" w:space="0"/>
              <w:left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成功进入交互式终端。</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启动qtcreator。</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Qtcreator启动成功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新建qtcreator插件工程操作</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打开基础库操作界面命令</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对qtcreator插件工程所依赖的基础库进行管理</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对qtcreator插件工程所依赖的基础库管理成功。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5</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修改打包构建相关脚本，点击本地打包按钮。</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本地打包成功。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与预期结果一致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6</w:t>
            </w:r>
          </w:p>
        </w:tc>
        <w:tc>
          <w:tcPr>
            <w:tcW w:w="239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用户填写远程构建所需要的相关信息，点击远程构建按钮，成功构建出应用镜像包</w:t>
            </w:r>
          </w:p>
        </w:tc>
        <w:tc>
          <w:tcPr>
            <w:tcW w:w="2834" w:type="dxa"/>
            <w:tcBorders>
              <w:top w:val="single" w:color="000000" w:sz="6" w:space="0"/>
              <w:left w:val="single" w:color="000000" w:sz="6" w:space="0"/>
              <w:bottom w:val="single" w:color="000000" w:sz="6"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远程构建成功。</w:t>
            </w:r>
          </w:p>
        </w:tc>
        <w:tc>
          <w:tcPr>
            <w:tcW w:w="1744" w:type="dxa"/>
            <w:tcBorders>
              <w:left w:val="single" w:color="000000" w:sz="6"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7" w:type="dxa"/>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7</w:t>
            </w:r>
          </w:p>
        </w:tc>
        <w:tc>
          <w:tcPr>
            <w:tcW w:w="2399"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创建qtcreator插件工程成功。</w:t>
            </w:r>
          </w:p>
        </w:tc>
        <w:tc>
          <w:tcPr>
            <w:tcW w:w="174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打开远程构建界面。</w:t>
            </w:r>
          </w:p>
        </w:tc>
        <w:tc>
          <w:tcPr>
            <w:tcW w:w="3269"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用户填写git构建所需要的相关信息，点击git构建按钮，成功构建出应用镜像包；</w:t>
            </w:r>
          </w:p>
        </w:tc>
        <w:tc>
          <w:tcPr>
            <w:tcW w:w="2834" w:type="dxa"/>
            <w:tcBorders>
              <w:top w:val="single" w:color="000000" w:sz="6" w:space="0"/>
              <w:left w:val="single" w:color="000000" w:sz="6" w:space="0"/>
              <w:bottom w:val="single" w:color="000000" w:sz="12" w:space="0"/>
              <w:right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Git构建成功。</w:t>
            </w:r>
          </w:p>
        </w:tc>
        <w:tc>
          <w:tcPr>
            <w:tcW w:w="1744" w:type="dxa"/>
            <w:tcBorders>
              <w:left w:val="single" w:color="000000" w:sz="6" w:space="0"/>
              <w:bottom w:val="single" w:color="000000" w:sz="12" w:space="0"/>
              <w:right w:val="single" w:color="000000" w:sz="6" w:space="0"/>
            </w:tcBorders>
            <w:shd w:val="clear" w:color="auto" w:fill="auto"/>
          </w:tcPr>
          <w:p>
            <w:pPr>
              <w:rPr>
                <w:rFonts w:hint="eastAsia" w:ascii="CESI仿宋-GB13000" w:hAnsi="CESI仿宋-GB13000" w:eastAsia="CESI仿宋-GB13000" w:cs="CESI仿宋-GB13000"/>
                <w:szCs w:val="20"/>
              </w:rPr>
            </w:pPr>
            <w:r>
              <w:rPr>
                <w:rFonts w:hint="eastAsia" w:ascii="CESI仿宋-GB13000" w:hAnsi="CESI仿宋-GB13000" w:eastAsia="CESI仿宋-GB13000" w:cs="CESI仿宋-GB13000"/>
                <w:szCs w:val="20"/>
              </w:rPr>
              <w:t>与结果一致</w:t>
            </w:r>
          </w:p>
        </w:tc>
        <w:tc>
          <w:tcPr>
            <w:tcW w:w="1078" w:type="dxa"/>
            <w:tcBorders>
              <w:top w:val="single" w:color="000000" w:sz="6" w:space="0"/>
              <w:left w:val="single" w:color="000000" w:sz="6" w:space="0"/>
              <w:bottom w:val="single" w:color="000000" w:sz="12"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Java运行时框架封装打包管理测试用例</w:t>
      </w:r>
      <w:bookmarkEnd w:id="195"/>
      <w:ins w:id="253" w:author="作者" w:date="2022-03-23T18:04:59Z">
        <w:r>
          <w:rPr>
            <w:rFonts w:hint="eastAsia" w:ascii="CESI仿宋-GB13000" w:hAnsi="CESI仿宋-GB13000" w:eastAsia="CESI仿宋-GB13000" w:cs="CESI仿宋-GB13000"/>
            <w:sz w:val="21"/>
            <w:szCs w:val="21"/>
            <w:lang w:eastAsia="zh-CN"/>
          </w:rPr>
          <w:t>（</w:t>
        </w:r>
      </w:ins>
      <w:ins w:id="254" w:author="作者" w:date="2022-03-23T18:05:00Z">
        <w:r>
          <w:rPr>
            <w:rFonts w:hint="eastAsia" w:ascii="CESI仿宋-GB13000" w:hAnsi="CESI仿宋-GB13000" w:eastAsia="CESI仿宋-GB13000" w:cs="CESI仿宋-GB13000"/>
            <w:sz w:val="21"/>
            <w:szCs w:val="21"/>
            <w:lang w:eastAsia="zh-CN"/>
          </w:rPr>
          <w:t>王强</w:t>
        </w:r>
      </w:ins>
      <w:ins w:id="255" w:author="作者" w:date="2022-03-23T18:04:59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9"/>
        <w:gridCol w:w="2399"/>
        <w:gridCol w:w="1962"/>
        <w:gridCol w:w="3487"/>
        <w:gridCol w:w="2403"/>
        <w:gridCol w:w="1743"/>
        <w:gridCol w:w="107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1"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Java运行时框架封装打包管理测试/GN_YXHJ _YYSX_JAKJ</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1" w:type="pct"/>
            <w:gridSpan w:val="5"/>
            <w:tcBorders>
              <w:top w:val="single" w:color="000000" w:sz="6" w:space="0"/>
              <w:bottom w:val="single" w:color="000000" w:sz="12" w:space="0"/>
            </w:tcBorders>
            <w:shd w:val="clear" w:color="auto" w:fill="auto"/>
          </w:tcPr>
          <w:p>
            <w:pPr>
              <w:spacing w:before="20" w:after="20"/>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支持基于基础库进行Java运行时框架的按需构建与封装。</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 xml:space="preserve"> 基于Java运行时框架进行构建和封装；在运行时框架中添加或者减少Maven依赖库（基础库）。</w:t>
            </w:r>
          </w:p>
          <w:p>
            <w:pPr>
              <w:spacing w:before="20" w:after="20"/>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Java运行时框架能够提供应用所需要的基础库和编译工具；按需要增加基础库。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9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5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7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根据相应的测试平台配置好maven的设置和网络环境。</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mvn命令。</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在pom.xml文件中加入要下载的基础库的名称和版本，执行mvn下载命令。</w:t>
            </w:r>
          </w:p>
        </w:tc>
        <w:tc>
          <w:tcPr>
            <w:tcW w:w="85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需要的基础库下载到本地指定的maven仓库中。</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7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基础库下载到本地maven仓库。</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相关的制作运行时框架的目录。</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将基础库挂载到要制作运行时框架的目录。</w:t>
            </w:r>
          </w:p>
        </w:tc>
        <w:tc>
          <w:tcPr>
            <w:tcW w:w="85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相应的基础库在指定目录中。</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基础库在指定的目录</w:t>
            </w:r>
          </w:p>
        </w:tc>
        <w:tc>
          <w:tcPr>
            <w:tcW w:w="37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沙箱环境和命令已提前准备。</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运行沙箱启动命令。</w:t>
            </w:r>
          </w:p>
        </w:tc>
        <w:tc>
          <w:tcPr>
            <w:tcW w:w="1236"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进入新的运行时框架构成的沙箱环境中，查看相应的库是否已经存在。</w:t>
            </w:r>
          </w:p>
        </w:tc>
        <w:tc>
          <w:tcPr>
            <w:tcW w:w="85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相应的库已经在沙箱中存在。</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7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准备验证pom.xml脚本。</w:t>
            </w:r>
          </w:p>
        </w:tc>
        <w:tc>
          <w:tcPr>
            <w:tcW w:w="69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执行mvn命令。</w:t>
            </w:r>
          </w:p>
        </w:tc>
        <w:tc>
          <w:tcPr>
            <w:tcW w:w="1236"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挂载验证脚本，执行库依赖命令mvn dependency：tree。</w:t>
            </w:r>
          </w:p>
        </w:tc>
        <w:tc>
          <w:tcPr>
            <w:tcW w:w="85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显示所有的依赖包都能够找到。</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显示所有依赖包</w:t>
            </w:r>
          </w:p>
        </w:tc>
        <w:tc>
          <w:tcPr>
            <w:tcW w:w="37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96" w:name="_Ref87020374"/>
      <w:r>
        <w:rPr>
          <w:rFonts w:hint="eastAsia" w:ascii="CESI仿宋-GB13000" w:hAnsi="CESI仿宋-GB13000" w:eastAsia="CESI仿宋-GB13000" w:cs="CESI仿宋-GB13000"/>
          <w:sz w:val="21"/>
          <w:szCs w:val="21"/>
        </w:rPr>
        <w:t>Java运行时框架功能验证管理测试用例</w:t>
      </w:r>
      <w:bookmarkEnd w:id="196"/>
      <w:ins w:id="256" w:author="作者" w:date="2022-03-23T18:05:03Z">
        <w:r>
          <w:rPr>
            <w:rFonts w:hint="eastAsia" w:ascii="CESI仿宋-GB13000" w:hAnsi="CESI仿宋-GB13000" w:eastAsia="CESI仿宋-GB13000" w:cs="CESI仿宋-GB13000"/>
            <w:sz w:val="21"/>
            <w:szCs w:val="21"/>
            <w:lang w:eastAsia="zh-CN"/>
          </w:rPr>
          <w:t>（王强）</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2"/>
        <w:gridCol w:w="2621"/>
        <w:gridCol w:w="1309"/>
        <w:gridCol w:w="3921"/>
        <w:gridCol w:w="2401"/>
        <w:gridCol w:w="1743"/>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Java运行时框架功能验证管理测试/GN_PTGJ _FZYZ_GNYZ</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05" w:type="pct"/>
            <w:gridSpan w:val="5"/>
            <w:tcBorders>
              <w:top w:val="single" w:color="000000" w:sz="6" w:space="0"/>
              <w:bottom w:val="single" w:color="000000" w:sz="12" w:space="0"/>
            </w:tcBorders>
            <w:shd w:val="clear" w:color="auto" w:fill="auto"/>
          </w:tcPr>
          <w:p>
            <w:pPr>
              <w:spacing w:before="20" w:after="20"/>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 xml:space="preserve"> 支持对Java运行时框架的功能进行验证。</w:t>
            </w:r>
          </w:p>
          <w:p>
            <w:pPr>
              <w:spacing w:before="20" w:after="20"/>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 xml:space="preserve">测试方法： </w:t>
            </w:r>
            <w:r>
              <w:rPr>
                <w:rFonts w:hint="eastAsia" w:ascii="CESI仿宋-GB13000" w:hAnsi="CESI仿宋-GB13000" w:eastAsia="CESI仿宋-GB13000" w:cs="CESI仿宋-GB13000"/>
                <w:szCs w:val="21"/>
              </w:rPr>
              <w:t>基于已经打包的应用对Java运行时框架的功能进行验证；基于远程验证界面工具进行多平台的验证。</w:t>
            </w:r>
          </w:p>
          <w:p>
            <w:pPr>
              <w:spacing w:before="20" w:after="20"/>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 xml:space="preserve"> Java运行时框架能够提供应用所需要的应用成功运行的依赖环境；应用能够通过沙箱和运行时框架的结合进行正确的运行，通过功能运行检测。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92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在飞腾平台验证机器上提前安装应用所依赖的运行时框架。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输入沙箱命令安装应用。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在飞腾平台验证机器上安装应用的包或者远程镜像，检测应用安装是否正常。</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应用在指定的飞腾机器平台上安装成功。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应用在指定的飞腾机器平台上安装成功。</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输入沙箱命令启动应用。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调整应用的配置信息，运行应用，验证应用的功能是否正常启用，完成应用的飞腾平台验证。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应用在指定的飞腾机器平台上运行成功。</w:t>
            </w:r>
          </w:p>
        </w:tc>
        <w:tc>
          <w:tcPr>
            <w:tcW w:w="618"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应用在飞腾机器平台上运行成功</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在龙芯平台验证机器上提前安装应用所依赖的运行时框架。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输入沙箱命令安装应用。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在龙芯平台验证机器上安装应用的包或者远程镜像，检测应用安装是否正常。</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应用在指定的龙芯机器平台上安装成功。</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4</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应用在指定的龙芯机器平台上安装成功。</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输入沙箱命令启动应用。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调整应用的配置信息，运行应用，验证应用的功能是否正常启用，完成应用的龙芯平台验证。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应用在指定的龙芯机器平台上运行成功。</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5</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在申威平台验证机器上提前安装应用所依赖的运行时框架。</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输入沙箱命令安装应用。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在龙芯平台验证机器上安装应用的包或者远程镜像，检测应用安装是否正常。</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应用在指定的申威机器平台上安装成功。</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6</w:t>
            </w:r>
          </w:p>
        </w:tc>
        <w:tc>
          <w:tcPr>
            <w:tcW w:w="929"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应用在指定的申威机器平台上安装成功。</w:t>
            </w:r>
          </w:p>
        </w:tc>
        <w:tc>
          <w:tcPr>
            <w:tcW w:w="464"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输入沙箱命令启动应用。</w:t>
            </w:r>
          </w:p>
        </w:tc>
        <w:tc>
          <w:tcPr>
            <w:tcW w:w="139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调整应用的配置信息，运行应用，验证应用的功能是否正常启用，完成应用的龙芯平台验证。</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应用在指定的申威机器平台上运行成功。</w:t>
            </w:r>
          </w:p>
        </w:tc>
        <w:tc>
          <w:tcPr>
            <w:tcW w:w="61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382" w:type="pct"/>
            <w:shd w:val="clear" w:color="auto" w:fill="auto"/>
          </w:tcPr>
          <w:p>
            <w:pPr>
              <w:jc w:val="center"/>
              <w:rPr>
                <w:rFonts w:hint="eastAsia" w:ascii="CESI仿宋-GB13000" w:hAnsi="CESI仿宋-GB13000" w:eastAsia="CESI仿宋-GB13000" w:cs="CESI仿宋-GB13000"/>
                <w:szCs w:val="21"/>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97" w:name="_Ref87020315"/>
      <w:r>
        <w:rPr>
          <w:rFonts w:hint="eastAsia" w:ascii="CESI仿宋-GB13000" w:hAnsi="CESI仿宋-GB13000" w:eastAsia="CESI仿宋-GB13000" w:cs="CESI仿宋-GB13000"/>
          <w:sz w:val="21"/>
          <w:szCs w:val="21"/>
        </w:rPr>
        <w:t>Javascript运行时框架封装打包管理测试用例</w:t>
      </w:r>
      <w:bookmarkEnd w:id="197"/>
      <w:ins w:id="257" w:author="作者" w:date="2022-03-23T18:05:06Z">
        <w:r>
          <w:rPr>
            <w:rFonts w:hint="eastAsia" w:ascii="CESI仿宋-GB13000" w:hAnsi="CESI仿宋-GB13000" w:eastAsia="CESI仿宋-GB13000" w:cs="CESI仿宋-GB13000"/>
            <w:sz w:val="21"/>
            <w:szCs w:val="21"/>
            <w:lang w:eastAsia="zh-CN"/>
          </w:rPr>
          <w:t>（</w:t>
        </w:r>
      </w:ins>
      <w:ins w:id="258" w:author="作者" w:date="2022-03-23T18:05:24Z">
        <w:r>
          <w:rPr>
            <w:rFonts w:hint="eastAsia" w:ascii="CESI仿宋-GB13000" w:hAnsi="CESI仿宋-GB13000" w:eastAsia="CESI仿宋-GB13000" w:cs="CESI仿宋-GB13000"/>
            <w:sz w:val="21"/>
            <w:szCs w:val="21"/>
            <w:lang w:eastAsia="zh-CN"/>
          </w:rPr>
          <w:t>贺</w:t>
        </w:r>
      </w:ins>
      <w:ins w:id="259" w:author="作者" w:date="2022-03-23T18:05:27Z">
        <w:r>
          <w:rPr>
            <w:rFonts w:hint="eastAsia" w:ascii="CESI仿宋-GB13000" w:hAnsi="CESI仿宋-GB13000" w:eastAsia="CESI仿宋-GB13000" w:cs="CESI仿宋-GB13000"/>
            <w:sz w:val="21"/>
            <w:szCs w:val="21"/>
            <w:lang w:eastAsia="zh-CN"/>
          </w:rPr>
          <w:t>荣</w:t>
        </w:r>
      </w:ins>
      <w:ins w:id="260" w:author="作者" w:date="2022-03-23T18:05:06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3"/>
        <w:gridCol w:w="2700"/>
        <w:gridCol w:w="1526"/>
        <w:gridCol w:w="3487"/>
        <w:gridCol w:w="2367"/>
        <w:gridCol w:w="1774"/>
        <w:gridCol w:w="12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05"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Javascript运行时框架封装打包管理/GN_PTGJ _FZYZ_FZDB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95" w:type="pct"/>
            <w:gridSpan w:val="2"/>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05"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szCs w:val="32"/>
              </w:rPr>
              <w:t xml:space="preserve"> 测试软件是否支持</w:t>
            </w:r>
            <w:r>
              <w:rPr>
                <w:rFonts w:hint="eastAsia" w:ascii="CESI仿宋-GB13000" w:hAnsi="CESI仿宋-GB13000" w:eastAsia="CESI仿宋-GB13000" w:cs="CESI仿宋-GB13000"/>
              </w:rPr>
              <w:t>Javascript运行时框架封装打包管理。</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32"/>
              </w:rPr>
              <w:t>分别使用构建封装和打包命令，对Javascript运行时框架工程进行封装打包，并成功部署运行</w:t>
            </w:r>
            <w:r>
              <w:rPr>
                <w:rFonts w:hint="eastAsia" w:ascii="CESI仿宋-GB13000" w:hAnsi="CESI仿宋-GB13000" w:eastAsia="CESI仿宋-GB13000" w:cs="CESI仿宋-GB13000"/>
              </w:rPr>
              <w:t>。</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color w:val="FF0000"/>
              </w:rPr>
              <w:t xml:space="preserve"> </w:t>
            </w:r>
            <w:r>
              <w:rPr>
                <w:rFonts w:hint="eastAsia" w:ascii="CESI仿宋-GB13000" w:hAnsi="CESI仿宋-GB13000" w:eastAsia="CESI仿宋-GB13000" w:cs="CESI仿宋-GB13000"/>
                <w:szCs w:val="32"/>
              </w:rPr>
              <w:t>支持</w:t>
            </w:r>
            <w:r>
              <w:rPr>
                <w:rFonts w:hint="eastAsia" w:ascii="CESI仿宋-GB13000" w:hAnsi="CESI仿宋-GB13000" w:eastAsia="CESI仿宋-GB13000" w:cs="CESI仿宋-GB13000"/>
              </w:rPr>
              <w:t>Javascript运行时框架的封装打包管理</w:t>
            </w:r>
            <w:r>
              <w:rPr>
                <w:rFonts w:hint="eastAsia" w:ascii="CESI仿宋-GB13000" w:hAnsi="CESI仿宋-GB13000" w:eastAsia="CESI仿宋-GB13000" w:cs="CESI仿宋-GB13000"/>
                <w:szCs w:val="32"/>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957"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541"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236"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39"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29"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46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95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提供</w:t>
            </w:r>
            <w:r>
              <w:rPr>
                <w:rFonts w:hint="eastAsia" w:ascii="CESI仿宋-GB13000" w:hAnsi="CESI仿宋-GB13000" w:eastAsia="CESI仿宋-GB13000" w:cs="CESI仿宋-GB13000"/>
                <w:szCs w:val="21"/>
              </w:rPr>
              <w:t>Javascript客户端应用框架的可执行文件已提供</w:t>
            </w:r>
            <w:r>
              <w:rPr>
                <w:rFonts w:hint="eastAsia" w:ascii="CESI仿宋-GB13000" w:hAnsi="CESI仿宋-GB13000" w:eastAsia="CESI仿宋-GB13000" w:cs="CESI仿宋-GB13000"/>
              </w:rPr>
              <w:t>、运行时框架镜像的构建脚本</w:t>
            </w:r>
          </w:p>
        </w:tc>
        <w:tc>
          <w:tcPr>
            <w:tcW w:w="541"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执行镜像构建命令</w:t>
            </w:r>
          </w:p>
        </w:tc>
        <w:tc>
          <w:tcPr>
            <w:tcW w:w="123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执行镜像构建命令(docker)，使用新的可执行文件构建成运行时框架</w:t>
            </w:r>
          </w:p>
        </w:tc>
        <w:tc>
          <w:tcPr>
            <w:tcW w:w="83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能够构造成指定的运行时框架</w:t>
            </w:r>
          </w:p>
        </w:tc>
        <w:tc>
          <w:tcPr>
            <w:tcW w:w="62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46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95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沙箱环境和命令已提前准备</w:t>
            </w:r>
          </w:p>
        </w:tc>
        <w:tc>
          <w:tcPr>
            <w:tcW w:w="541"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运行沙箱启动命令</w:t>
            </w:r>
          </w:p>
        </w:tc>
        <w:tc>
          <w:tcPr>
            <w:tcW w:w="1236"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pacing w:val="2"/>
                <w:szCs w:val="21"/>
              </w:rPr>
              <w:t>进入新的运行时框架构成的沙箱环境中，查看相应的可执行文件是否已经存在</w:t>
            </w:r>
          </w:p>
        </w:tc>
        <w:tc>
          <w:tcPr>
            <w:tcW w:w="83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相应的可执行文件已经在沙箱中存在</w:t>
            </w:r>
          </w:p>
        </w:tc>
        <w:tc>
          <w:tcPr>
            <w:tcW w:w="62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可执行文件已经在沙箱中存在</w:t>
            </w:r>
          </w:p>
        </w:tc>
        <w:tc>
          <w:tcPr>
            <w:tcW w:w="46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198" w:name="_Ref87020309"/>
      <w:r>
        <w:rPr>
          <w:rFonts w:hint="eastAsia" w:ascii="CESI仿宋-GB13000" w:hAnsi="CESI仿宋-GB13000" w:eastAsia="CESI仿宋-GB13000" w:cs="CESI仿宋-GB13000"/>
          <w:sz w:val="21"/>
          <w:szCs w:val="21"/>
        </w:rPr>
        <w:t>Javascript运行时框架功能验证管理测试用例</w:t>
      </w:r>
      <w:bookmarkEnd w:id="198"/>
      <w:ins w:id="261" w:author="作者" w:date="2022-03-23T18:05:31Z">
        <w:r>
          <w:rPr>
            <w:rFonts w:hint="eastAsia" w:ascii="CESI仿宋-GB13000" w:hAnsi="CESI仿宋-GB13000" w:eastAsia="CESI仿宋-GB13000" w:cs="CESI仿宋-GB13000"/>
            <w:sz w:val="21"/>
            <w:szCs w:val="21"/>
            <w:lang w:eastAsia="zh-CN"/>
          </w:rPr>
          <w:t>（贺荣）</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4"/>
        <w:gridCol w:w="2482"/>
        <w:gridCol w:w="1157"/>
        <w:gridCol w:w="3227"/>
        <w:gridCol w:w="3216"/>
        <w:gridCol w:w="1458"/>
        <w:gridCol w:w="161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Javascript运行时框架功能验证管理/GN_PTGJ _FZYZ_GNYZ</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szCs w:val="32"/>
              </w:rPr>
              <w:t xml:space="preserve"> 测试软件是否支持</w:t>
            </w:r>
            <w:r>
              <w:rPr>
                <w:rFonts w:hint="eastAsia" w:ascii="CESI仿宋-GB13000" w:hAnsi="CESI仿宋-GB13000" w:eastAsia="CESI仿宋-GB13000" w:cs="CESI仿宋-GB13000"/>
              </w:rPr>
              <w:t>Javascript运行时框架功能验证管理。</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szCs w:val="32"/>
              </w:rPr>
              <w:t xml:space="preserve"> 登录Javascript运行时框架，</w:t>
            </w:r>
            <w:r>
              <w:rPr>
                <w:rFonts w:hint="eastAsia" w:ascii="CESI仿宋-GB13000" w:hAnsi="CESI仿宋-GB13000" w:eastAsia="CESI仿宋-GB13000" w:cs="CESI仿宋-GB13000"/>
                <w:color w:val="000000"/>
              </w:rPr>
              <w:t>可以正常实现浏览展示，个性化设置等框架的功能，可以访问应用的页面</w:t>
            </w:r>
            <w:r>
              <w:rPr>
                <w:rFonts w:hint="eastAsia" w:ascii="CESI仿宋-GB13000" w:hAnsi="CESI仿宋-GB13000" w:eastAsia="CESI仿宋-GB13000" w:cs="CESI仿宋-GB13000"/>
              </w:rPr>
              <w:t>。</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color w:val="000000"/>
              </w:rPr>
              <w:t>功能正常实现， 支</w:t>
            </w:r>
            <w:r>
              <w:rPr>
                <w:rFonts w:hint="eastAsia" w:ascii="CESI仿宋-GB13000" w:hAnsi="CESI仿宋-GB13000" w:eastAsia="CESI仿宋-GB13000" w:cs="CESI仿宋-GB13000"/>
                <w:szCs w:val="32"/>
              </w:rPr>
              <w:t>持</w:t>
            </w:r>
            <w:r>
              <w:rPr>
                <w:rFonts w:hint="eastAsia" w:ascii="CESI仿宋-GB13000" w:hAnsi="CESI仿宋-GB13000" w:eastAsia="CESI仿宋-GB13000" w:cs="CESI仿宋-GB13000"/>
              </w:rPr>
              <w:t>Javascript运行时框架功能验证管理</w:t>
            </w:r>
            <w:r>
              <w:rPr>
                <w:rFonts w:hint="eastAsia" w:ascii="CESI仿宋-GB13000" w:hAnsi="CESI仿宋-GB13000" w:eastAsia="CESI仿宋-GB13000" w:cs="CESI仿宋-GB13000"/>
                <w:szCs w:val="32"/>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8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41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144"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1140"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517"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571" w:type="pct"/>
            <w:tcBorders>
              <w:top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8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正常运行，</w:t>
            </w:r>
            <w:r>
              <w:rPr>
                <w:rFonts w:hint="eastAsia" w:ascii="CESI仿宋-GB13000" w:hAnsi="CESI仿宋-GB13000" w:eastAsia="CESI仿宋-GB13000" w:cs="CESI仿宋-GB13000"/>
                <w:szCs w:val="21"/>
              </w:rPr>
              <w:t>登录用户成功安装至少一个应用。</w:t>
            </w:r>
          </w:p>
        </w:tc>
        <w:tc>
          <w:tcPr>
            <w:tcW w:w="41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用户名、密码等登录信息</w:t>
            </w:r>
          </w:p>
        </w:tc>
        <w:tc>
          <w:tcPr>
            <w:tcW w:w="1144"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用户访问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，查看已安装的应用列表。</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成功访问</w:t>
            </w:r>
            <w:r>
              <w:rPr>
                <w:rFonts w:hint="eastAsia" w:ascii="CESI仿宋-GB13000" w:hAnsi="CESI仿宋-GB13000" w:eastAsia="CESI仿宋-GB13000" w:cs="CESI仿宋-GB13000"/>
                <w:szCs w:val="21"/>
              </w:rPr>
              <w:t>JavaScript客户端应用框架</w:t>
            </w:r>
            <w:r>
              <w:rPr>
                <w:rFonts w:hint="eastAsia" w:ascii="CESI仿宋-GB13000" w:hAnsi="CESI仿宋-GB13000" w:eastAsia="CESI仿宋-GB13000" w:cs="CESI仿宋-GB13000"/>
                <w:color w:val="000000"/>
                <w:szCs w:val="21"/>
              </w:rPr>
              <w:t>，并成功查看已安装的应用列表。</w:t>
            </w:r>
          </w:p>
        </w:tc>
        <w:tc>
          <w:tcPr>
            <w:tcW w:w="51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57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8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成功登录</w:t>
            </w:r>
            <w:r>
              <w:rPr>
                <w:rFonts w:hint="eastAsia" w:ascii="CESI仿宋-GB13000" w:hAnsi="CESI仿宋-GB13000" w:eastAsia="CESI仿宋-GB13000" w:cs="CESI仿宋-GB13000"/>
                <w:szCs w:val="21"/>
              </w:rPr>
              <w:t>JavaScript客户端应用框架并可以查看应用列表</w:t>
            </w:r>
          </w:p>
        </w:tc>
        <w:tc>
          <w:tcPr>
            <w:tcW w:w="41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无</w:t>
            </w:r>
          </w:p>
        </w:tc>
        <w:tc>
          <w:tcPr>
            <w:tcW w:w="1144"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查看框架展示的信息。</w:t>
            </w:r>
          </w:p>
        </w:tc>
        <w:tc>
          <w:tcPr>
            <w:tcW w:w="114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Javascript运行时框架可以正常实现浏览展示，个性化设置等框架的功能。</w:t>
            </w:r>
          </w:p>
        </w:tc>
        <w:tc>
          <w:tcPr>
            <w:tcW w:w="51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与结果一致</w:t>
            </w:r>
          </w:p>
        </w:tc>
        <w:tc>
          <w:tcPr>
            <w:tcW w:w="571"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38" w:type="pct"/>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8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成功登录</w:t>
            </w:r>
            <w:r>
              <w:rPr>
                <w:rFonts w:hint="eastAsia" w:ascii="CESI仿宋-GB13000" w:hAnsi="CESI仿宋-GB13000" w:eastAsia="CESI仿宋-GB13000" w:cs="CESI仿宋-GB13000"/>
                <w:szCs w:val="21"/>
              </w:rPr>
              <w:t>JavaScript客户端应用框架并可以查看应用列表</w:t>
            </w:r>
          </w:p>
        </w:tc>
        <w:tc>
          <w:tcPr>
            <w:tcW w:w="410" w:type="pct"/>
            <w:shd w:val="clear" w:color="auto" w:fill="auto"/>
            <w:vAlign w:val="center"/>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无</w:t>
            </w:r>
          </w:p>
        </w:tc>
        <w:tc>
          <w:tcPr>
            <w:tcW w:w="1144" w:type="pct"/>
            <w:shd w:val="clear" w:color="auto" w:fill="auto"/>
            <w:vAlign w:val="center"/>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 xml:space="preserve">点击已安装的应用。 </w:t>
            </w:r>
          </w:p>
        </w:tc>
        <w:tc>
          <w:tcPr>
            <w:tcW w:w="1140" w:type="pct"/>
            <w:shd w:val="clear" w:color="auto" w:fill="auto"/>
            <w:vAlign w:val="center"/>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可以成功访问应用页面。</w:t>
            </w:r>
          </w:p>
        </w:tc>
        <w:tc>
          <w:tcPr>
            <w:tcW w:w="517"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访问应用页面</w:t>
            </w:r>
          </w:p>
        </w:tc>
        <w:tc>
          <w:tcPr>
            <w:tcW w:w="571" w:type="pct"/>
            <w:shd w:val="clear" w:color="auto" w:fill="auto"/>
            <w:vAlign w:val="center"/>
          </w:tcPr>
          <w:p>
            <w:pPr>
              <w:rPr>
                <w:rFonts w:hint="eastAsia" w:ascii="CESI仿宋-GB13000" w:hAnsi="CESI仿宋-GB13000" w:eastAsia="CESI仿宋-GB13000" w:cs="CESI仿宋-GB13000"/>
              </w:rPr>
            </w:pPr>
          </w:p>
        </w:tc>
      </w:tr>
    </w:tbl>
    <w:p>
      <w:pPr>
        <w:pStyle w:val="5"/>
        <w:rPr>
          <w:rFonts w:hint="eastAsia" w:ascii="CESI仿宋-GB13000" w:hAnsi="CESI仿宋-GB13000" w:eastAsia="CESI仿宋-GB13000" w:cs="CESI仿宋-GB13000"/>
        </w:rPr>
      </w:pPr>
      <w:bookmarkStart w:id="199" w:name="_Ref86997172"/>
      <w:r>
        <w:rPr>
          <w:rFonts w:hint="eastAsia" w:ascii="CESI仿宋-GB13000" w:hAnsi="CESI仿宋-GB13000" w:eastAsia="CESI仿宋-GB13000" w:cs="CESI仿宋-GB13000"/>
        </w:rPr>
        <w:t>软件仓库系统</w:t>
      </w:r>
      <w:r>
        <w:rPr>
          <w:rFonts w:hint="eastAsia" w:ascii="CESI仿宋-GB13000" w:hAnsi="CESI仿宋-GB13000" w:eastAsia="CESI仿宋-GB13000" w:cs="CESI仿宋-GB13000"/>
          <w:szCs w:val="32"/>
        </w:rPr>
        <w:t>测试</w:t>
      </w:r>
      <w:bookmarkEnd w:id="199"/>
      <w:r>
        <w:rPr>
          <w:rFonts w:hint="eastAsia" w:ascii="CESI仿宋-GB13000" w:hAnsi="CESI仿宋-GB13000" w:eastAsia="CESI仿宋-GB13000" w:cs="CESI仿宋-GB13000"/>
          <w:szCs w:val="32"/>
        </w:rPr>
        <w:t>（王峰、王强）</w:t>
      </w:r>
    </w:p>
    <w:p>
      <w:pPr>
        <w:pStyle w:val="3"/>
        <w:numPr>
          <w:ilvl w:val="0"/>
          <w:numId w:val="13"/>
        </w:numPr>
        <w:ind w:firstLineChars="0"/>
        <w:jc w:val="center"/>
        <w:rPr>
          <w:rFonts w:hint="eastAsia" w:ascii="CESI仿宋-GB13000" w:hAnsi="CESI仿宋-GB13000" w:eastAsia="CESI仿宋-GB13000" w:cs="CESI仿宋-GB13000"/>
          <w:sz w:val="21"/>
          <w:szCs w:val="21"/>
        </w:rPr>
      </w:pPr>
      <w:bookmarkStart w:id="200" w:name="_Ref87020398"/>
      <w:r>
        <w:rPr>
          <w:rFonts w:hint="eastAsia" w:ascii="CESI仿宋-GB13000" w:hAnsi="CESI仿宋-GB13000" w:eastAsia="CESI仿宋-GB13000" w:cs="CESI仿宋-GB13000"/>
          <w:sz w:val="21"/>
          <w:szCs w:val="21"/>
        </w:rPr>
        <w:t>操作系统镜像管理测试用例</w:t>
      </w:r>
      <w:bookmarkEnd w:id="200"/>
      <w:ins w:id="262" w:author="作者" w:date="2022-03-23T18:06:04Z">
        <w:r>
          <w:rPr>
            <w:rFonts w:hint="eastAsia" w:ascii="CESI仿宋-GB13000" w:hAnsi="CESI仿宋-GB13000" w:eastAsia="CESI仿宋-GB13000" w:cs="CESI仿宋-GB13000"/>
            <w:sz w:val="21"/>
            <w:szCs w:val="21"/>
            <w:lang w:eastAsia="zh-CN"/>
          </w:rPr>
          <w:t>（</w:t>
        </w:r>
      </w:ins>
      <w:ins w:id="263" w:author="作者" w:date="2022-03-25T17:11:33Z">
        <w:r>
          <w:rPr>
            <w:rFonts w:hint="eastAsia" w:ascii="CESI仿宋-GB13000" w:hAnsi="CESI仿宋-GB13000" w:eastAsia="CESI仿宋-GB13000" w:cs="CESI仿宋-GB13000"/>
            <w:sz w:val="21"/>
            <w:szCs w:val="21"/>
            <w:lang w:eastAsia="zh-CN"/>
          </w:rPr>
          <w:t>王强</w:t>
        </w:r>
      </w:ins>
      <w:ins w:id="264" w:author="作者" w:date="2022-03-23T18:06:04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6"/>
        <w:gridCol w:w="2401"/>
        <w:gridCol w:w="1743"/>
        <w:gridCol w:w="3704"/>
        <w:gridCol w:w="2398"/>
        <w:gridCol w:w="1743"/>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操作系统镜像管理测试/GN_PTGJ _YJCK_XTJX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支持对操作系统镜像进行管理。</w:t>
            </w:r>
          </w:p>
          <w:p>
            <w:pPr>
              <w:pStyle w:val="45"/>
              <w:rPr>
                <w:rFonts w:hint="eastAsia" w:ascii="CESI仿宋-GB13000" w:hAnsi="CESI仿宋-GB13000" w:eastAsia="CESI仿宋-GB13000" w:cs="CESI仿宋-GB13000"/>
                <w:b/>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在仓库管理界面中对操作系统镜像进行管理操作；客户端的用户可以访问和下载所需要的操作系统镜像。</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能够在仓库管理界面中对操作系统镜像进行管理操作；能够使客户端的用户访问和下载所需要的操作系统镜像。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1</w:t>
            </w:r>
          </w:p>
        </w:tc>
        <w:tc>
          <w:tcPr>
            <w:tcW w:w="851"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输入用户名和密码登录到仓库管理界面。</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导航到操作系统库界面。</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按国产平台名称分类不同的操作系统镜像，提供基于Web的检索界面。</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能够查看不同平台的操作系统镜像信息。</w:t>
            </w:r>
          </w:p>
        </w:tc>
        <w:tc>
          <w:tcPr>
            <w:tcW w:w="618"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查看平台操作系统镜像信息</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2</w:t>
            </w:r>
          </w:p>
        </w:tc>
        <w:tc>
          <w:tcPr>
            <w:tcW w:w="851"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能够查看到不同平台的操作系统镜像信息。</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本地操作系统镜像。</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在管理界面上传操作系统镜像，测试对新镜像进行的存储操作。</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在软件仓库中上传操作系统镜像成功。</w:t>
            </w:r>
          </w:p>
        </w:tc>
        <w:tc>
          <w:tcPr>
            <w:tcW w:w="618"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3</w:t>
            </w:r>
          </w:p>
        </w:tc>
        <w:tc>
          <w:tcPr>
            <w:tcW w:w="851"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能够查看到不同平台的操作系统镜像信息。</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待删除的镜像名称。</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在管理界面删除操作系统镜像，测试旧镜像的删除操作。</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在软件仓库中删除操作系统镜像成功。</w:t>
            </w:r>
          </w:p>
        </w:tc>
        <w:tc>
          <w:tcPr>
            <w:tcW w:w="618"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4</w:t>
            </w:r>
          </w:p>
        </w:tc>
        <w:tc>
          <w:tcPr>
            <w:tcW w:w="851"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准备好需要下载操作系统的国产机器。</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下载镜像，并进行安装。</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在测试机器上能够下载操作系统镜像。</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镜像能够下载成功。</w:t>
            </w:r>
          </w:p>
        </w:tc>
        <w:tc>
          <w:tcPr>
            <w:tcW w:w="618"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镜像下载成功</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步骤 5</w:t>
            </w:r>
          </w:p>
        </w:tc>
        <w:tc>
          <w:tcPr>
            <w:tcW w:w="851"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已经创建好用户并配置好权限。</w:t>
            </w:r>
          </w:p>
        </w:tc>
        <w:tc>
          <w:tcPr>
            <w:tcW w:w="618"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用户进行访问仓库操作系统镜像操作。</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测试仓库权限管理，新增和删除操作系统镜像需要进行权限控制。</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验证只有登录后的授权用户才可以上传或修改镜像。</w:t>
            </w:r>
          </w:p>
        </w:tc>
        <w:tc>
          <w:tcPr>
            <w:tcW w:w="618"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与预期结果一致</w:t>
            </w:r>
          </w:p>
        </w:tc>
        <w:tc>
          <w:tcPr>
            <w:tcW w:w="383" w:type="pct"/>
            <w:shd w:val="clear" w:color="auto" w:fill="auto"/>
          </w:tcPr>
          <w:p>
            <w:pPr>
              <w:jc w:val="cente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1" w:name="_Ref87020428"/>
      <w:r>
        <w:rPr>
          <w:rFonts w:hint="eastAsia" w:ascii="CESI仿宋-GB13000" w:hAnsi="CESI仿宋-GB13000" w:eastAsia="CESI仿宋-GB13000" w:cs="CESI仿宋-GB13000"/>
          <w:sz w:val="21"/>
          <w:szCs w:val="21"/>
        </w:rPr>
        <w:t>基础库管理测试用例</w:t>
      </w:r>
      <w:bookmarkEnd w:id="201"/>
      <w:ins w:id="265" w:author="作者" w:date="2022-03-23T18:06:18Z">
        <w:r>
          <w:rPr>
            <w:rFonts w:hint="eastAsia" w:ascii="CESI仿宋-GB13000" w:hAnsi="CESI仿宋-GB13000" w:eastAsia="CESI仿宋-GB13000" w:cs="CESI仿宋-GB13000"/>
            <w:sz w:val="21"/>
            <w:szCs w:val="21"/>
            <w:lang w:eastAsia="zh-CN"/>
          </w:rPr>
          <w:t>（王峰）</w:t>
        </w:r>
      </w:ins>
    </w:p>
    <w:tbl>
      <w:tblPr>
        <w:tblStyle w:val="36"/>
        <w:tblW w:w="5000" w:type="pct"/>
        <w:tblInd w:w="0" w:type="dxa"/>
        <w:tblLayout w:type="fixed"/>
        <w:tblCellMar>
          <w:top w:w="0" w:type="dxa"/>
          <w:left w:w="108" w:type="dxa"/>
          <w:bottom w:w="0" w:type="dxa"/>
          <w:right w:w="108" w:type="dxa"/>
        </w:tblCellMar>
      </w:tblPr>
      <w:tblGrid>
        <w:gridCol w:w="1034"/>
        <w:gridCol w:w="2181"/>
        <w:gridCol w:w="1972"/>
        <w:gridCol w:w="3697"/>
        <w:gridCol w:w="2392"/>
        <w:gridCol w:w="1745"/>
        <w:gridCol w:w="1084"/>
      </w:tblGrid>
      <w:tr>
        <w:tblPrEx>
          <w:tblCellMar>
            <w:top w:w="0" w:type="dxa"/>
            <w:left w:w="108" w:type="dxa"/>
            <w:bottom w:w="0" w:type="dxa"/>
            <w:right w:w="108" w:type="dxa"/>
          </w:tblCellMar>
        </w:tblPrEx>
        <w:tc>
          <w:tcPr>
            <w:tcW w:w="3317" w:type="dxa"/>
            <w:gridSpan w:val="2"/>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用例名称/标识</w:t>
            </w:r>
          </w:p>
        </w:tc>
        <w:tc>
          <w:tcPr>
            <w:tcW w:w="11252" w:type="dxa"/>
            <w:gridSpan w:val="5"/>
            <w:tcBorders>
              <w:top w:val="single" w:color="000000" w:sz="12" w:space="0"/>
              <w:left w:val="single" w:color="000000" w:sz="6" w:space="0"/>
              <w:bottom w:val="single" w:color="000000" w:sz="6"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基础库管理/GN_PTGJC _RJCK_JCK</w:t>
            </w:r>
          </w:p>
        </w:tc>
      </w:tr>
      <w:tr>
        <w:tblPrEx>
          <w:tblCellMar>
            <w:top w:w="0" w:type="dxa"/>
            <w:left w:w="108" w:type="dxa"/>
            <w:bottom w:w="0" w:type="dxa"/>
            <w:right w:w="108" w:type="dxa"/>
          </w:tblCellMar>
        </w:tblPrEx>
        <w:tc>
          <w:tcPr>
            <w:tcW w:w="3317" w:type="dxa"/>
            <w:gridSpan w:val="2"/>
            <w:tcBorders>
              <w:top w:val="single" w:color="000000" w:sz="6" w:space="0"/>
              <w:left w:val="single" w:color="000000" w:sz="12" w:space="0"/>
              <w:bottom w:val="single" w:color="000000" w:sz="12"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用例说明</w:t>
            </w:r>
          </w:p>
        </w:tc>
        <w:tc>
          <w:tcPr>
            <w:tcW w:w="11252" w:type="dxa"/>
            <w:gridSpan w:val="5"/>
            <w:tcBorders>
              <w:top w:val="single" w:color="000000" w:sz="6" w:space="0"/>
              <w:left w:val="single" w:color="000000" w:sz="6" w:space="0"/>
              <w:bottom w:val="single" w:color="000000" w:sz="12" w:space="0"/>
              <w:right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szCs w:val="21"/>
              </w:rPr>
              <w:t>支持对基础库的管理。</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在仓库管理界面中对基础库进行管理操作；客户端的用户可以访问和下载所需要的基础库。</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szCs w:val="21"/>
              </w:rPr>
              <w:t>能够在仓库管理界面中对基础库进行管理操作；能够使客户端的用户访问和下载所需要的基础库。</w:t>
            </w:r>
          </w:p>
        </w:tc>
      </w:tr>
      <w:tr>
        <w:tblPrEx>
          <w:tblCellMar>
            <w:top w:w="0" w:type="dxa"/>
            <w:left w:w="108" w:type="dxa"/>
            <w:bottom w:w="0" w:type="dxa"/>
            <w:right w:w="108" w:type="dxa"/>
          </w:tblCellMar>
        </w:tblPrEx>
        <w:tc>
          <w:tcPr>
            <w:tcW w:w="1063" w:type="dxa"/>
            <w:tcBorders>
              <w:top w:val="single" w:color="000000" w:sz="12"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w:t>
            </w:r>
          </w:p>
        </w:tc>
        <w:tc>
          <w:tcPr>
            <w:tcW w:w="2252"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前提和约束</w:t>
            </w:r>
          </w:p>
        </w:tc>
        <w:tc>
          <w:tcPr>
            <w:tcW w:w="2037"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输入</w:t>
            </w:r>
          </w:p>
        </w:tc>
        <w:tc>
          <w:tcPr>
            <w:tcW w:w="3827"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目的和动作</w:t>
            </w:r>
          </w:p>
        </w:tc>
        <w:tc>
          <w:tcPr>
            <w:tcW w:w="2473"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预期结果</w:t>
            </w:r>
          </w:p>
        </w:tc>
        <w:tc>
          <w:tcPr>
            <w:tcW w:w="1801" w:type="dxa"/>
            <w:tcBorders>
              <w:top w:val="single" w:color="000000" w:sz="12" w:space="0"/>
              <w:left w:val="single" w:color="000000" w:sz="6"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评估准则</w:t>
            </w:r>
          </w:p>
        </w:tc>
        <w:tc>
          <w:tcPr>
            <w:tcW w:w="1116" w:type="dxa"/>
            <w:tcBorders>
              <w:top w:val="single" w:color="000000" w:sz="12" w:space="0"/>
              <w:left w:val="single" w:color="000000" w:sz="6" w:space="0"/>
              <w:bottom w:val="single" w:color="000000" w:sz="6" w:space="0"/>
              <w:right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备注</w:t>
            </w:r>
          </w:p>
        </w:tc>
      </w:tr>
      <w:tr>
        <w:tc>
          <w:tcPr>
            <w:tcW w:w="1063"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1</w:t>
            </w:r>
          </w:p>
        </w:tc>
        <w:tc>
          <w:tcPr>
            <w:tcW w:w="225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登录仓库管理界面。</w:t>
            </w:r>
          </w:p>
        </w:tc>
        <w:tc>
          <w:tcPr>
            <w:tcW w:w="203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导航到软件仓库界面。</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按国产平台名称进行基础库分类，按照类别提供基于Web界面的访问功能。</w:t>
            </w:r>
          </w:p>
        </w:tc>
        <w:tc>
          <w:tcPr>
            <w:tcW w:w="247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能够查看到不同平台的基础库信息。</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r>
        <w:tblPrEx>
          <w:tblCellMar>
            <w:top w:w="0" w:type="dxa"/>
            <w:left w:w="108" w:type="dxa"/>
            <w:bottom w:w="0" w:type="dxa"/>
            <w:right w:w="108" w:type="dxa"/>
          </w:tblCellMar>
        </w:tblPrEx>
        <w:tc>
          <w:tcPr>
            <w:tcW w:w="1063" w:type="dxa"/>
            <w:tcBorders>
              <w:top w:val="single" w:color="000000" w:sz="6" w:space="0"/>
              <w:left w:val="single" w:color="000000" w:sz="12" w:space="0"/>
              <w:bottom w:val="single" w:color="000000" w:sz="6" w:space="0"/>
              <w:right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步骤 2</w:t>
            </w:r>
          </w:p>
        </w:tc>
        <w:tc>
          <w:tcPr>
            <w:tcW w:w="2252"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准备好需要安装基础库的国产机器和操作系统。</w:t>
            </w:r>
          </w:p>
        </w:tc>
        <w:tc>
          <w:tcPr>
            <w:tcW w:w="203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使用apt系统命令下载基础库，并进行安装。</w:t>
            </w:r>
          </w:p>
        </w:tc>
        <w:tc>
          <w:tcPr>
            <w:tcW w:w="3827"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在测试机器上配置软件仓库作为软件源，更新软件源信息，能够下载基础库，可以进行安装。</w:t>
            </w:r>
          </w:p>
        </w:tc>
        <w:tc>
          <w:tcPr>
            <w:tcW w:w="2473" w:type="dxa"/>
            <w:tcBorders>
              <w:top w:val="single" w:color="000000" w:sz="6" w:space="0"/>
              <w:left w:val="single" w:color="000000" w:sz="6" w:space="0"/>
              <w:bottom w:val="single" w:color="000000" w:sz="6" w:space="0"/>
              <w:right w:val="single" w:color="000000" w:sz="6"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szCs w:val="21"/>
              </w:rPr>
              <w:t>基础库能够下载和安装成功。</w:t>
            </w:r>
          </w:p>
        </w:tc>
        <w:tc>
          <w:tcPr>
            <w:tcW w:w="1801"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与预期结果一致</w:t>
            </w:r>
          </w:p>
        </w:tc>
        <w:tc>
          <w:tcPr>
            <w:tcW w:w="1116" w:type="dxa"/>
            <w:tcBorders>
              <w:top w:val="single" w:color="000000" w:sz="6" w:space="0"/>
              <w:left w:val="single" w:color="000000" w:sz="6" w:space="0"/>
              <w:bottom w:val="single" w:color="000000" w:sz="6" w:space="0"/>
              <w:right w:val="single" w:color="000000" w:sz="12"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2" w:name="_Ref87020412"/>
      <w:r>
        <w:rPr>
          <w:rFonts w:hint="eastAsia" w:ascii="CESI仿宋-GB13000" w:hAnsi="CESI仿宋-GB13000" w:eastAsia="CESI仿宋-GB13000" w:cs="CESI仿宋-GB13000"/>
          <w:sz w:val="21"/>
          <w:szCs w:val="21"/>
        </w:rPr>
        <w:t>安装包集中管理测试用例</w:t>
      </w:r>
      <w:bookmarkEnd w:id="202"/>
      <w:ins w:id="266" w:author="作者" w:date="2022-03-23T18:06:21Z">
        <w:r>
          <w:rPr>
            <w:rFonts w:hint="eastAsia" w:ascii="CESI仿宋-GB13000" w:hAnsi="CESI仿宋-GB13000" w:eastAsia="CESI仿宋-GB13000" w:cs="CESI仿宋-GB13000"/>
            <w:sz w:val="21"/>
            <w:szCs w:val="21"/>
            <w:lang w:eastAsia="zh-CN"/>
          </w:rPr>
          <w:t>（</w:t>
        </w:r>
      </w:ins>
      <w:ins w:id="267" w:author="作者" w:date="2022-03-23T18:06:28Z">
        <w:r>
          <w:rPr>
            <w:rFonts w:hint="eastAsia" w:ascii="CESI仿宋-GB13000" w:hAnsi="CESI仿宋-GB13000" w:eastAsia="CESI仿宋-GB13000" w:cs="CESI仿宋-GB13000"/>
            <w:sz w:val="21"/>
            <w:szCs w:val="21"/>
            <w:lang w:eastAsia="zh-CN"/>
          </w:rPr>
          <w:t>王强</w:t>
        </w:r>
      </w:ins>
      <w:ins w:id="268" w:author="作者" w:date="2022-03-23T18:06:21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3"/>
        <w:gridCol w:w="2181"/>
        <w:gridCol w:w="1749"/>
        <w:gridCol w:w="3704"/>
        <w:gridCol w:w="2612"/>
        <w:gridCol w:w="1743"/>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861"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安装包集中管理测试/GN_PTGJ _RJCK_AZB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39"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861"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 xml:space="preserve"> 支持对运行时框架或应用的安装包进行集中管理。</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 xml:space="preserve"> 在仓库管理界面中对安装包进行管理操作；客户端的用户可以访问和下载所需要的安装包。</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 xml:space="preserve"> 能够在仓库管理界面中对安装包进行管理操作；能够使用沙箱工具命令对安装包进行下载和上传操作；能够使客户端的用户访问和下载所需要的安装包。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2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31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92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输入用户名和密码登录到仓库管理界面。</w:t>
            </w:r>
          </w:p>
        </w:tc>
        <w:tc>
          <w:tcPr>
            <w:tcW w:w="62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导航到软件仓库运行时框架安装包界面。</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按国产平台名称以及运行时框架类型，进行安装包分类，提供基于Web的检索界面。</w:t>
            </w:r>
          </w:p>
        </w:tc>
        <w:tc>
          <w:tcPr>
            <w:tcW w:w="926"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能够查看到不同平台和运行时框架类型的安装包信息。</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能够查看到运行时框架安装包信息。</w:t>
            </w:r>
          </w:p>
        </w:tc>
        <w:tc>
          <w:tcPr>
            <w:tcW w:w="62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运行时框架安装包。</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在管理界面进行上传安装包操作，测试对新安装包进行的存储操作。</w:t>
            </w:r>
          </w:p>
        </w:tc>
        <w:tc>
          <w:tcPr>
            <w:tcW w:w="926"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在软件仓库中上传运行时框架安装包成功。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能够查看到运行时框架安装包信息。</w:t>
            </w:r>
          </w:p>
        </w:tc>
        <w:tc>
          <w:tcPr>
            <w:tcW w:w="62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删除指定的运行时框架安装包。</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在管理界面进行进行删除运行时框架安装包，测试对旧安装包的删除操作。</w:t>
            </w:r>
          </w:p>
        </w:tc>
        <w:tc>
          <w:tcPr>
            <w:tcW w:w="926"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在软件仓库中删除运行时框架安装包成功。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准备好需要安</w:t>
            </w:r>
            <w:r>
              <w:rPr>
                <w:rFonts w:hint="eastAsia" w:ascii="CESI仿宋-GB13000" w:hAnsi="CESI仿宋-GB13000" w:eastAsia="CESI仿宋-GB13000" w:cs="CESI仿宋-GB13000"/>
                <w:color w:val="000000"/>
              </w:rPr>
              <w:t>安装包</w:t>
            </w:r>
            <w:r>
              <w:rPr>
                <w:rFonts w:hint="eastAsia" w:ascii="CESI仿宋-GB13000" w:hAnsi="CESI仿宋-GB13000" w:eastAsia="CESI仿宋-GB13000" w:cs="CESI仿宋-GB13000"/>
              </w:rPr>
              <w:t>的国产机器和操作系统，及沙箱工具环境。</w:t>
            </w:r>
          </w:p>
        </w:tc>
        <w:tc>
          <w:tcPr>
            <w:tcW w:w="62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使用沙箱命令下载安装包，并进行安装。</w:t>
            </w:r>
          </w:p>
        </w:tc>
        <w:tc>
          <w:tcPr>
            <w:tcW w:w="1313"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在测试机器上能够下载安装包，它可以支持在相应的操作系统上安装或者已安装包的方式传递使用，操作过程中测试使用沙箱命令下载安装包。</w:t>
            </w:r>
          </w:p>
        </w:tc>
        <w:tc>
          <w:tcPr>
            <w:tcW w:w="926"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运行时框架安装包能够下载和安装成功。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3" w:name="_Ref87020421"/>
      <w:r>
        <w:rPr>
          <w:rFonts w:hint="eastAsia" w:ascii="CESI仿宋-GB13000" w:hAnsi="CESI仿宋-GB13000" w:eastAsia="CESI仿宋-GB13000" w:cs="CESI仿宋-GB13000"/>
          <w:sz w:val="21"/>
          <w:szCs w:val="21"/>
        </w:rPr>
        <w:t>安装包版本管理测试用例</w:t>
      </w:r>
      <w:bookmarkEnd w:id="203"/>
      <w:ins w:id="269" w:author="作者" w:date="2022-03-23T18:06:22Z">
        <w:r>
          <w:rPr>
            <w:rFonts w:hint="eastAsia" w:ascii="CESI仿宋-GB13000" w:hAnsi="CESI仿宋-GB13000" w:eastAsia="CESI仿宋-GB13000" w:cs="CESI仿宋-GB13000"/>
            <w:sz w:val="21"/>
            <w:szCs w:val="21"/>
            <w:lang w:eastAsia="zh-CN"/>
          </w:rPr>
          <w:t>（</w:t>
        </w:r>
      </w:ins>
      <w:ins w:id="270" w:author="作者" w:date="2022-03-23T18:06:31Z">
        <w:r>
          <w:rPr>
            <w:rFonts w:hint="eastAsia" w:ascii="CESI仿宋-GB13000" w:hAnsi="CESI仿宋-GB13000" w:eastAsia="CESI仿宋-GB13000" w:cs="CESI仿宋-GB13000"/>
            <w:sz w:val="21"/>
            <w:szCs w:val="21"/>
            <w:lang w:eastAsia="zh-CN"/>
          </w:rPr>
          <w:t>王强</w:t>
        </w:r>
      </w:ins>
      <w:ins w:id="271" w:author="作者" w:date="2022-03-23T18:06:22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963"/>
        <w:gridCol w:w="3707"/>
        <w:gridCol w:w="2398"/>
        <w:gridCol w:w="1743"/>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安装包版本管理测试/GN_PTGJ _RJCK_AZBB</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测试目的：</w:t>
            </w:r>
            <w:r>
              <w:rPr>
                <w:rFonts w:hint="eastAsia" w:ascii="CESI仿宋-GB13000" w:hAnsi="CESI仿宋-GB13000" w:eastAsia="CESI仿宋-GB13000" w:cs="CESI仿宋-GB13000"/>
              </w:rPr>
              <w:t xml:space="preserve"> 支持对运行时框架和应用的安装包进行版本管理。</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测试方法：</w:t>
            </w:r>
            <w:r>
              <w:rPr>
                <w:rFonts w:hint="eastAsia" w:ascii="CESI仿宋-GB13000" w:hAnsi="CESI仿宋-GB13000" w:eastAsia="CESI仿宋-GB13000" w:cs="CESI仿宋-GB13000"/>
              </w:rPr>
              <w:t xml:space="preserve"> 在仓库管理界面中对安装包的不同版本进行管理操作；客户端的用户可以访问和下载所需要的所需要版本的安装包。</w:t>
            </w:r>
          </w:p>
          <w:p>
            <w:pPr>
              <w:pStyle w:val="45"/>
              <w:rPr>
                <w:rFonts w:hint="eastAsia" w:ascii="CESI仿宋-GB13000" w:hAnsi="CESI仿宋-GB13000" w:eastAsia="CESI仿宋-GB13000" w:cs="CESI仿宋-GB13000"/>
              </w:rPr>
            </w:pPr>
            <w:r>
              <w:rPr>
                <w:rFonts w:hint="eastAsia" w:ascii="CESI仿宋-GB13000" w:hAnsi="CESI仿宋-GB13000" w:eastAsia="CESI仿宋-GB13000" w:cs="CESI仿宋-GB13000"/>
                <w:b/>
              </w:rPr>
              <w:t>合格判据：</w:t>
            </w:r>
            <w:r>
              <w:rPr>
                <w:rFonts w:hint="eastAsia" w:ascii="CESI仿宋-GB13000" w:hAnsi="CESI仿宋-GB13000" w:eastAsia="CESI仿宋-GB13000" w:cs="CESI仿宋-GB13000"/>
              </w:rPr>
              <w:t xml:space="preserve"> 能够在仓库管理界面中对多版本安装包进行管理操作；能够使用沙箱工具命令对指定版本安装包进行下载和上传操作；能够使客户端的用户访问和下载所需要的指定版本的安装包。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输入</w:t>
            </w:r>
          </w:p>
        </w:tc>
        <w:tc>
          <w:tcPr>
            <w:tcW w:w="131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目的和动作</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预期结果</w:t>
            </w:r>
          </w:p>
        </w:tc>
        <w:tc>
          <w:tcPr>
            <w:tcW w:w="61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输入用户名和密码登录到仓库管理界面。</w:t>
            </w:r>
          </w:p>
        </w:tc>
        <w:tc>
          <w:tcPr>
            <w:tcW w:w="696"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导航到软件仓库运行时框架安装包界面。</w:t>
            </w:r>
          </w:p>
        </w:tc>
        <w:tc>
          <w:tcPr>
            <w:tcW w:w="1314"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按国产平台名称以及运行时框架类型，进行安装包分类，提供基于Web的检索界面。</w:t>
            </w:r>
          </w:p>
        </w:tc>
        <w:tc>
          <w:tcPr>
            <w:tcW w:w="850" w:type="pct"/>
            <w:shd w:val="clear" w:color="auto" w:fill="auto"/>
          </w:tcPr>
          <w:p>
            <w:pPr>
              <w:rPr>
                <w:rFonts w:hint="eastAsia" w:ascii="CESI仿宋-GB13000" w:hAnsi="CESI仿宋-GB13000" w:eastAsia="CESI仿宋-GB13000" w:cs="CESI仿宋-GB13000"/>
                <w:color w:val="000000"/>
              </w:rPr>
            </w:pPr>
            <w:r>
              <w:rPr>
                <w:rFonts w:hint="eastAsia" w:ascii="CESI仿宋-GB13000" w:hAnsi="CESI仿宋-GB13000" w:eastAsia="CESI仿宋-GB13000" w:cs="CESI仿宋-GB13000"/>
                <w:color w:val="000000"/>
              </w:rPr>
              <w:t>能够查看到不同平台和运行时框架类型的安装包信息。</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在本机上准备好沙箱命令，并能够连成功登录远程仓库。</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输入应用包上传的命令。</w:t>
            </w:r>
          </w:p>
        </w:tc>
        <w:tc>
          <w:tcPr>
            <w:tcW w:w="1314"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szCs w:val="21"/>
              </w:rPr>
              <w:t>测试使用沙箱命令上传</w:t>
            </w:r>
            <w:r>
              <w:rPr>
                <w:rFonts w:hint="eastAsia" w:ascii="CESI仿宋-GB13000" w:hAnsi="CESI仿宋-GB13000" w:eastAsia="CESI仿宋-GB13000" w:cs="CESI仿宋-GB13000"/>
                <w:color w:val="000000"/>
              </w:rPr>
              <w:t>运行时框架</w:t>
            </w:r>
            <w:r>
              <w:rPr>
                <w:rFonts w:hint="eastAsia" w:ascii="CESI仿宋-GB13000" w:hAnsi="CESI仿宋-GB13000" w:eastAsia="CESI仿宋-GB13000" w:cs="CESI仿宋-GB13000"/>
                <w:szCs w:val="21"/>
              </w:rPr>
              <w:t>的不同版本安装包，通过指定tag确定版本信息。</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运行时框架</w:t>
            </w:r>
            <w:r>
              <w:rPr>
                <w:rFonts w:hint="eastAsia" w:ascii="CESI仿宋-GB13000" w:hAnsi="CESI仿宋-GB13000" w:eastAsia="CESI仿宋-GB13000" w:cs="CESI仿宋-GB13000"/>
              </w:rPr>
              <w:t>能成功上传到远程应用仓库并通过tag指定不同的版本。</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运行时框架不同版本</w:t>
            </w:r>
            <w:r>
              <w:rPr>
                <w:rFonts w:hint="eastAsia" w:ascii="CESI仿宋-GB13000" w:hAnsi="CESI仿宋-GB13000" w:eastAsia="CESI仿宋-GB13000" w:cs="CESI仿宋-GB13000"/>
              </w:rPr>
              <w:t>能成功上传到远程应用仓库。</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删除指定的</w:t>
            </w:r>
            <w:r>
              <w:rPr>
                <w:rFonts w:hint="eastAsia" w:ascii="CESI仿宋-GB13000" w:hAnsi="CESI仿宋-GB13000" w:eastAsia="CESI仿宋-GB13000" w:cs="CESI仿宋-GB13000"/>
                <w:color w:val="000000"/>
              </w:rPr>
              <w:t>安装包</w:t>
            </w:r>
          </w:p>
        </w:tc>
        <w:tc>
          <w:tcPr>
            <w:tcW w:w="1314"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在管理界面进行进行删除指定版本的</w:t>
            </w:r>
            <w:r>
              <w:rPr>
                <w:rFonts w:hint="eastAsia" w:ascii="CESI仿宋-GB13000" w:hAnsi="CESI仿宋-GB13000" w:eastAsia="CESI仿宋-GB13000" w:cs="CESI仿宋-GB13000"/>
                <w:color w:val="000000"/>
              </w:rPr>
              <w:t>安装包</w:t>
            </w:r>
            <w:r>
              <w:rPr>
                <w:rFonts w:hint="eastAsia" w:ascii="CESI仿宋-GB13000" w:hAnsi="CESI仿宋-GB13000" w:eastAsia="CESI仿宋-GB13000" w:cs="CESI仿宋-GB13000"/>
                <w:szCs w:val="21"/>
              </w:rPr>
              <w:t>，测试对旧版本</w:t>
            </w:r>
            <w:r>
              <w:rPr>
                <w:rFonts w:hint="eastAsia" w:ascii="CESI仿宋-GB13000" w:hAnsi="CESI仿宋-GB13000" w:eastAsia="CESI仿宋-GB13000" w:cs="CESI仿宋-GB13000"/>
                <w:color w:val="000000"/>
              </w:rPr>
              <w:t>安装包</w:t>
            </w:r>
            <w:r>
              <w:rPr>
                <w:rFonts w:hint="eastAsia" w:ascii="CESI仿宋-GB13000" w:hAnsi="CESI仿宋-GB13000" w:eastAsia="CESI仿宋-GB13000" w:cs="CESI仿宋-GB13000"/>
                <w:szCs w:val="21"/>
              </w:rPr>
              <w:t>的删除操作。</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在软件仓库中删除指定版本的</w:t>
            </w:r>
            <w:r>
              <w:rPr>
                <w:rFonts w:hint="eastAsia" w:ascii="CESI仿宋-GB13000" w:hAnsi="CESI仿宋-GB13000" w:eastAsia="CESI仿宋-GB13000" w:cs="CESI仿宋-GB13000"/>
                <w:color w:val="000000"/>
              </w:rPr>
              <w:t>安装包</w:t>
            </w:r>
            <w:r>
              <w:rPr>
                <w:rFonts w:hint="eastAsia" w:ascii="CESI仿宋-GB13000" w:hAnsi="CESI仿宋-GB13000" w:eastAsia="CESI仿宋-GB13000" w:cs="CESI仿宋-GB13000"/>
              </w:rPr>
              <w:t>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4</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准备好需要安</w:t>
            </w:r>
            <w:r>
              <w:rPr>
                <w:rFonts w:hint="eastAsia" w:ascii="CESI仿宋-GB13000" w:hAnsi="CESI仿宋-GB13000" w:eastAsia="CESI仿宋-GB13000" w:cs="CESI仿宋-GB13000"/>
                <w:color w:val="000000"/>
              </w:rPr>
              <w:t>安装包</w:t>
            </w:r>
            <w:r>
              <w:rPr>
                <w:rFonts w:hint="eastAsia" w:ascii="CESI仿宋-GB13000" w:hAnsi="CESI仿宋-GB13000" w:eastAsia="CESI仿宋-GB13000" w:cs="CESI仿宋-GB13000"/>
              </w:rPr>
              <w:t>的国产机器和操作系统，及沙箱工具环境。</w:t>
            </w:r>
          </w:p>
        </w:tc>
        <w:tc>
          <w:tcPr>
            <w:tcW w:w="69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使用沙箱命令下载</w:t>
            </w:r>
            <w:r>
              <w:rPr>
                <w:rFonts w:hint="eastAsia" w:ascii="CESI仿宋-GB13000" w:hAnsi="CESI仿宋-GB13000" w:eastAsia="CESI仿宋-GB13000" w:cs="CESI仿宋-GB13000"/>
                <w:color w:val="000000"/>
              </w:rPr>
              <w:t>运行时框架安装包</w:t>
            </w:r>
            <w:r>
              <w:rPr>
                <w:rFonts w:hint="eastAsia" w:ascii="CESI仿宋-GB13000" w:hAnsi="CESI仿宋-GB13000" w:eastAsia="CESI仿宋-GB13000" w:cs="CESI仿宋-GB13000"/>
              </w:rPr>
              <w:t>，并进行安装。</w:t>
            </w:r>
          </w:p>
        </w:tc>
        <w:tc>
          <w:tcPr>
            <w:tcW w:w="1314" w:type="pct"/>
            <w:shd w:val="clear" w:color="auto" w:fill="auto"/>
          </w:tcPr>
          <w:p>
            <w:pPr>
              <w:rPr>
                <w:rFonts w:hint="eastAsia" w:ascii="CESI仿宋-GB13000" w:hAnsi="CESI仿宋-GB13000" w:eastAsia="CESI仿宋-GB13000" w:cs="CESI仿宋-GB13000"/>
                <w:spacing w:val="2"/>
                <w:szCs w:val="21"/>
              </w:rPr>
            </w:pPr>
            <w:r>
              <w:rPr>
                <w:rFonts w:hint="eastAsia" w:ascii="CESI仿宋-GB13000" w:hAnsi="CESI仿宋-GB13000" w:eastAsia="CESI仿宋-GB13000" w:cs="CESI仿宋-GB13000"/>
                <w:szCs w:val="21"/>
              </w:rPr>
              <w:t>在测试机器上能够下载指定版本的</w:t>
            </w:r>
            <w:r>
              <w:rPr>
                <w:rFonts w:hint="eastAsia" w:ascii="CESI仿宋-GB13000" w:hAnsi="CESI仿宋-GB13000" w:eastAsia="CESI仿宋-GB13000" w:cs="CESI仿宋-GB13000"/>
                <w:color w:val="000000"/>
              </w:rPr>
              <w:t>运行时框架安装包</w:t>
            </w:r>
            <w:r>
              <w:rPr>
                <w:rFonts w:hint="eastAsia" w:ascii="CESI仿宋-GB13000" w:hAnsi="CESI仿宋-GB13000" w:eastAsia="CESI仿宋-GB13000" w:cs="CESI仿宋-GB13000"/>
                <w:szCs w:val="21"/>
              </w:rPr>
              <w:t>，它可以支持在相应的操作系统上安装或者已安装包的方式传递使用，操作过程中测试使用沙箱命令下载安装包。</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color w:val="000000"/>
              </w:rPr>
              <w:t>对指定版本(tag)的安装包</w:t>
            </w:r>
            <w:r>
              <w:rPr>
                <w:rFonts w:hint="eastAsia" w:ascii="CESI仿宋-GB13000" w:hAnsi="CESI仿宋-GB13000" w:eastAsia="CESI仿宋-GB13000" w:cs="CESI仿宋-GB13000"/>
              </w:rPr>
              <w:t>能够下载和安装成功。</w:t>
            </w:r>
          </w:p>
        </w:tc>
        <w:tc>
          <w:tcPr>
            <w:tcW w:w="618"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w:t>
            </w:r>
          </w:p>
        </w:tc>
      </w:tr>
    </w:tbl>
    <w:p>
      <w:pPr>
        <w:pStyle w:val="5"/>
        <w:rPr>
          <w:ins w:id="272" w:author="作者" w:date="2022-03-25T17:24:26Z"/>
          <w:rFonts w:hint="eastAsia" w:ascii="CESI仿宋-GB13000" w:hAnsi="CESI仿宋-GB13000" w:eastAsia="CESI仿宋-GB13000" w:cs="CESI仿宋-GB13000"/>
          <w:szCs w:val="32"/>
        </w:rPr>
      </w:pPr>
      <w:bookmarkStart w:id="204" w:name="_Ref86997183"/>
      <w:r>
        <w:rPr>
          <w:rFonts w:hint="eastAsia" w:ascii="CESI仿宋-GB13000" w:hAnsi="CESI仿宋-GB13000" w:eastAsia="CESI仿宋-GB13000" w:cs="CESI仿宋-GB13000"/>
        </w:rPr>
        <w:t>运行管理工具</w:t>
      </w:r>
      <w:r>
        <w:rPr>
          <w:rFonts w:hint="eastAsia" w:ascii="CESI仿宋-GB13000" w:hAnsi="CESI仿宋-GB13000" w:eastAsia="CESI仿宋-GB13000" w:cs="CESI仿宋-GB13000"/>
          <w:szCs w:val="32"/>
        </w:rPr>
        <w:t>测试</w:t>
      </w:r>
      <w:bookmarkEnd w:id="204"/>
      <w:r>
        <w:rPr>
          <w:rFonts w:hint="eastAsia" w:ascii="CESI仿宋-GB13000" w:hAnsi="CESI仿宋-GB13000" w:eastAsia="CESI仿宋-GB13000" w:cs="CESI仿宋-GB13000"/>
          <w:szCs w:val="32"/>
        </w:rPr>
        <w:t>（王强、</w:t>
      </w:r>
      <w:commentRangeStart w:id="9"/>
      <w:r>
        <w:rPr>
          <w:rFonts w:hint="eastAsia" w:ascii="CESI仿宋-GB13000" w:hAnsi="CESI仿宋-GB13000" w:eastAsia="CESI仿宋-GB13000" w:cs="CESI仿宋-GB13000"/>
          <w:szCs w:val="32"/>
        </w:rPr>
        <w:t>王乐</w:t>
      </w:r>
      <w:commentRangeEnd w:id="9"/>
      <w:r>
        <w:rPr>
          <w:rStyle w:val="44"/>
          <w:rFonts w:hint="eastAsia" w:ascii="CESI仿宋-GB13000" w:hAnsi="CESI仿宋-GB13000" w:eastAsia="CESI仿宋-GB13000" w:cs="CESI仿宋-GB13000"/>
          <w:b w:val="0"/>
        </w:rPr>
        <w:commentReference w:id="9"/>
      </w:r>
      <w:r>
        <w:rPr>
          <w:rFonts w:hint="eastAsia" w:ascii="CESI仿宋-GB13000" w:hAnsi="CESI仿宋-GB13000" w:eastAsia="CESI仿宋-GB13000" w:cs="CESI仿宋-GB13000"/>
          <w:szCs w:val="32"/>
        </w:rPr>
        <w:t>）</w:t>
      </w:r>
    </w:p>
    <w:p>
      <w:pPr>
        <w:pStyle w:val="3"/>
        <w:rPr>
          <w:rFonts w:hint="eastAsia" w:eastAsia="CESI仿宋-GB13000"/>
          <w:color w:val="C00000"/>
          <w:highlight w:val="yellow"/>
          <w:lang w:eastAsia="zh-CN"/>
        </w:rPr>
      </w:pPr>
      <w:ins w:id="273" w:author="作者" w:date="2022-03-25T17:24:27Z">
        <w:r>
          <w:rPr>
            <w:rFonts w:hint="eastAsia" w:ascii="CESI仿宋-GB13000" w:hAnsi="CESI仿宋-GB13000" w:eastAsia="CESI仿宋-GB13000" w:cs="CESI仿宋-GB13000"/>
            <w:color w:val="C00000"/>
            <w:szCs w:val="32"/>
            <w:highlight w:val="yellow"/>
            <w:lang w:eastAsia="zh-CN"/>
          </w:rPr>
          <w:t>王乐</w:t>
        </w:r>
      </w:ins>
      <w:ins w:id="274" w:author="作者" w:date="2022-03-25T17:24:28Z">
        <w:r>
          <w:rPr>
            <w:rFonts w:hint="eastAsia" w:ascii="CESI仿宋-GB13000" w:hAnsi="CESI仿宋-GB13000" w:eastAsia="CESI仿宋-GB13000" w:cs="CESI仿宋-GB13000"/>
            <w:color w:val="C00000"/>
            <w:szCs w:val="32"/>
            <w:highlight w:val="yellow"/>
            <w:lang w:eastAsia="zh-CN"/>
          </w:rPr>
          <w:t>还</w:t>
        </w:r>
      </w:ins>
      <w:ins w:id="275" w:author="作者" w:date="2022-03-25T17:24:29Z">
        <w:r>
          <w:rPr>
            <w:rFonts w:hint="eastAsia" w:ascii="CESI仿宋-GB13000" w:hAnsi="CESI仿宋-GB13000" w:eastAsia="CESI仿宋-GB13000" w:cs="CESI仿宋-GB13000"/>
            <w:color w:val="C00000"/>
            <w:szCs w:val="32"/>
            <w:highlight w:val="yellow"/>
            <w:lang w:eastAsia="zh-CN"/>
          </w:rPr>
          <w:t>缺三个</w:t>
        </w:r>
      </w:ins>
      <w:ins w:id="276" w:author="作者" w:date="2022-03-25T17:24:30Z">
        <w:r>
          <w:rPr>
            <w:rFonts w:hint="eastAsia" w:ascii="CESI仿宋-GB13000" w:hAnsi="CESI仿宋-GB13000" w:eastAsia="CESI仿宋-GB13000" w:cs="CESI仿宋-GB13000"/>
            <w:color w:val="C00000"/>
            <w:szCs w:val="32"/>
            <w:highlight w:val="yellow"/>
            <w:lang w:eastAsia="zh-CN"/>
          </w:rPr>
          <w:t>用例</w:t>
        </w:r>
      </w:ins>
      <w:ins w:id="277" w:author="作者" w:date="2022-03-25T17:25:05Z">
        <w:r>
          <w:rPr>
            <w:rFonts w:hint="eastAsia" w:ascii="CESI仿宋-GB13000" w:hAnsi="CESI仿宋-GB13000" w:eastAsia="CESI仿宋-GB13000" w:cs="CESI仿宋-GB13000"/>
            <w:color w:val="C00000"/>
            <w:szCs w:val="32"/>
            <w:highlight w:val="yellow"/>
            <w:lang w:eastAsia="zh-CN"/>
          </w:rPr>
          <w:t>及</w:t>
        </w:r>
      </w:ins>
      <w:ins w:id="278" w:author="作者" w:date="2022-03-25T17:25:06Z">
        <w:r>
          <w:rPr>
            <w:rFonts w:hint="eastAsia" w:ascii="CESI仿宋-GB13000" w:hAnsi="CESI仿宋-GB13000" w:eastAsia="CESI仿宋-GB13000" w:cs="CESI仿宋-GB13000"/>
            <w:color w:val="C00000"/>
            <w:szCs w:val="32"/>
            <w:highlight w:val="yellow"/>
            <w:lang w:eastAsia="zh-CN"/>
          </w:rPr>
          <w:t>测试</w:t>
        </w:r>
      </w:ins>
      <w:ins w:id="279" w:author="作者" w:date="2022-03-25T17:25:07Z">
        <w:r>
          <w:rPr>
            <w:rFonts w:hint="eastAsia" w:ascii="CESI仿宋-GB13000" w:hAnsi="CESI仿宋-GB13000" w:eastAsia="CESI仿宋-GB13000" w:cs="CESI仿宋-GB13000"/>
            <w:color w:val="C00000"/>
            <w:szCs w:val="32"/>
            <w:highlight w:val="yellow"/>
            <w:lang w:eastAsia="zh-CN"/>
          </w:rPr>
          <w:t>程序</w:t>
        </w:r>
      </w:ins>
      <w:bookmarkStart w:id="210" w:name="_GoBack"/>
      <w:bookmarkEnd w:id="210"/>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支持对运行时框架和基础库的发布共享与技术交流</w:t>
      </w:r>
      <w:ins w:id="280" w:author="作者" w:date="2022-03-23T18:06:41Z">
        <w:r>
          <w:rPr>
            <w:rFonts w:hint="eastAsia" w:ascii="CESI仿宋-GB13000" w:hAnsi="CESI仿宋-GB13000" w:eastAsia="CESI仿宋-GB13000" w:cs="CESI仿宋-GB13000"/>
            <w:sz w:val="21"/>
            <w:szCs w:val="21"/>
            <w:lang w:eastAsia="zh-CN"/>
          </w:rPr>
          <w:t>（</w:t>
        </w:r>
      </w:ins>
      <w:ins w:id="281" w:author="作者" w:date="2022-03-23T18:06:42Z">
        <w:r>
          <w:rPr>
            <w:rFonts w:hint="eastAsia" w:ascii="CESI仿宋-GB13000" w:hAnsi="CESI仿宋-GB13000" w:eastAsia="CESI仿宋-GB13000" w:cs="CESI仿宋-GB13000"/>
            <w:sz w:val="21"/>
            <w:szCs w:val="21"/>
            <w:lang w:eastAsia="zh-CN"/>
          </w:rPr>
          <w:t>王强</w:t>
        </w:r>
      </w:ins>
      <w:ins w:id="282" w:author="作者" w:date="2022-03-23T18:06:41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401"/>
        <w:gridCol w:w="1526"/>
        <w:gridCol w:w="2835"/>
        <w:gridCol w:w="3487"/>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运行时框架和库的交流共享/GN_ PTGJC _YXGJ _JLGX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提供基于web或其他形式交流共享界面，使不同的人员能够发布框架和库的意见建议，并形成讨论</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测试是否具备相关的技术交流和共享的界面，能够区分不同的用户，发送不同题目的问题，并由不同的人进行讨论回复；</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测试是否具备相关的技术交流和共享的能力。</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1.远程构建服务器的界面网站正确启动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相关的登录账户已经创建</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输入感兴趣的问题</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输入感兴趣的问题题目，并附上详细的描述信息</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问题能够成功发布</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1.远程构建服务器的界面网站正确启动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相关的登录账户已经创建</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查找发布的问题，并浏览详细的信息，并进行变更、删除等操作</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能够看到相关的发布者的问题</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1.远程构建服务器的界面网站正确启动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 相关的登录账户已经创建</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以不同的用户身份登录到网站，对别人的问题进行交流回复，并做出评价</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能够成功回复问题，对自己的回复能够进行变更处理</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5" w:name="_Ref87020455"/>
      <w:r>
        <w:rPr>
          <w:rFonts w:hint="eastAsia" w:ascii="CESI仿宋-GB13000" w:hAnsi="CESI仿宋-GB13000" w:eastAsia="CESI仿宋-GB13000" w:cs="CESI仿宋-GB13000"/>
          <w:sz w:val="21"/>
          <w:szCs w:val="21"/>
        </w:rPr>
        <w:t>支持对提交共享的基础库进行测试认定</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401"/>
        <w:gridCol w:w="1526"/>
        <w:gridCol w:w="2835"/>
        <w:gridCol w:w="3487"/>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1"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运行时框架和库的交流共享/GN_ PTGJC _YXGJ _JLGX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1"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lang w:eastAsia="zh-CN"/>
              </w:rPr>
              <w:t>支持对基础库进行测试认定，认定通过的库可以进入库清单中</w:t>
            </w:r>
            <w:r>
              <w:rPr>
                <w:rFonts w:hint="eastAsia" w:ascii="CESI仿宋-GB13000" w:hAnsi="CESI仿宋-GB13000" w:eastAsia="CESI仿宋-GB13000" w:cs="CESI仿宋-GB13000"/>
                <w:szCs w:val="21"/>
              </w:rPr>
              <w:t>。</w:t>
            </w:r>
          </w:p>
          <w:p>
            <w:pPr>
              <w:pStyle w:val="45"/>
              <w:rPr>
                <w:rFonts w:hint="default" w:ascii="CESI仿宋-GB13000" w:hAnsi="CESI仿宋-GB13000" w:eastAsia="CESI仿宋-GB13000" w:cs="CESI仿宋-GB13000"/>
                <w:color w:val="auto"/>
                <w:szCs w:val="21"/>
                <w:lang w:val="en-US" w:eastAsia="zh-CN"/>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color w:val="auto"/>
                <w:szCs w:val="21"/>
                <w:lang w:val="en-US" w:eastAsia="zh-CN"/>
              </w:rPr>
              <w:t>1</w:t>
            </w:r>
            <w:r>
              <w:rPr>
                <w:rFonts w:hint="default" w:ascii="CESI仿宋-GB13000" w:hAnsi="CESI仿宋-GB13000" w:eastAsia="CESI仿宋-GB13000" w:cs="CESI仿宋-GB13000"/>
                <w:color w:val="auto"/>
                <w:szCs w:val="21"/>
                <w:lang w:val="en-US" w:eastAsia="zh-CN"/>
              </w:rPr>
              <w:t>.</w:t>
            </w:r>
            <w:r>
              <w:rPr>
                <w:rFonts w:hint="eastAsia" w:ascii="CESI仿宋-GB13000" w:hAnsi="CESI仿宋-GB13000" w:eastAsia="CESI仿宋-GB13000" w:cs="CESI仿宋-GB13000"/>
                <w:color w:val="auto"/>
                <w:szCs w:val="21"/>
                <w:lang w:val="en-US" w:eastAsia="zh-CN"/>
              </w:rPr>
              <w:t>检查飞腾、龙芯、申威平台下的接口是否统一；2.</w:t>
            </w:r>
            <w:r>
              <w:rPr>
                <w:rFonts w:hint="eastAsia" w:ascii="CESI仿宋-GB13000" w:hAnsi="CESI仿宋-GB13000" w:eastAsia="CESI仿宋-GB13000" w:cs="CESI仿宋-GB13000"/>
                <w:color w:val="auto"/>
                <w:szCs w:val="21"/>
                <w:lang w:eastAsia="zh-CN"/>
              </w:rPr>
              <w:t>在飞腾、龙芯、申威平台上对库进行编译，编译通过</w:t>
            </w:r>
            <w:r>
              <w:rPr>
                <w:rFonts w:hint="eastAsia" w:ascii="CESI仿宋-GB13000" w:hAnsi="CESI仿宋-GB13000" w:eastAsia="CESI仿宋-GB13000" w:cs="CESI仿宋-GB13000"/>
                <w:color w:val="auto"/>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lang w:eastAsia="zh-CN"/>
              </w:rPr>
              <w:t>库在三个平台上接口统一，且能够在三个平台上编译通过</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val="en-US" w:eastAsia="zh-CN"/>
              </w:rPr>
              <w:t>1.已经提供待检测库在三个平台上的源码</w:t>
            </w:r>
          </w:p>
        </w:tc>
        <w:tc>
          <w:tcPr>
            <w:tcW w:w="540" w:type="pct"/>
            <w:shd w:val="clear" w:color="auto" w:fill="auto"/>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无</w:t>
            </w:r>
          </w:p>
        </w:tc>
        <w:tc>
          <w:tcPr>
            <w:tcW w:w="1004" w:type="pct"/>
            <w:shd w:val="clear" w:color="auto" w:fill="auto"/>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检查三个平台的接口</w:t>
            </w:r>
          </w:p>
        </w:tc>
        <w:tc>
          <w:tcPr>
            <w:tcW w:w="1236" w:type="pct"/>
            <w:shd w:val="clear" w:color="auto" w:fill="auto"/>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接口一致</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rPr>
              <w:t>1.</w:t>
            </w: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540"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4" w:type="pct"/>
            <w:shd w:val="clear" w:color="auto" w:fill="auto"/>
          </w:tcPr>
          <w:p>
            <w:pPr>
              <w:rPr>
                <w:rFonts w:hint="default" w:ascii="CESI仿宋-GB13000" w:hAnsi="CESI仿宋-GB13000" w:eastAsia="CESI仿宋-GB13000" w:cs="CESI仿宋-GB13000"/>
                <w:szCs w:val="21"/>
                <w:lang w:val="en-US" w:eastAsia="zh-CN"/>
              </w:rPr>
            </w:pPr>
            <w:r>
              <w:rPr>
                <w:rFonts w:hint="eastAsia" w:ascii="CESI仿宋-GB13000" w:hAnsi="CESI仿宋-GB13000" w:eastAsia="CESI仿宋-GB13000" w:cs="CESI仿宋-GB13000"/>
                <w:szCs w:val="21"/>
                <w:lang w:eastAsia="zh-CN"/>
              </w:rPr>
              <w:t>在飞腾平台</w:t>
            </w:r>
            <w:r>
              <w:rPr>
                <w:rFonts w:hint="eastAsia" w:ascii="CESI仿宋-GB13000" w:hAnsi="CESI仿宋-GB13000" w:eastAsia="CESI仿宋-GB13000" w:cs="CESI仿宋-GB13000"/>
                <w:szCs w:val="21"/>
                <w:lang w:val="en-US" w:eastAsia="zh-CN"/>
              </w:rPr>
              <w:t>上进行编译</w:t>
            </w:r>
          </w:p>
        </w:tc>
        <w:tc>
          <w:tcPr>
            <w:tcW w:w="1236" w:type="pct"/>
            <w:shd w:val="clear" w:color="auto" w:fill="auto"/>
          </w:tcPr>
          <w:p>
            <w:pPr>
              <w:rPr>
                <w:rFonts w:hint="eastAsia" w:ascii="CESI仿宋-GB13000" w:hAnsi="CESI仿宋-GB13000" w:eastAsia="CESI仿宋-GB13000" w:cs="CESI仿宋-GB13000"/>
                <w:szCs w:val="21"/>
                <w:lang w:eastAsia="zh-CN"/>
              </w:rPr>
            </w:pPr>
            <w:r>
              <w:rPr>
                <w:rFonts w:hint="eastAsia" w:ascii="CESI仿宋-GB13000" w:hAnsi="CESI仿宋-GB13000" w:eastAsia="CESI仿宋-GB13000" w:cs="CESI仿宋-GB13000"/>
                <w:szCs w:val="21"/>
                <w:lang w:eastAsia="zh-CN"/>
              </w:rPr>
              <w:t>编译通过</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vAlign w:val="top"/>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w:t>
            </w: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540" w:type="pct"/>
            <w:shd w:val="clear" w:color="auto" w:fill="auto"/>
            <w:vAlign w:val="top"/>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无</w:t>
            </w:r>
          </w:p>
        </w:tc>
        <w:tc>
          <w:tcPr>
            <w:tcW w:w="1004" w:type="pct"/>
            <w:shd w:val="clear" w:color="auto" w:fill="auto"/>
            <w:vAlign w:val="top"/>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lang w:eastAsia="zh-CN"/>
              </w:rPr>
              <w:t>在龙芯平台上进行编译</w:t>
            </w:r>
          </w:p>
        </w:tc>
        <w:tc>
          <w:tcPr>
            <w:tcW w:w="1236" w:type="pct"/>
            <w:shd w:val="clear" w:color="auto" w:fill="auto"/>
            <w:vAlign w:val="top"/>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lang w:eastAsia="zh-CN"/>
              </w:rPr>
              <w:t>编译通过</w:t>
            </w:r>
          </w:p>
        </w:tc>
        <w:tc>
          <w:tcPr>
            <w:tcW w:w="617" w:type="pct"/>
            <w:shd w:val="clear" w:color="auto" w:fill="auto"/>
            <w:vAlign w:val="top"/>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2" w:type="pct"/>
            <w:shd w:val="clear" w:color="auto" w:fill="auto"/>
            <w:vAlign w:val="top"/>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6" w:type="pct"/>
            <w:shd w:val="clear" w:color="auto" w:fill="auto"/>
            <w:vAlign w:val="top"/>
          </w:tcPr>
          <w:p>
            <w:pPr>
              <w:pStyle w:val="45"/>
              <w:jc w:val="cente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rPr>
              <w:t xml:space="preserve">步骤 </w:t>
            </w:r>
            <w:r>
              <w:rPr>
                <w:rFonts w:hint="eastAsia" w:ascii="CESI仿宋-GB13000" w:hAnsi="CESI仿宋-GB13000" w:eastAsia="CESI仿宋-GB13000" w:cs="CESI仿宋-GB13000"/>
                <w:szCs w:val="21"/>
                <w:lang w:val="en-US" w:eastAsia="zh-CN"/>
              </w:rPr>
              <w:t>4</w:t>
            </w:r>
          </w:p>
        </w:tc>
        <w:tc>
          <w:tcPr>
            <w:tcW w:w="851" w:type="pct"/>
            <w:shd w:val="clear" w:color="auto" w:fill="auto"/>
            <w:vAlign w:val="top"/>
          </w:tcPr>
          <w:p>
            <w:pP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rPr>
              <w:t>1.</w:t>
            </w:r>
            <w:r>
              <w:rPr>
                <w:rFonts w:hint="eastAsia" w:ascii="CESI仿宋-GB13000" w:hAnsi="CESI仿宋-GB13000" w:eastAsia="CESI仿宋-GB13000" w:cs="CESI仿宋-GB13000"/>
                <w:szCs w:val="21"/>
                <w:lang w:eastAsia="zh-CN"/>
              </w:rPr>
              <w:t>已完成步骤</w:t>
            </w:r>
            <w:r>
              <w:rPr>
                <w:rFonts w:hint="eastAsia" w:ascii="CESI仿宋-GB13000" w:hAnsi="CESI仿宋-GB13000" w:eastAsia="CESI仿宋-GB13000" w:cs="CESI仿宋-GB13000"/>
                <w:szCs w:val="21"/>
                <w:lang w:val="en-US" w:eastAsia="zh-CN"/>
              </w:rPr>
              <w:t>1</w:t>
            </w:r>
          </w:p>
        </w:tc>
        <w:tc>
          <w:tcPr>
            <w:tcW w:w="540" w:type="pct"/>
            <w:shd w:val="clear" w:color="auto" w:fill="auto"/>
            <w:vAlign w:val="top"/>
          </w:tcPr>
          <w:p>
            <w:pP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rPr>
              <w:t>无</w:t>
            </w:r>
          </w:p>
        </w:tc>
        <w:tc>
          <w:tcPr>
            <w:tcW w:w="1004" w:type="pct"/>
            <w:shd w:val="clear" w:color="auto" w:fill="auto"/>
            <w:vAlign w:val="top"/>
          </w:tcPr>
          <w:p>
            <w:pP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lang w:eastAsia="zh-CN"/>
              </w:rPr>
              <w:t>在申威平台上进行编译</w:t>
            </w:r>
          </w:p>
        </w:tc>
        <w:tc>
          <w:tcPr>
            <w:tcW w:w="1236" w:type="pct"/>
            <w:shd w:val="clear" w:color="auto" w:fill="auto"/>
            <w:vAlign w:val="top"/>
          </w:tcPr>
          <w:p>
            <w:pP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lang w:eastAsia="zh-CN"/>
              </w:rPr>
              <w:t>编译通过</w:t>
            </w:r>
          </w:p>
        </w:tc>
        <w:tc>
          <w:tcPr>
            <w:tcW w:w="617" w:type="pct"/>
            <w:shd w:val="clear" w:color="auto" w:fill="auto"/>
            <w:vAlign w:val="top"/>
          </w:tcPr>
          <w:p>
            <w:pPr>
              <w:jc w:val="cente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rPr>
              <w:t>与结果一致</w:t>
            </w:r>
          </w:p>
        </w:tc>
        <w:tc>
          <w:tcPr>
            <w:tcW w:w="382" w:type="pct"/>
            <w:shd w:val="clear" w:color="auto" w:fill="auto"/>
            <w:vAlign w:val="top"/>
          </w:tcPr>
          <w:p>
            <w:pPr>
              <w:jc w:val="center"/>
              <w:rPr>
                <w:rFonts w:hint="eastAsia" w:ascii="CESI仿宋-GB13000" w:hAnsi="CESI仿宋-GB13000" w:eastAsia="CESI仿宋-GB13000" w:cs="CESI仿宋-GB13000"/>
                <w:kern w:val="2"/>
                <w:sz w:val="21"/>
                <w:szCs w:val="21"/>
                <w:lang w:val="en-US" w:eastAsia="zh-CN" w:bidi="ar-SA"/>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安装、升级、卸载管理测试用例</w:t>
      </w:r>
      <w:bookmarkEnd w:id="205"/>
      <w:ins w:id="283" w:author="作者" w:date="2022-03-23T18:06:50Z">
        <w:r>
          <w:rPr>
            <w:rFonts w:hint="eastAsia" w:ascii="CESI仿宋-GB13000" w:hAnsi="CESI仿宋-GB13000" w:eastAsia="CESI仿宋-GB13000" w:cs="CESI仿宋-GB13000"/>
            <w:sz w:val="21"/>
            <w:szCs w:val="21"/>
            <w:lang w:eastAsia="zh-CN"/>
          </w:rPr>
          <w:t>（</w:t>
        </w:r>
      </w:ins>
      <w:ins w:id="284" w:author="作者" w:date="2022-03-23T18:06:53Z">
        <w:r>
          <w:rPr>
            <w:rFonts w:hint="eastAsia" w:ascii="CESI仿宋-GB13000" w:hAnsi="CESI仿宋-GB13000" w:eastAsia="CESI仿宋-GB13000" w:cs="CESI仿宋-GB13000"/>
            <w:sz w:val="21"/>
            <w:szCs w:val="21"/>
            <w:lang w:eastAsia="zh-CN"/>
          </w:rPr>
          <w:t>王乐</w:t>
        </w:r>
      </w:ins>
      <w:ins w:id="285" w:author="作者" w:date="2022-03-23T18:06:50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5"/>
        <w:gridCol w:w="2401"/>
        <w:gridCol w:w="1526"/>
        <w:gridCol w:w="2835"/>
        <w:gridCol w:w="3487"/>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安装、升级、卸载管理/GN_ PTGJC _YXGJ _ASXGL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测试配套工具支持对应用和运行时框架进行安装、升级和卸载</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1"/>
              </w:rPr>
              <w:t>通过基于load、rmi等命令分别对运行时框架的新老版本镜像进行安装、升级与卸载，并查看本地软件安装的情况确认是否成功；</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rPr>
              <w:t>成功支持应用和运行时框架的安装、升级和卸载</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541"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0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1</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1.已部署好应用沙箱且正常启动。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2.已准备好运行时框架镜像和应用老版本镜像。</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load命令、运行时框架和应用老版本镜像。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1.执行沙箱客户端load命令加载运行时框架老版本镜像。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2.执行沙箱客户端load命令加载应用老版本镜像。</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1.运行时框架镜像安装成功。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2.应用镜像安装成功。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3.使用images命令可以查看到已安装好的运行时框架镜像和应用老版本镜像。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2</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1.已安装好运行时框架镜像和应用老版本镜像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3.已准备好运行时框架镜像和应用镜像的升级镜像。</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load命令、运行时框架和应用升级镜像。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1.执行沙箱客户端load命令加载运行时框架升级镜像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2.执行沙箱客户端load命令加载应用升级镜像。</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1.运行时框架升级镜像安装成功。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2.应用升级镜像安装成功。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3.使用images命令可以查看到已安装好的运行时框架升级镜像和应用升级镜像。</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7" w:type="pct"/>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 3</w:t>
            </w:r>
          </w:p>
        </w:tc>
        <w:tc>
          <w:tcPr>
            <w:tcW w:w="85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1.已部署好应用沙箱且正常启动。</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2.已安装好运行时框架镜像和应用镜像及升级镜像。</w:t>
            </w:r>
          </w:p>
        </w:tc>
        <w:tc>
          <w:tcPr>
            <w:tcW w:w="541"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rmi命令、运行时框架和应用升级镜像</w:t>
            </w:r>
          </w:p>
        </w:tc>
        <w:tc>
          <w:tcPr>
            <w:tcW w:w="1005"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1.执行沙箱客户端rmi命令删除应用镜像。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2.执行沙箱客户端rmi命令删除运行时框架镜像。</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3.执行沙箱客户端rmi命令删除应用升级镜像</w:t>
            </w:r>
          </w:p>
          <w:p>
            <w:pPr>
              <w:numPr>
                <w:ilvl w:val="0"/>
                <w:numId w:val="22"/>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执行沙箱客户端rmi命令删除运行时框架升级镜像。</w:t>
            </w:r>
          </w:p>
        </w:tc>
        <w:tc>
          <w:tcPr>
            <w:tcW w:w="1236" w:type="pct"/>
            <w:shd w:val="clear" w:color="auto" w:fill="auto"/>
          </w:tcPr>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1.应用镜像删除成功</w:t>
            </w:r>
          </w:p>
          <w:p>
            <w:pPr>
              <w:numPr>
                <w:ilvl w:val="0"/>
                <w:numId w:val="23"/>
              </w:num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运行时框架镜像删除成功。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2.应用升级镜像删除成功。</w:t>
            </w:r>
          </w:p>
          <w:p>
            <w:pP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3.运行时框架升级镜像删除成功。</w:t>
            </w:r>
          </w:p>
        </w:tc>
        <w:tc>
          <w:tcPr>
            <w:tcW w:w="617"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与预期结果一致</w:t>
            </w:r>
          </w:p>
        </w:tc>
        <w:tc>
          <w:tcPr>
            <w:tcW w:w="384" w:type="pct"/>
            <w:shd w:val="clear" w:color="auto" w:fill="auto"/>
          </w:tcPr>
          <w:p>
            <w:pPr>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w:t>
            </w: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6" w:name="_Ref87020457"/>
      <w:r>
        <w:rPr>
          <w:rFonts w:hint="eastAsia" w:ascii="CESI仿宋-GB13000" w:hAnsi="CESI仿宋-GB13000" w:eastAsia="CESI仿宋-GB13000" w:cs="CESI仿宋-GB13000"/>
          <w:sz w:val="21"/>
          <w:szCs w:val="21"/>
        </w:rPr>
        <w:t>安装信息管理测试用例</w:t>
      </w:r>
      <w:bookmarkEnd w:id="206"/>
      <w:ins w:id="286" w:author="作者" w:date="2022-03-23T18:06:55Z">
        <w:r>
          <w:rPr>
            <w:rFonts w:hint="eastAsia" w:ascii="CESI仿宋-GB13000" w:hAnsi="CESI仿宋-GB13000" w:eastAsia="CESI仿宋-GB13000" w:cs="CESI仿宋-GB13000"/>
            <w:sz w:val="21"/>
            <w:szCs w:val="21"/>
            <w:lang w:eastAsia="zh-CN"/>
          </w:rPr>
          <w:t>（</w:t>
        </w:r>
      </w:ins>
      <w:ins w:id="287" w:author="作者" w:date="2022-03-23T18:06:59Z">
        <w:r>
          <w:rPr>
            <w:rFonts w:hint="eastAsia" w:ascii="CESI仿宋-GB13000" w:hAnsi="CESI仿宋-GB13000" w:eastAsia="CESI仿宋-GB13000" w:cs="CESI仿宋-GB13000"/>
            <w:sz w:val="21"/>
            <w:szCs w:val="21"/>
            <w:lang w:eastAsia="zh-CN"/>
          </w:rPr>
          <w:t>王乐</w:t>
        </w:r>
      </w:ins>
      <w:ins w:id="288" w:author="作者" w:date="2022-03-23T18:06:55Z">
        <w:r>
          <w:rPr>
            <w:rFonts w:hint="eastAsia" w:ascii="CESI仿宋-GB13000" w:hAnsi="CESI仿宋-GB13000" w:eastAsia="CESI仿宋-GB13000" w:cs="CESI仿宋-GB13000"/>
            <w:sz w:val="21"/>
            <w:szCs w:val="21"/>
            <w:lang w:eastAsia="zh-CN"/>
          </w:rPr>
          <w:t>）</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8"/>
        <w:gridCol w:w="2181"/>
        <w:gridCol w:w="1963"/>
        <w:gridCol w:w="3487"/>
        <w:gridCol w:w="2615"/>
        <w:gridCol w:w="1741"/>
        <w:gridCol w:w="10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安装信息管理/GN_PTGJC_ YXGJ _AZXX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支持对安装信息进行管理</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szCs w:val="24"/>
              </w:rPr>
              <w:t>基于load安装好运行时框架以及应用镜像后，基于images命令查看已经安装好的镜像信息。</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4"/>
              </w:rPr>
              <w:t xml:space="preserve">合格判据： </w:t>
            </w:r>
            <w:r>
              <w:rPr>
                <w:rFonts w:hint="eastAsia" w:ascii="CESI仿宋-GB13000" w:hAnsi="CESI仿宋-GB13000" w:eastAsia="CESI仿宋-GB13000" w:cs="CESI仿宋-GB13000"/>
                <w:szCs w:val="24"/>
              </w:rPr>
              <w:t>能正常显示镜像的安装类型、安装时间等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9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23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30" w:hRule="atLeast"/>
        </w:trPr>
        <w:tc>
          <w:tcPr>
            <w:tcW w:w="368" w:type="pct"/>
            <w:tcBorders>
              <w:bottom w:val="single" w:color="auto" w:sz="4"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773" w:type="pct"/>
            <w:vMerge w:val="restar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已部署好应用沙箱且正常启动，已准备好运行时框架镜像和应用镜像。</w:t>
            </w:r>
          </w:p>
        </w:tc>
        <w:tc>
          <w:tcPr>
            <w:tcW w:w="696" w:type="pct"/>
            <w:tcBorders>
              <w:bottom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load命令，运行时框架基础镜像和应用镜像。</w:t>
            </w:r>
          </w:p>
        </w:tc>
        <w:tc>
          <w:tcPr>
            <w:tcW w:w="1236" w:type="pct"/>
            <w:tcBorders>
              <w:bottom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执行沙箱客户端load命令加载运行时框架基础镜像和应用镜像。</w:t>
            </w:r>
          </w:p>
        </w:tc>
        <w:tc>
          <w:tcPr>
            <w:tcW w:w="927" w:type="pct"/>
            <w:tcBorders>
              <w:bottom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安装镜像成功，应用镜像可以成功运行。</w:t>
            </w:r>
          </w:p>
        </w:tc>
        <w:tc>
          <w:tcPr>
            <w:tcW w:w="617" w:type="pct"/>
            <w:tcBorders>
              <w:bottom w:val="single" w:color="auto" w:sz="4"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安装镜像成功，并运行</w:t>
            </w:r>
          </w:p>
        </w:tc>
        <w:tc>
          <w:tcPr>
            <w:tcW w:w="383" w:type="pct"/>
            <w:tcBorders>
              <w:bottom w:val="single" w:color="auto" w:sz="4" w:space="0"/>
            </w:tcBorders>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575" w:hRule="atLeast"/>
        </w:trPr>
        <w:tc>
          <w:tcPr>
            <w:tcW w:w="368" w:type="pct"/>
            <w:tcBorders>
              <w:top w:val="single" w:color="auto" w:sz="4" w:space="0"/>
            </w:tcBorders>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773" w:type="pct"/>
            <w:vMerge w:val="continue"/>
            <w:shd w:val="clear" w:color="auto" w:fill="auto"/>
          </w:tcPr>
          <w:p>
            <w:pPr>
              <w:rPr>
                <w:rFonts w:hint="eastAsia" w:ascii="CESI仿宋-GB13000" w:hAnsi="CESI仿宋-GB13000" w:eastAsia="CESI仿宋-GB13000" w:cs="CESI仿宋-GB13000"/>
              </w:rPr>
            </w:pPr>
          </w:p>
        </w:tc>
        <w:tc>
          <w:tcPr>
            <w:tcW w:w="696" w:type="pct"/>
            <w:tcBorders>
              <w:top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images命令。</w:t>
            </w:r>
          </w:p>
        </w:tc>
        <w:tc>
          <w:tcPr>
            <w:tcW w:w="1236" w:type="pct"/>
            <w:tcBorders>
              <w:top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执行沙箱客户端images命令显示基础镜像和应用镜像的安装类型和安装时间。</w:t>
            </w:r>
          </w:p>
        </w:tc>
        <w:tc>
          <w:tcPr>
            <w:tcW w:w="927" w:type="pct"/>
            <w:tcBorders>
              <w:top w:val="single" w:color="auto" w:sz="4" w:space="0"/>
            </w:tcBorders>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显示安装类型和安装时间成功。</w:t>
            </w:r>
          </w:p>
        </w:tc>
        <w:tc>
          <w:tcPr>
            <w:tcW w:w="617" w:type="pct"/>
            <w:tcBorders>
              <w:top w:val="single" w:color="auto" w:sz="4" w:space="0"/>
            </w:tcBorders>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3" w:type="pct"/>
            <w:tcBorders>
              <w:top w:val="single" w:color="auto" w:sz="4" w:space="0"/>
            </w:tcBorders>
            <w:shd w:val="clear" w:color="auto" w:fill="auto"/>
          </w:tcPr>
          <w:p>
            <w:pPr>
              <w:jc w:val="center"/>
              <w:rPr>
                <w:rFonts w:hint="eastAsia" w:ascii="CESI仿宋-GB13000" w:hAnsi="CESI仿宋-GB13000" w:eastAsia="CESI仿宋-GB13000" w:cs="CESI仿宋-GB13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7" w:name="_Ref87020469"/>
      <w:r>
        <w:rPr>
          <w:rFonts w:hint="eastAsia" w:ascii="CESI仿宋-GB13000" w:hAnsi="CESI仿宋-GB13000" w:eastAsia="CESI仿宋-GB13000" w:cs="CESI仿宋-GB13000"/>
          <w:sz w:val="21"/>
          <w:szCs w:val="21"/>
        </w:rPr>
        <w:t>应用基于运行时框架的启动和运行管理测试用例</w:t>
      </w:r>
      <w:bookmarkEnd w:id="207"/>
      <w:ins w:id="289" w:author="作者" w:date="2022-03-23T18:07:03Z">
        <w:r>
          <w:rPr>
            <w:rFonts w:hint="eastAsia" w:ascii="CESI仿宋-GB13000" w:hAnsi="CESI仿宋-GB13000" w:eastAsia="CESI仿宋-GB13000" w:cs="CESI仿宋-GB13000"/>
            <w:sz w:val="21"/>
            <w:szCs w:val="21"/>
            <w:lang w:eastAsia="zh-CN"/>
          </w:rPr>
          <w:t>（王乐）</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397"/>
        <w:gridCol w:w="1157"/>
        <w:gridCol w:w="2985"/>
        <w:gridCol w:w="3710"/>
        <w:gridCol w:w="1741"/>
        <w:gridCol w:w="107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782"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应用基于运行时框架的启动和运行管理/GN_PTGJC_ YXGJ _QDYX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218"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782"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应用支持基于运行时框架的启动和运行</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4"/>
              </w:rPr>
              <w:t>基于load安装好运行时框架以及应用镜像后，基于</w:t>
            </w:r>
            <w:r>
              <w:rPr>
                <w:rFonts w:hint="eastAsia" w:ascii="CESI仿宋-GB13000" w:hAnsi="CESI仿宋-GB13000" w:eastAsia="CESI仿宋-GB13000" w:cs="CESI仿宋-GB13000"/>
              </w:rPr>
              <w:t>create命令创建沙箱实例，基于start命令启动时沙箱，基于stop命令停止沙箱实例</w:t>
            </w:r>
            <w:r>
              <w:rPr>
                <w:rFonts w:hint="eastAsia" w:ascii="CESI仿宋-GB13000" w:hAnsi="CESI仿宋-GB13000" w:eastAsia="CESI仿宋-GB13000" w:cs="CESI仿宋-GB13000"/>
                <w:szCs w:val="24"/>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rPr>
              <w:t>应用能支持基于运行时框架的启动和运行</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85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10"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05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31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已安装好运行时框架镜像与 应用镜像。</w:t>
            </w:r>
          </w:p>
        </w:tc>
        <w:tc>
          <w:tcPr>
            <w:tcW w:w="41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load命令。</w:t>
            </w:r>
          </w:p>
        </w:tc>
        <w:tc>
          <w:tcPr>
            <w:tcW w:w="10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调用沙箱客户端的load命令加载基于运行时框架的应用镜像。</w:t>
            </w:r>
          </w:p>
        </w:tc>
        <w:tc>
          <w:tcPr>
            <w:tcW w:w="131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1.安装镜像成功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2.使用images命令能查看到安装成功的应用镜像。</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已安装好运行时框架镜像和应用镜像。</w:t>
            </w:r>
          </w:p>
        </w:tc>
        <w:tc>
          <w:tcPr>
            <w:tcW w:w="41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create命令。</w:t>
            </w:r>
          </w:p>
        </w:tc>
        <w:tc>
          <w:tcPr>
            <w:tcW w:w="10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执行沙箱客户端的create命令创建沙箱实例。</w:t>
            </w:r>
          </w:p>
        </w:tc>
        <w:tc>
          <w:tcPr>
            <w:tcW w:w="131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1.沙箱实例创建成功。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2.使用ps命令可以查看到新创建的沙箱实例。</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3</w:t>
            </w:r>
          </w:p>
        </w:tc>
        <w:tc>
          <w:tcPr>
            <w:tcW w:w="85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已创建好沙箱实例。</w:t>
            </w:r>
          </w:p>
        </w:tc>
        <w:tc>
          <w:tcPr>
            <w:tcW w:w="410"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start命令、stop命令。</w:t>
            </w:r>
          </w:p>
        </w:tc>
        <w:tc>
          <w:tcPr>
            <w:tcW w:w="1058"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1.执行沙箱客户端的start命令启动时沙箱。</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2.执行沙箱客户端的stop命令停止沙箱实例。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3.重复上述操作。</w:t>
            </w:r>
          </w:p>
        </w:tc>
        <w:tc>
          <w:tcPr>
            <w:tcW w:w="1315" w:type="pct"/>
            <w:shd w:val="clear" w:color="auto" w:fill="auto"/>
          </w:tcPr>
          <w:p>
            <w:pPr>
              <w:numPr>
                <w:ilvl w:val="0"/>
                <w:numId w:val="24"/>
              </w:numPr>
              <w:rPr>
                <w:rFonts w:hint="eastAsia" w:ascii="CESI仿宋-GB13000" w:hAnsi="CESI仿宋-GB13000" w:eastAsia="CESI仿宋-GB13000" w:cs="CESI仿宋-GB13000"/>
              </w:rPr>
            </w:pPr>
            <w:r>
              <w:rPr>
                <w:rFonts w:hint="eastAsia" w:ascii="CESI仿宋-GB13000" w:hAnsi="CESI仿宋-GB13000" w:eastAsia="CESI仿宋-GB13000" w:cs="CESI仿宋-GB13000"/>
              </w:rPr>
              <w:t>沙箱实例正常启动。</w:t>
            </w:r>
          </w:p>
          <w:p>
            <w:pPr>
              <w:numPr>
                <w:ilvl w:val="0"/>
                <w:numId w:val="24"/>
              </w:numPr>
              <w:rPr>
                <w:rFonts w:hint="eastAsia" w:ascii="CESI仿宋-GB13000" w:hAnsi="CESI仿宋-GB13000" w:eastAsia="CESI仿宋-GB13000" w:cs="CESI仿宋-GB13000"/>
              </w:rPr>
            </w:pPr>
            <w:r>
              <w:rPr>
                <w:rFonts w:hint="eastAsia" w:ascii="CESI仿宋-GB13000" w:hAnsi="CESI仿宋-GB13000" w:eastAsia="CESI仿宋-GB13000" w:cs="CESI仿宋-GB13000"/>
              </w:rPr>
              <w:t>沙箱实例正常停止。</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2" w:type="pct"/>
            <w:shd w:val="clear" w:color="auto" w:fill="auto"/>
          </w:tcPr>
          <w:p>
            <w:pPr>
              <w:jc w:val="center"/>
              <w:rPr>
                <w:rFonts w:hint="eastAsia" w:ascii="CESI仿宋-GB13000" w:hAnsi="CESI仿宋-GB13000" w:eastAsia="CESI仿宋-GB13000" w:cs="CESI仿宋-GB13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8" w:name="_Ref87019249"/>
      <w:r>
        <w:rPr>
          <w:rFonts w:hint="eastAsia" w:ascii="CESI仿宋-GB13000" w:hAnsi="CESI仿宋-GB13000" w:eastAsia="CESI仿宋-GB13000" w:cs="CESI仿宋-GB13000"/>
          <w:sz w:val="21"/>
          <w:szCs w:val="21"/>
        </w:rPr>
        <w:t>多个运行时框架同机运行管理测试用例</w:t>
      </w:r>
      <w:bookmarkEnd w:id="208"/>
      <w:ins w:id="290" w:author="作者" w:date="2022-03-23T18:07:04Z">
        <w:r>
          <w:rPr>
            <w:rFonts w:hint="eastAsia" w:ascii="CESI仿宋-GB13000" w:hAnsi="CESI仿宋-GB13000" w:eastAsia="CESI仿宋-GB13000" w:cs="CESI仿宋-GB13000"/>
            <w:sz w:val="21"/>
            <w:szCs w:val="21"/>
            <w:lang w:eastAsia="zh-CN"/>
          </w:rPr>
          <w:t>（王乐）</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37"/>
        <w:gridCol w:w="2181"/>
        <w:gridCol w:w="1306"/>
        <w:gridCol w:w="3927"/>
        <w:gridCol w:w="2838"/>
        <w:gridCol w:w="1741"/>
        <w:gridCol w:w="10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859"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多个运行时框架同机运行管理/G N_PTGJC_YXGJ_TJYX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141"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859"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支持多个运行时框架产品同机运行</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szCs w:val="21"/>
              </w:rPr>
              <w:t>基于create创建好</w:t>
            </w:r>
            <w:r>
              <w:rPr>
                <w:rFonts w:hint="eastAsia" w:ascii="CESI仿宋-GB13000" w:hAnsi="CESI仿宋-GB13000" w:eastAsia="CESI仿宋-GB13000" w:cs="CESI仿宋-GB13000"/>
              </w:rPr>
              <w:t>基于java运行时框架、C++运行时框架的应用实例后，分别基于start启动，成功则意味着多个</w:t>
            </w:r>
            <w:r>
              <w:rPr>
                <w:rFonts w:hint="eastAsia" w:ascii="CESI仿宋-GB13000" w:hAnsi="CESI仿宋-GB13000" w:eastAsia="CESI仿宋-GB13000" w:cs="CESI仿宋-GB13000"/>
                <w:szCs w:val="21"/>
              </w:rPr>
              <w:t>运行时框架能同机运行。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color w:val="FF0000"/>
                <w:szCs w:val="21"/>
              </w:rPr>
              <w:t xml:space="preserve"> </w:t>
            </w:r>
            <w:r>
              <w:rPr>
                <w:rFonts w:hint="eastAsia" w:ascii="CESI仿宋-GB13000" w:hAnsi="CESI仿宋-GB13000" w:eastAsia="CESI仿宋-GB13000" w:cs="CESI仿宋-GB13000"/>
              </w:rPr>
              <w:t>多个运行时框架产品同机运行正常</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77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46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1006"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2"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1.已部署好应用沙箱且正常启动</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2.已安装好java运行时框架和c++运行时框架及其相应的应用。</w:t>
            </w:r>
          </w:p>
        </w:tc>
        <w:tc>
          <w:tcPr>
            <w:tcW w:w="46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create命令、java和C++运行时框架与应用镜像。</w:t>
            </w:r>
          </w:p>
        </w:tc>
        <w:tc>
          <w:tcPr>
            <w:tcW w:w="139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创建多个运行时框架的应用实例，包括两步：</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1.执行沙箱客户端的create命令创建基于java运行时框架的沙箱应用实例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2.执行沙箱客户端的create命令创建基于c++运行时框架的沙箱应用实例。</w:t>
            </w:r>
          </w:p>
        </w:tc>
        <w:tc>
          <w:tcPr>
            <w:tcW w:w="100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1.基于java运行时框架的沙箱应用实例创建成功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2.基于c++运行时框架的沙箱应用实例创建成功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3.使用ps命令可以查看到新创建的沙箱实例。</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82"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8"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77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1.已部署好应用沙箱且正常启动</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2.已创建好基于c++和java运行时框架的沙箱实例。</w:t>
            </w:r>
          </w:p>
        </w:tc>
        <w:tc>
          <w:tcPr>
            <w:tcW w:w="46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start命令、java和C++运行时框架与应用镜像。</w:t>
            </w:r>
          </w:p>
        </w:tc>
        <w:tc>
          <w:tcPr>
            <w:tcW w:w="1392"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运行多个运行时框架的沙箱应用实例，包括两步：</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1.执行沙箱客户端的start命令,运行java运行时框架的应用实例。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2.执行沙箱客户端的start命令,运行c++运行时框架的应用实例。</w:t>
            </w:r>
          </w:p>
        </w:tc>
        <w:tc>
          <w:tcPr>
            <w:tcW w:w="1006"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1.Java运行时框架应用实例正常运行。</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2.c++运行时框架应用实例正常运行。</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与结果一致</w:t>
            </w:r>
          </w:p>
        </w:tc>
        <w:tc>
          <w:tcPr>
            <w:tcW w:w="382" w:type="pct"/>
            <w:shd w:val="clear" w:color="auto" w:fill="auto"/>
          </w:tcPr>
          <w:p>
            <w:pPr>
              <w:jc w:val="center"/>
              <w:rPr>
                <w:rFonts w:hint="eastAsia" w:ascii="CESI仿宋-GB13000" w:hAnsi="CESI仿宋-GB13000" w:eastAsia="CESI仿宋-GB13000" w:cs="CESI仿宋-GB13000"/>
              </w:rPr>
            </w:pPr>
          </w:p>
        </w:tc>
      </w:tr>
    </w:tbl>
    <w:p>
      <w:pPr>
        <w:pStyle w:val="3"/>
        <w:numPr>
          <w:ilvl w:val="0"/>
          <w:numId w:val="13"/>
        </w:numPr>
        <w:ind w:firstLineChars="0"/>
        <w:jc w:val="center"/>
        <w:rPr>
          <w:rFonts w:hint="eastAsia" w:ascii="CESI仿宋-GB13000" w:hAnsi="CESI仿宋-GB13000" w:eastAsia="CESI仿宋-GB13000" w:cs="CESI仿宋-GB13000"/>
          <w:sz w:val="21"/>
          <w:szCs w:val="21"/>
        </w:rPr>
      </w:pPr>
      <w:bookmarkStart w:id="209" w:name="_Ref87019258"/>
      <w:r>
        <w:rPr>
          <w:rFonts w:hint="eastAsia" w:ascii="CESI仿宋-GB13000" w:hAnsi="CESI仿宋-GB13000" w:eastAsia="CESI仿宋-GB13000" w:cs="CESI仿宋-GB13000"/>
          <w:sz w:val="21"/>
          <w:szCs w:val="21"/>
        </w:rPr>
        <w:t>同一运行时框架多版本同机运行管理测试用例</w:t>
      </w:r>
      <w:bookmarkEnd w:id="209"/>
      <w:ins w:id="291" w:author="作者" w:date="2022-03-23T18:07:07Z">
        <w:r>
          <w:rPr>
            <w:rFonts w:hint="eastAsia" w:ascii="CESI仿宋-GB13000" w:hAnsi="CESI仿宋-GB13000" w:eastAsia="CESI仿宋-GB13000" w:cs="CESI仿宋-GB13000"/>
            <w:sz w:val="21"/>
            <w:szCs w:val="21"/>
            <w:lang w:eastAsia="zh-CN"/>
          </w:rPr>
          <w:t>（王乐）</w:t>
        </w:r>
      </w:ins>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29"/>
        <w:gridCol w:w="1972"/>
        <w:gridCol w:w="1735"/>
        <w:gridCol w:w="3930"/>
        <w:gridCol w:w="2615"/>
        <w:gridCol w:w="1741"/>
        <w:gridCol w:w="108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bottom w:val="single" w:color="000000" w:sz="6"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用例名称/标识</w:t>
            </w:r>
          </w:p>
        </w:tc>
        <w:tc>
          <w:tcPr>
            <w:tcW w:w="3937" w:type="pct"/>
            <w:gridSpan w:val="5"/>
            <w:tcBorders>
              <w:bottom w:val="single" w:color="000000" w:sz="6" w:space="0"/>
            </w:tcBorders>
            <w:shd w:val="clear" w:color="auto" w:fill="auto"/>
          </w:tcPr>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同一运行时框架多版本同机运行管理/GN_PTGJC_ YXGJ _DBBTJYX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63" w:type="pct"/>
            <w:gridSpan w:val="2"/>
            <w:tcBorders>
              <w:top w:val="single" w:color="000000" w:sz="6" w:space="0"/>
              <w:bottom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用例说明</w:t>
            </w:r>
          </w:p>
        </w:tc>
        <w:tc>
          <w:tcPr>
            <w:tcW w:w="3937" w:type="pct"/>
            <w:gridSpan w:val="5"/>
            <w:tcBorders>
              <w:top w:val="single" w:color="000000" w:sz="6" w:space="0"/>
              <w:bottom w:val="single" w:color="000000" w:sz="12" w:space="0"/>
            </w:tcBorders>
            <w:shd w:val="clear" w:color="auto" w:fill="auto"/>
          </w:tcPr>
          <w:p>
            <w:pPr>
              <w:pStyle w:val="45"/>
              <w:rPr>
                <w:rFonts w:hint="eastAsia" w:ascii="CESI仿宋-GB13000" w:hAnsi="CESI仿宋-GB13000" w:eastAsia="CESI仿宋-GB13000" w:cs="CESI仿宋-GB13000"/>
                <w:b/>
                <w:szCs w:val="21"/>
              </w:rPr>
            </w:pPr>
            <w:r>
              <w:rPr>
                <w:rFonts w:hint="eastAsia" w:ascii="CESI仿宋-GB13000" w:hAnsi="CESI仿宋-GB13000" w:eastAsia="CESI仿宋-GB13000" w:cs="CESI仿宋-GB13000"/>
                <w:b/>
                <w:szCs w:val="21"/>
              </w:rPr>
              <w:t>测试目的：</w:t>
            </w:r>
            <w:r>
              <w:rPr>
                <w:rFonts w:hint="eastAsia" w:ascii="CESI仿宋-GB13000" w:hAnsi="CESI仿宋-GB13000" w:eastAsia="CESI仿宋-GB13000" w:cs="CESI仿宋-GB13000"/>
                <w:b/>
              </w:rPr>
              <w:t xml:space="preserve"> </w:t>
            </w:r>
            <w:r>
              <w:rPr>
                <w:rFonts w:hint="eastAsia" w:ascii="CESI仿宋-GB13000" w:hAnsi="CESI仿宋-GB13000" w:eastAsia="CESI仿宋-GB13000" w:cs="CESI仿宋-GB13000"/>
              </w:rPr>
              <w:t>支持同一运行时框架产品的多版本同机运行</w:t>
            </w:r>
            <w:r>
              <w:rPr>
                <w:rFonts w:hint="eastAsia" w:ascii="CESI仿宋-GB13000" w:hAnsi="CESI仿宋-GB13000" w:eastAsia="CESI仿宋-GB13000" w:cs="CESI仿宋-GB13000"/>
                <w:szCs w:val="21"/>
              </w:rPr>
              <w:t>。</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测试方法：</w:t>
            </w:r>
            <w:r>
              <w:rPr>
                <w:rFonts w:hint="eastAsia" w:ascii="CESI仿宋-GB13000" w:hAnsi="CESI仿宋-GB13000" w:eastAsia="CESI仿宋-GB13000" w:cs="CESI仿宋-GB13000"/>
              </w:rPr>
              <w:t>基于create创建</w:t>
            </w:r>
            <w:r>
              <w:rPr>
                <w:rFonts w:hint="eastAsia" w:ascii="CESI仿宋-GB13000" w:hAnsi="CESI仿宋-GB13000" w:eastAsia="CESI仿宋-GB13000" w:cs="CESI仿宋-GB13000"/>
                <w:szCs w:val="21"/>
              </w:rPr>
              <w:t>好</w:t>
            </w:r>
            <w:r>
              <w:rPr>
                <w:rFonts w:hint="eastAsia" w:ascii="CESI仿宋-GB13000" w:hAnsi="CESI仿宋-GB13000" w:eastAsia="CESI仿宋-GB13000" w:cs="CESI仿宋-GB13000"/>
              </w:rPr>
              <w:t>C++运行时框架1.0、2.0的应用实例后，分别基于start启动，成功则意味着多个</w:t>
            </w:r>
            <w:r>
              <w:rPr>
                <w:rFonts w:hint="eastAsia" w:ascii="CESI仿宋-GB13000" w:hAnsi="CESI仿宋-GB13000" w:eastAsia="CESI仿宋-GB13000" w:cs="CESI仿宋-GB13000"/>
                <w:szCs w:val="21"/>
              </w:rPr>
              <w:t>运行时框架多版本能同机运行。</w:t>
            </w:r>
          </w:p>
          <w:p>
            <w:pPr>
              <w:pStyle w:val="45"/>
              <w:rPr>
                <w:rFonts w:hint="eastAsia" w:ascii="CESI仿宋-GB13000" w:hAnsi="CESI仿宋-GB13000" w:eastAsia="CESI仿宋-GB13000" w:cs="CESI仿宋-GB13000"/>
                <w:szCs w:val="21"/>
              </w:rPr>
            </w:pPr>
            <w:r>
              <w:rPr>
                <w:rFonts w:hint="eastAsia" w:ascii="CESI仿宋-GB13000" w:hAnsi="CESI仿宋-GB13000" w:eastAsia="CESI仿宋-GB13000" w:cs="CESI仿宋-GB13000"/>
                <w:b/>
                <w:szCs w:val="21"/>
              </w:rPr>
              <w:t>合格判据：</w:t>
            </w:r>
            <w:r>
              <w:rPr>
                <w:rFonts w:hint="eastAsia" w:ascii="CESI仿宋-GB13000" w:hAnsi="CESI仿宋-GB13000" w:eastAsia="CESI仿宋-GB13000" w:cs="CESI仿宋-GB13000"/>
                <w:b/>
                <w:color w:val="FF0000"/>
                <w:szCs w:val="21"/>
              </w:rPr>
              <w:t xml:space="preserve"> </w:t>
            </w:r>
            <w:r>
              <w:rPr>
                <w:rFonts w:hint="eastAsia" w:ascii="CESI仿宋-GB13000" w:hAnsi="CESI仿宋-GB13000" w:eastAsia="CESI仿宋-GB13000" w:cs="CESI仿宋-GB13000"/>
              </w:rPr>
              <w:t>同一运行时框架产品的多版本同机运行正常</w:t>
            </w:r>
            <w:r>
              <w:rPr>
                <w:rFonts w:hint="eastAsia" w:ascii="CESI仿宋-GB13000" w:hAnsi="CESI仿宋-GB13000" w:eastAsia="CESI仿宋-GB13000" w:cs="CESI仿宋-GB13000"/>
                <w:szCs w:val="21"/>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步骤</w:t>
            </w:r>
          </w:p>
        </w:tc>
        <w:tc>
          <w:tcPr>
            <w:tcW w:w="699"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前提和约束</w:t>
            </w:r>
          </w:p>
        </w:tc>
        <w:tc>
          <w:tcPr>
            <w:tcW w:w="615"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输入</w:t>
            </w:r>
          </w:p>
        </w:tc>
        <w:tc>
          <w:tcPr>
            <w:tcW w:w="1393"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目的和动作</w:t>
            </w:r>
          </w:p>
        </w:tc>
        <w:tc>
          <w:tcPr>
            <w:tcW w:w="92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预期结果</w:t>
            </w:r>
          </w:p>
        </w:tc>
        <w:tc>
          <w:tcPr>
            <w:tcW w:w="617"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评估准则</w:t>
            </w:r>
          </w:p>
        </w:tc>
        <w:tc>
          <w:tcPr>
            <w:tcW w:w="384" w:type="pct"/>
            <w:tcBorders>
              <w:top w:val="single" w:color="000000" w:sz="12" w:space="0"/>
            </w:tcBorders>
            <w:shd w:val="clear" w:color="auto" w:fill="auto"/>
          </w:tcPr>
          <w:p>
            <w:pPr>
              <w:pStyle w:val="45"/>
              <w:jc w:val="center"/>
              <w:rPr>
                <w:rFonts w:hint="eastAsia" w:ascii="CESI仿宋-GB13000" w:hAnsi="CESI仿宋-GB13000" w:eastAsia="CESI仿宋-GB13000" w:cs="CESI仿宋-GB13000"/>
                <w:szCs w:val="21"/>
              </w:rPr>
            </w:pPr>
            <w:r>
              <w:rPr>
                <w:rFonts w:hint="eastAsia" w:ascii="CESI仿宋-GB13000" w:hAnsi="CESI仿宋-GB13000" w:eastAsia="CESI仿宋-GB13000" w:cs="CESI仿宋-GB13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1</w:t>
            </w:r>
          </w:p>
        </w:tc>
        <w:tc>
          <w:tcPr>
            <w:tcW w:w="69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1.已部署好应用沙箱且正常启动。</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2.已安装好c++运行时框架的两个不同版本以及相应的应用。</w:t>
            </w:r>
          </w:p>
        </w:tc>
        <w:tc>
          <w:tcPr>
            <w:tcW w:w="61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create命令、C++运行时框架1.0和2.0版本，以及相应的应用镜像。</w:t>
            </w:r>
          </w:p>
        </w:tc>
        <w:tc>
          <w:tcPr>
            <w:tcW w:w="139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创建同一运行时框架产品多个版本的应用实例：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1.执行沙箱客户端的create命令创建基于c++运行时框架1.0版本的沙箱应用实例。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2.执行沙箱客户端的create命令创建基于c++运行时框架2.0版本的沙箱应用实例。</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1.基于c++运行时框架1.0的沙箱应用实例创建成功。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2.基于c++运行时框架2.0的沙箱应用实例创建成功。</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3.使用ps命令可以查看到新创建的沙箱实例。</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5" w:type="pct"/>
            <w:shd w:val="clear" w:color="auto" w:fill="auto"/>
          </w:tcPr>
          <w:p>
            <w:pPr>
              <w:pStyle w:val="45"/>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步骤 2</w:t>
            </w:r>
          </w:p>
        </w:tc>
        <w:tc>
          <w:tcPr>
            <w:tcW w:w="699"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1.已部署好应用沙箱且正常启动。</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2.已创建好基于c++ 1.0和2.0运行时框架的沙箱实例。</w:t>
            </w:r>
          </w:p>
        </w:tc>
        <w:tc>
          <w:tcPr>
            <w:tcW w:w="615"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start命令、C++运行时框架1.0和2.0版本，以及相应的应用镜像。</w:t>
            </w:r>
          </w:p>
        </w:tc>
        <w:tc>
          <w:tcPr>
            <w:tcW w:w="1393"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运行同一运行时框架产品多个版本的沙箱应用实例：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1.执行沙箱客户端的start命令,运行c++运行时框架1.0的应用实例。</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2.执行沙箱客户端的start命令,运行c++运行时框架2.0的应用实例。</w:t>
            </w:r>
          </w:p>
        </w:tc>
        <w:tc>
          <w:tcPr>
            <w:tcW w:w="927" w:type="pct"/>
            <w:shd w:val="clear" w:color="auto" w:fill="auto"/>
          </w:tcPr>
          <w:p>
            <w:pPr>
              <w:rPr>
                <w:rFonts w:hint="eastAsia" w:ascii="CESI仿宋-GB13000" w:hAnsi="CESI仿宋-GB13000" w:eastAsia="CESI仿宋-GB13000" w:cs="CESI仿宋-GB13000"/>
              </w:rPr>
            </w:pPr>
            <w:r>
              <w:rPr>
                <w:rFonts w:hint="eastAsia" w:ascii="CESI仿宋-GB13000" w:hAnsi="CESI仿宋-GB13000" w:eastAsia="CESI仿宋-GB13000" w:cs="CESI仿宋-GB13000"/>
              </w:rPr>
              <w:t>1.c++运行时框架1.0的应用实例正常运行。</w:t>
            </w:r>
          </w:p>
          <w:p>
            <w:pPr>
              <w:rPr>
                <w:rFonts w:hint="eastAsia" w:ascii="CESI仿宋-GB13000" w:hAnsi="CESI仿宋-GB13000" w:eastAsia="CESI仿宋-GB13000" w:cs="CESI仿宋-GB13000"/>
              </w:rPr>
            </w:pPr>
            <w:r>
              <w:rPr>
                <w:rFonts w:hint="eastAsia" w:ascii="CESI仿宋-GB13000" w:hAnsi="CESI仿宋-GB13000" w:eastAsia="CESI仿宋-GB13000" w:cs="CESI仿宋-GB13000"/>
              </w:rPr>
              <w:t>2.c++运行时框架2.0的应用实例正常运行。</w:t>
            </w:r>
          </w:p>
        </w:tc>
        <w:tc>
          <w:tcPr>
            <w:tcW w:w="617" w:type="pct"/>
            <w:shd w:val="clear" w:color="auto" w:fill="auto"/>
          </w:tcPr>
          <w:p>
            <w:pPr>
              <w:jc w:val="center"/>
              <w:rPr>
                <w:rFonts w:hint="eastAsia" w:ascii="CESI仿宋-GB13000" w:hAnsi="CESI仿宋-GB13000" w:eastAsia="CESI仿宋-GB13000" w:cs="CESI仿宋-GB13000"/>
              </w:rPr>
            </w:pPr>
            <w:r>
              <w:rPr>
                <w:rFonts w:hint="eastAsia" w:ascii="CESI仿宋-GB13000" w:hAnsi="CESI仿宋-GB13000" w:eastAsia="CESI仿宋-GB13000" w:cs="CESI仿宋-GB13000"/>
              </w:rPr>
              <w:t>与预期结果一致</w:t>
            </w:r>
          </w:p>
        </w:tc>
        <w:tc>
          <w:tcPr>
            <w:tcW w:w="384" w:type="pct"/>
            <w:shd w:val="clear" w:color="auto" w:fill="auto"/>
          </w:tcPr>
          <w:p>
            <w:pPr>
              <w:jc w:val="center"/>
              <w:rPr>
                <w:rFonts w:hint="eastAsia" w:ascii="CESI仿宋-GB13000" w:hAnsi="CESI仿宋-GB13000" w:eastAsia="CESI仿宋-GB13000" w:cs="CESI仿宋-GB13000"/>
              </w:rPr>
            </w:pPr>
          </w:p>
        </w:tc>
      </w:tr>
      <w:bookmarkEnd w:id="60"/>
      <w:bookmarkEnd w:id="61"/>
      <w:bookmarkEnd w:id="62"/>
      <w:bookmarkEnd w:id="63"/>
      <w:bookmarkEnd w:id="64"/>
    </w:tbl>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支持对应用启动的快捷方式进行管理</w:t>
      </w:r>
      <w:ins w:id="292" w:author="作者" w:date="2022-03-23T18:07:13Z">
        <w:r>
          <w:rPr>
            <w:rFonts w:hint="eastAsia" w:ascii="CESI仿宋-GB13000" w:hAnsi="CESI仿宋-GB13000" w:eastAsia="CESI仿宋-GB13000" w:cs="CESI仿宋-GB13000"/>
            <w:sz w:val="21"/>
            <w:szCs w:val="21"/>
            <w:lang w:eastAsia="zh-CN"/>
          </w:rPr>
          <w:t>（王乐）</w:t>
        </w:r>
      </w:ins>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支持对应用沙箱进行监视</w:t>
      </w:r>
      <w:ins w:id="293" w:author="作者" w:date="2022-03-23T18:07:14Z">
        <w:r>
          <w:rPr>
            <w:rFonts w:hint="eastAsia" w:ascii="CESI仿宋-GB13000" w:hAnsi="CESI仿宋-GB13000" w:eastAsia="CESI仿宋-GB13000" w:cs="CESI仿宋-GB13000"/>
            <w:sz w:val="21"/>
            <w:szCs w:val="21"/>
            <w:lang w:eastAsia="zh-CN"/>
          </w:rPr>
          <w:t>（王乐）</w:t>
        </w:r>
      </w:ins>
    </w:p>
    <w:p>
      <w:pPr>
        <w:pStyle w:val="3"/>
        <w:numPr>
          <w:ilvl w:val="0"/>
          <w:numId w:val="13"/>
        </w:numPr>
        <w:ind w:firstLineChars="0"/>
        <w:jc w:val="center"/>
        <w:rPr>
          <w:rFonts w:hint="eastAsia" w:ascii="CESI仿宋-GB13000" w:hAnsi="CESI仿宋-GB13000" w:eastAsia="CESI仿宋-GB13000" w:cs="CESI仿宋-GB13000"/>
          <w:sz w:val="21"/>
          <w:szCs w:val="21"/>
        </w:rPr>
      </w:pPr>
      <w:r>
        <w:rPr>
          <w:rFonts w:hint="eastAsia" w:ascii="CESI仿宋-GB13000" w:hAnsi="CESI仿宋-GB13000" w:eastAsia="CESI仿宋-GB13000" w:cs="CESI仿宋-GB13000"/>
          <w:sz w:val="21"/>
          <w:szCs w:val="21"/>
        </w:rPr>
        <w:t>支持对应用沙箱进行控制</w:t>
      </w:r>
      <w:ins w:id="294" w:author="作者" w:date="2022-03-23T18:07:15Z">
        <w:r>
          <w:rPr>
            <w:rFonts w:hint="eastAsia" w:ascii="CESI仿宋-GB13000" w:hAnsi="CESI仿宋-GB13000" w:eastAsia="CESI仿宋-GB13000" w:cs="CESI仿宋-GB13000"/>
            <w:sz w:val="21"/>
            <w:szCs w:val="21"/>
            <w:lang w:eastAsia="zh-CN"/>
          </w:rPr>
          <w:t>（王乐）</w:t>
        </w:r>
      </w:ins>
    </w:p>
    <w:p>
      <w:pPr>
        <w:pStyle w:val="14"/>
        <w:ind w:left="0" w:leftChars="0" w:firstLine="0" w:firstLineChars="0"/>
        <w:jc w:val="both"/>
        <w:rPr>
          <w:rFonts w:hint="eastAsia" w:ascii="CESI仿宋-GB13000" w:hAnsi="CESI仿宋-GB13000" w:eastAsia="CESI仿宋-GB13000" w:cs="CESI仿宋-GB13000"/>
        </w:rPr>
      </w:pPr>
    </w:p>
    <w:sectPr>
      <w:headerReference r:id="rId5" w:type="default"/>
      <w:footerReference r:id="rId6" w:type="default"/>
      <w:pgSz w:w="16838" w:h="11906" w:orient="landscape"/>
      <w:pgMar w:top="1588" w:right="1588" w:bottom="1361" w:left="1361" w:header="851" w:footer="1134"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作者" w:date="2022-03-20T17:49:00Z" w:initials="A">
    <w:p w14:paraId="FBBE935E">
      <w:pPr>
        <w:pStyle w:val="17"/>
      </w:pPr>
      <w:r>
        <w:rPr>
          <w:rFonts w:hint="eastAsia"/>
        </w:rPr>
        <w:t>未提供</w:t>
      </w:r>
    </w:p>
  </w:comment>
  <w:comment w:id="1" w:author="作者" w:date="2022-03-20T17:53:00Z" w:initials="A">
    <w:p w14:paraId="6EEF5861">
      <w:pPr>
        <w:pStyle w:val="17"/>
        <w:rPr>
          <w:rFonts w:hint="eastAsia" w:eastAsia="宋体"/>
          <w:lang w:eastAsia="zh-CN"/>
        </w:rPr>
      </w:pPr>
      <w:r>
        <w:rPr>
          <w:rFonts w:hint="eastAsia"/>
          <w:lang w:eastAsia="zh-CN"/>
        </w:rPr>
        <w:t>还未修改</w:t>
      </w:r>
    </w:p>
  </w:comment>
  <w:comment w:id="2" w:author="作者" w:date="2022-03-23T17:14:01Z" w:initials="A">
    <w:p w14:paraId="4C57DDB4">
      <w:pPr>
        <w:pStyle w:val="17"/>
        <w:rPr>
          <w:rFonts w:hint="default" w:eastAsia="宋体"/>
          <w:lang w:val="en-US" w:eastAsia="zh-CN"/>
        </w:rPr>
      </w:pPr>
      <w:r>
        <w:rPr>
          <w:rFonts w:hint="eastAsia" w:ascii="Arial" w:hAnsi="Arial"/>
          <w:color w:val="FF0000"/>
          <w:szCs w:val="20"/>
          <w:highlight w:val="yellow"/>
          <w:lang w:val="en-US" w:eastAsia="zh-CN"/>
        </w:rPr>
        <w:t>JAVA的版本魏冠杰也提供了</w:t>
      </w:r>
    </w:p>
    <w:p w14:paraId="7F7B3870">
      <w:pPr>
        <w:pStyle w:val="17"/>
      </w:pPr>
    </w:p>
  </w:comment>
  <w:comment w:id="3" w:author="作者" w:date="2022-03-20T17:37:00Z" w:initials="A">
    <w:p w14:paraId="F69F53EB">
      <w:pPr>
        <w:pStyle w:val="17"/>
        <w:rPr>
          <w:rFonts w:hint="eastAsia" w:ascii="CESI仿宋-GB13000" w:hAnsi="CESI仿宋-GB13000" w:eastAsia="CESI仿宋-GB13000" w:cs="CESI仿宋-GB13000"/>
          <w:color w:val="FF0000"/>
          <w:szCs w:val="21"/>
          <w:highlight w:val="yellow"/>
        </w:rPr>
      </w:pPr>
      <w:r>
        <w:rPr>
          <w:rFonts w:hint="eastAsia" w:ascii="CESI仿宋-GB13000" w:hAnsi="CESI仿宋-GB13000" w:eastAsia="CESI仿宋-GB13000" w:cs="CESI仿宋-GB13000"/>
          <w:color w:val="FF0000"/>
          <w:szCs w:val="21"/>
          <w:highlight w:val="yellow"/>
        </w:rPr>
        <w:t>支持以键值对的方式对协议数据包进行动态修改，支持对协议元信息的解析，支持以二进制、xml、Json等格式进行协议的序列化和反序列化）</w:t>
      </w:r>
    </w:p>
    <w:p w14:paraId="7D7D812E">
      <w:pPr>
        <w:pStyle w:val="17"/>
        <w:rPr>
          <w:rFonts w:hint="eastAsia" w:ascii="CESI仿宋-GB13000" w:hAnsi="CESI仿宋-GB13000" w:eastAsia="CESI仿宋-GB13000" w:cs="CESI仿宋-GB13000"/>
          <w:color w:val="FF0000"/>
          <w:szCs w:val="21"/>
          <w:highlight w:val="yellow"/>
        </w:rPr>
      </w:pPr>
    </w:p>
    <w:p w14:paraId="7BF3AD02">
      <w:pPr>
        <w:pStyle w:val="17"/>
        <w:rPr>
          <w:rFonts w:hint="eastAsia" w:ascii="CESI仿宋-GB13000" w:hAnsi="CESI仿宋-GB13000" w:eastAsia="CESI仿宋-GB13000" w:cs="CESI仿宋-GB13000"/>
          <w:color w:val="FF0000"/>
          <w:szCs w:val="21"/>
          <w:highlight w:val="yellow"/>
          <w:lang w:eastAsia="zh-CN"/>
        </w:rPr>
      </w:pPr>
      <w:r>
        <w:rPr>
          <w:rFonts w:hint="eastAsia" w:ascii="CESI仿宋-GB13000" w:hAnsi="CESI仿宋-GB13000" w:eastAsia="CESI仿宋-GB13000" w:cs="CESI仿宋-GB13000"/>
          <w:color w:val="FF0000"/>
          <w:szCs w:val="21"/>
          <w:highlight w:val="yellow"/>
          <w:lang w:eastAsia="zh-CN"/>
        </w:rPr>
        <w:t>经唐老师确认，该功能是具备的。</w:t>
      </w:r>
    </w:p>
  </w:comment>
  <w:comment w:id="4" w:author="作者" w:date="2022-03-20T18:10:00Z" w:initials="A">
    <w:p w14:paraId="7AEEA782">
      <w:pPr>
        <w:pStyle w:val="17"/>
        <w:rPr>
          <w:rFonts w:hint="default" w:ascii="CESI仿宋-GB13000" w:hAnsi="CESI仿宋-GB13000" w:eastAsia="CESI仿宋-GB13000" w:cs="CESI仿宋-GB13000"/>
          <w:lang w:val="en-US" w:eastAsia="zh-CN"/>
        </w:rPr>
      </w:pPr>
      <w:r>
        <w:rPr>
          <w:rFonts w:hint="eastAsia" w:ascii="CESI仿宋-GB13000" w:hAnsi="CESI仿宋-GB13000" w:eastAsia="CESI仿宋-GB13000" w:cs="CESI仿宋-GB13000"/>
          <w:color w:val="FF0000"/>
          <w:szCs w:val="21"/>
          <w:lang w:val="en-US" w:eastAsia="zh-CN"/>
        </w:rPr>
        <w:t>映射表：JAVA请参考java服务端应用框架</w:t>
      </w:r>
    </w:p>
  </w:comment>
  <w:comment w:id="5" w:author="作者" w:date="2022-03-25T17:18:18Z" w:initials="A">
    <w:p w14:paraId="7FBEC993">
      <w:pPr>
        <w:pStyle w:val="3"/>
        <w:ind w:firstLine="480"/>
        <w:rPr>
          <w:rFonts w:hint="default" w:eastAsia="宋体"/>
          <w:lang w:val="en-US" w:eastAsia="zh-CN"/>
        </w:rPr>
      </w:pPr>
      <w:r>
        <w:rPr>
          <w:rFonts w:hint="eastAsia"/>
          <w:color w:val="FF0000"/>
          <w:highlight w:val="yellow"/>
          <w:lang w:val="en-US" w:eastAsia="zh-CN"/>
        </w:rPr>
        <w:t>映射表：JAVA的请参考文本处理库</w:t>
      </w:r>
    </w:p>
    <w:p w14:paraId="58BF16A4">
      <w:pPr>
        <w:pStyle w:val="17"/>
      </w:pPr>
    </w:p>
  </w:comment>
  <w:comment w:id="6" w:author="作者" w:date="2022-03-20T18:12:00Z" w:initials="A">
    <w:p w14:paraId="61FB9C5A">
      <w:pPr>
        <w:pStyle w:val="17"/>
      </w:pPr>
      <w:r>
        <w:rPr>
          <w:rFonts w:hint="eastAsia" w:ascii="宋体" w:hAnsi="宋体"/>
          <w:color w:val="FF0000"/>
          <w:spacing w:val="2"/>
          <w:szCs w:val="21"/>
          <w:highlight w:val="yellow"/>
        </w:rPr>
        <w:t>（</w:t>
      </w:r>
      <w:r>
        <w:rPr>
          <w:rFonts w:hint="eastAsia" w:ascii="CESI仿宋-GB13000" w:hAnsi="CESI仿宋-GB13000" w:eastAsia="CESI仿宋-GB13000" w:cs="CESI仿宋-GB13000"/>
          <w:color w:val="FF0000"/>
          <w:spacing w:val="2"/>
          <w:szCs w:val="21"/>
          <w:highlight w:val="yellow"/>
        </w:rPr>
        <w:t>覆盖  网络IO、文件IO与数据压缩的能力，提供支持异步IO模型的编程接口）</w:t>
      </w:r>
    </w:p>
  </w:comment>
  <w:comment w:id="7" w:author="作者" w:date="2022-03-20T18:13:00Z" w:initials="A">
    <w:p w14:paraId="D172D2B9">
      <w:pPr>
        <w:pStyle w:val="17"/>
      </w:pPr>
      <w:r>
        <w:rPr>
          <w:rFonts w:hint="eastAsia"/>
        </w:rPr>
        <w:t>音视频的</w:t>
      </w:r>
      <w:r>
        <w:rPr>
          <w:rFonts w:hint="eastAsia"/>
          <w:highlight w:val="yellow"/>
        </w:rPr>
        <w:t>采集、</w:t>
      </w:r>
      <w:r>
        <w:rPr>
          <w:rFonts w:hint="eastAsia"/>
          <w:highlight w:val="none"/>
        </w:rPr>
        <w:t>分离</w:t>
      </w:r>
      <w:r>
        <w:rPr>
          <w:rFonts w:hint="eastAsia"/>
        </w:rPr>
        <w:t>、</w:t>
      </w:r>
      <w:r>
        <w:rPr>
          <w:rFonts w:hint="eastAsia"/>
          <w:highlight w:val="none"/>
        </w:rPr>
        <w:t>转换、</w:t>
      </w:r>
      <w:r>
        <w:rPr>
          <w:rFonts w:hint="eastAsia"/>
        </w:rPr>
        <w:t>编解码等能力，支持mpg、avi、flv等常见音视频格式</w:t>
      </w:r>
    </w:p>
  </w:comment>
  <w:comment w:id="8" w:author="作者" w:date="2022-03-25T17:04:37Z" w:initials="A">
    <w:p w14:paraId="6DFE83C7">
      <w:pPr>
        <w:pStyle w:val="17"/>
      </w:pPr>
      <w:r>
        <w:rPr>
          <w:rFonts w:hint="eastAsia"/>
        </w:rPr>
        <w:t>音视频的</w:t>
      </w:r>
      <w:r>
        <w:rPr>
          <w:rFonts w:hint="eastAsia"/>
          <w:highlight w:val="yellow"/>
        </w:rPr>
        <w:t>采集、</w:t>
      </w:r>
      <w:r>
        <w:rPr>
          <w:rFonts w:hint="eastAsia"/>
          <w:highlight w:val="none"/>
        </w:rPr>
        <w:t>分离</w:t>
      </w:r>
      <w:r>
        <w:rPr>
          <w:rFonts w:hint="eastAsia"/>
        </w:rPr>
        <w:t>、</w:t>
      </w:r>
      <w:r>
        <w:rPr>
          <w:rFonts w:hint="eastAsia"/>
          <w:highlight w:val="none"/>
        </w:rPr>
        <w:t>转换、</w:t>
      </w:r>
      <w:r>
        <w:rPr>
          <w:rFonts w:hint="eastAsia"/>
        </w:rPr>
        <w:t>编解码等能力，支持mpg、avi、flv等常见音视频格式</w:t>
      </w:r>
    </w:p>
    <w:p w14:paraId="CFF72D33">
      <w:pPr>
        <w:pStyle w:val="17"/>
      </w:pPr>
    </w:p>
  </w:comment>
  <w:comment w:id="9" w:author="作者" w:date="2022-03-20T18:19:00Z" w:initials="A">
    <w:p w14:paraId="FFFD8FE3">
      <w:pPr>
        <w:pStyle w:val="3"/>
        <w:ind w:firstLine="420"/>
        <w:rPr>
          <w:color w:val="FF0000"/>
          <w:highlight w:val="yellow"/>
        </w:rPr>
      </w:pPr>
      <w:r>
        <w:rPr>
          <w:rFonts w:hint="eastAsia"/>
          <w:color w:val="FF0000"/>
          <w:highlight w:val="yellow"/>
        </w:rPr>
        <w:t>王乐：（这里的功能可以先实现命令行，图形界面后续补充）</w:t>
      </w:r>
    </w:p>
    <w:p w14:paraId="7FE9BC6A">
      <w:pPr>
        <w:pStyle w:val="3"/>
        <w:ind w:firstLine="480"/>
        <w:rPr>
          <w:color w:val="FF0000"/>
          <w:highlight w:val="yellow"/>
        </w:rPr>
      </w:pPr>
      <w:r>
        <w:rPr>
          <w:rFonts w:hint="eastAsia"/>
          <w:color w:val="FF0000"/>
          <w:highlight w:val="yellow"/>
        </w:rPr>
        <w:t>支持对应用启动的快捷方式进行管理</w:t>
      </w:r>
    </w:p>
    <w:p w14:paraId="54CDCEDA">
      <w:pPr>
        <w:pStyle w:val="3"/>
        <w:ind w:firstLine="480"/>
        <w:rPr>
          <w:color w:val="FF0000"/>
          <w:highlight w:val="yellow"/>
        </w:rPr>
      </w:pPr>
      <w:r>
        <w:rPr>
          <w:rFonts w:hint="eastAsia"/>
          <w:color w:val="FF0000"/>
          <w:highlight w:val="yellow"/>
        </w:rPr>
        <w:t>支持对应用沙箱进行监视，包括应用沙箱中运行的进程、应用沙箱资源占用、进程运行时长、运行时库的使用情况、系统日志等信息；</w:t>
      </w:r>
    </w:p>
    <w:p w14:paraId="EE9F89A4">
      <w:pPr>
        <w:pStyle w:val="3"/>
        <w:ind w:firstLine="480"/>
      </w:pPr>
      <w:r>
        <w:rPr>
          <w:rFonts w:hint="eastAsia"/>
          <w:color w:val="FF0000"/>
          <w:highlight w:val="yellow"/>
        </w:rPr>
        <w:t>支持对应用沙箱进行控制，包括停止应用沙箱中运行的进程、终止正在运行的应用沙箱、保存应用运行状态等操作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BBE935E" w15:done="0"/>
  <w15:commentEx w15:paraId="6EEF5861" w15:done="0"/>
  <w15:commentEx w15:paraId="7F7B3870" w15:done="0"/>
  <w15:commentEx w15:paraId="7BF3AD02" w15:done="0"/>
  <w15:commentEx w15:paraId="7AEEA782" w15:done="0"/>
  <w15:commentEx w15:paraId="58BF16A4" w15:done="0"/>
  <w15:commentEx w15:paraId="61FB9C5A" w15:done="0"/>
  <w15:commentEx w15:paraId="D172D2B9" w15:done="0"/>
  <w15:commentEx w15:paraId="CFF72D33" w15:done="0"/>
  <w15:commentEx w15:paraId="EE9F89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Verdana">
    <w:altName w:val="DejaVu Sans"/>
    <w:panose1 w:val="020B0604030504040204"/>
    <w:charset w:val="00"/>
    <w:family w:val="swiss"/>
    <w:pitch w:val="default"/>
    <w:sig w:usb0="00000000" w:usb1="00000000" w:usb2="0000001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Liberation Sans">
    <w:panose1 w:val="020B0604020202020204"/>
    <w:charset w:val="01"/>
    <w:family w:val="roman"/>
    <w:pitch w:val="default"/>
    <w:sig w:usb0="A00002AF" w:usb1="500078FB" w:usb2="00000000" w:usb3="00000000" w:csb0="6000009F" w:csb1="DFD70000"/>
  </w:font>
  <w:font w:name="Noto Sans CJK SC Regular">
    <w:altName w:val="Noto Sans CJK HK"/>
    <w:panose1 w:val="020B0500000000000000"/>
    <w:charset w:val="86"/>
    <w:family w:val="roman"/>
    <w:pitch w:val="default"/>
    <w:sig w:usb0="00000000" w:usb1="00000000" w:usb2="00000016" w:usb3="00000000" w:csb0="602E0107" w:csb1="00000000"/>
  </w:font>
  <w:font w:name="CESI仿宋-GB13000">
    <w:panose1 w:val="02000500000000000000"/>
    <w:charset w:val="86"/>
    <w:family w:val="auto"/>
    <w:pitch w:val="default"/>
    <w:sig w:usb0="800002BF" w:usb1="18CF7CF8" w:usb2="00000016" w:usb3="00000000" w:csb0="0004000F" w:csb1="00000000"/>
  </w:font>
  <w:font w:name="楷体">
    <w:altName w:val="方正楷体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Arial">
    <w:altName w:val="Nimbus Roman No9 L"/>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微软雅黑">
    <w:altName w:val="方正黑体_GB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Noto Sans CJK HK">
    <w:panose1 w:val="020B0500000000000000"/>
    <w:charset w:val="88"/>
    <w:family w:val="auto"/>
    <w:pitch w:val="default"/>
    <w:sig w:usb0="30000083" w:usb1="2BDF3C10" w:usb2="00000016" w:usb3="00000000" w:csb0="603A0107" w:csb1="00000000"/>
  </w:font>
  <w:font w:name="FreeSerif">
    <w:panose1 w:val="02020603050405020304"/>
    <w:charset w:val="00"/>
    <w:family w:val="auto"/>
    <w:pitch w:val="default"/>
    <w:sig w:usb0="E59FAFFF" w:usb1="C200FDFF" w:usb2="43501B29" w:usb3="04000043" w:csb0="600101FF" w:csb1="F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2030626128"/>
    </w:sdtPr>
    <w:sdtEndPr>
      <w:rPr>
        <w:sz w:val="28"/>
        <w:szCs w:val="28"/>
      </w:rPr>
    </w:sdtEndPr>
    <w:sdtContent>
      <w:p>
        <w:pPr>
          <w:pStyle w:val="24"/>
          <w:jc w:val="center"/>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125</w:t>
        </w:r>
        <w:r>
          <w:rPr>
            <w:sz w:val="28"/>
            <w:szCs w:val="28"/>
          </w:rPr>
          <w:fldChar w:fldCharType="end"/>
        </w:r>
      </w:p>
    </w:sdtContent>
  </w:sdt>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9D7AA"/>
    <w:multiLevelType w:val="singleLevel"/>
    <w:tmpl w:val="C049D7AA"/>
    <w:lvl w:ilvl="0" w:tentative="0">
      <w:start w:val="1"/>
      <w:numFmt w:val="decimal"/>
      <w:lvlText w:val="%1."/>
      <w:lvlJc w:val="left"/>
      <w:pPr>
        <w:tabs>
          <w:tab w:val="left" w:pos="312"/>
        </w:tabs>
      </w:pPr>
    </w:lvl>
  </w:abstractNum>
  <w:abstractNum w:abstractNumId="1">
    <w:nsid w:val="CCB389C4"/>
    <w:multiLevelType w:val="singleLevel"/>
    <w:tmpl w:val="CCB389C4"/>
    <w:lvl w:ilvl="0" w:tentative="0">
      <w:start w:val="1"/>
      <w:numFmt w:val="decimal"/>
      <w:suff w:val="space"/>
      <w:lvlText w:val="%1."/>
      <w:lvlJc w:val="left"/>
    </w:lvl>
  </w:abstractNum>
  <w:abstractNum w:abstractNumId="2">
    <w:nsid w:val="00000001"/>
    <w:multiLevelType w:val="multilevel"/>
    <w:tmpl w:val="00000001"/>
    <w:lvl w:ilvl="0" w:tentative="0">
      <w:start w:val="1"/>
      <w:numFmt w:val="bullet"/>
      <w:lvlText w:val=""/>
      <w:lvlJc w:val="left"/>
      <w:pPr>
        <w:tabs>
          <w:tab w:val="left" w:pos="902"/>
        </w:tabs>
        <w:ind w:left="902" w:hanging="420"/>
      </w:pPr>
      <w:rPr>
        <w:rFonts w:hint="default" w:ascii="Symbol" w:hAnsi="Symbol"/>
        <w:color w:val="auto"/>
      </w:rPr>
    </w:lvl>
    <w:lvl w:ilvl="1" w:tentative="0">
      <w:start w:val="1"/>
      <w:numFmt w:val="bullet"/>
      <w:pStyle w:val="51"/>
      <w:lvlText w:val=""/>
      <w:lvlJc w:val="left"/>
      <w:pPr>
        <w:tabs>
          <w:tab w:val="left" w:pos="840"/>
        </w:tabs>
        <w:ind w:left="840" w:hanging="420"/>
      </w:pPr>
      <w:rPr>
        <w:rFonts w:hint="default" w:ascii="Symbol" w:hAnsi="Symbol"/>
        <w:color w:val="auto"/>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2"/>
    <w:multiLevelType w:val="multilevel"/>
    <w:tmpl w:val="00000002"/>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rPr>
        <w:rFonts w:hint="default"/>
        <w:color w:val="auto"/>
      </w:rPr>
    </w:lvl>
    <w:lvl w:ilvl="3" w:tentative="0">
      <w:start w:val="1"/>
      <w:numFmt w:val="decimal"/>
      <w:pStyle w:val="6"/>
      <w:lvlText w:val="%1.%2.%3.%4"/>
      <w:lvlJc w:val="left"/>
      <w:pPr>
        <w:ind w:left="864" w:hanging="864"/>
      </w:pPr>
      <w:rPr>
        <w:b/>
        <w:i w:val="0"/>
        <w:color w:val="auto"/>
      </w:r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4">
    <w:nsid w:val="00000003"/>
    <w:multiLevelType w:val="multilevel"/>
    <w:tmpl w:val="00000003"/>
    <w:lvl w:ilvl="0" w:tentative="0">
      <w:start w:val="1"/>
      <w:numFmt w:val="decimal"/>
      <w:pStyle w:val="12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6"/>
    <w:multiLevelType w:val="singleLevel"/>
    <w:tmpl w:val="00000006"/>
    <w:lvl w:ilvl="0" w:tentative="0">
      <w:start w:val="1"/>
      <w:numFmt w:val="lowerLetter"/>
      <w:pStyle w:val="46"/>
      <w:lvlText w:val="%1) "/>
      <w:lvlJc w:val="left"/>
      <w:pPr>
        <w:tabs>
          <w:tab w:val="left" w:pos="842"/>
        </w:tabs>
        <w:ind w:left="0" w:firstLine="420"/>
      </w:pPr>
      <w:rPr>
        <w:rFonts w:hint="eastAsia" w:ascii="黑体" w:eastAsia="黑体"/>
        <w:b/>
        <w:i w:val="0"/>
        <w:sz w:val="24"/>
      </w:rPr>
    </w:lvl>
  </w:abstractNum>
  <w:abstractNum w:abstractNumId="6">
    <w:nsid w:val="00000007"/>
    <w:multiLevelType w:val="multilevel"/>
    <w:tmpl w:val="00000007"/>
    <w:lvl w:ilvl="0" w:tentative="0">
      <w:start w:val="1"/>
      <w:numFmt w:val="decimal"/>
      <w:pStyle w:val="62"/>
      <w:lvlText w:val="表 %1  "/>
      <w:lvlJc w:val="left"/>
      <w:pPr>
        <w:tabs>
          <w:tab w:val="left" w:pos="720"/>
        </w:tabs>
        <w:ind w:left="0" w:firstLine="0"/>
      </w:pPr>
      <w:rPr>
        <w:rFonts w:hint="eastAsia" w:ascii="黑体" w:eastAsia="黑体"/>
        <w:b w:val="0"/>
        <w:i w:val="0"/>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B"/>
    <w:multiLevelType w:val="multilevel"/>
    <w:tmpl w:val="0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C"/>
    <w:multiLevelType w:val="multilevel"/>
    <w:tmpl w:val="0000000C"/>
    <w:lvl w:ilvl="0" w:tentative="0">
      <w:start w:val="1"/>
      <w:numFmt w:val="decimal"/>
      <w:pStyle w:val="84"/>
      <w:suff w:val="nothing"/>
      <w:lvlText w:val="图%1　"/>
      <w:lvlJc w:val="left"/>
      <w:pPr>
        <w:ind w:left="0" w:firstLine="0"/>
      </w:pPr>
      <w:rPr>
        <w:rFonts w:hint="eastAsia" w:ascii="黑体" w:hAnsi="Times New Roman" w:eastAsia="黑体"/>
        <w:b w:val="0"/>
        <w:i w:val="0"/>
        <w:sz w:val="24"/>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0000000D"/>
    <w:multiLevelType w:val="multilevel"/>
    <w:tmpl w:val="000000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000000F"/>
    <w:multiLevelType w:val="multilevel"/>
    <w:tmpl w:val="0000000F"/>
    <w:lvl w:ilvl="0" w:tentative="0">
      <w:start w:val="1"/>
      <w:numFmt w:val="decimal"/>
      <w:pStyle w:val="83"/>
      <w:suff w:val="nothing"/>
      <w:lvlText w:val="表%1　"/>
      <w:lvlJc w:val="left"/>
      <w:pPr>
        <w:ind w:left="6521" w:firstLine="0"/>
      </w:pPr>
      <w:rPr>
        <w:rFonts w:hint="eastAsia" w:ascii="黑体" w:hAnsi="Times New Roman" w:eastAsia="黑体"/>
        <w:b w:val="0"/>
        <w:i w:val="0"/>
        <w:color w:val="auto"/>
        <w:sz w:val="24"/>
        <w:lang w:val="en-US"/>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2">
    <w:nsid w:val="00000012"/>
    <w:multiLevelType w:val="singleLevel"/>
    <w:tmpl w:val="00000012"/>
    <w:lvl w:ilvl="0" w:tentative="0">
      <w:start w:val="1"/>
      <w:numFmt w:val="decimal"/>
      <w:pStyle w:val="48"/>
      <w:lvlText w:val="%1)"/>
      <w:lvlJc w:val="left"/>
      <w:pPr>
        <w:tabs>
          <w:tab w:val="left" w:pos="1211"/>
        </w:tabs>
        <w:ind w:left="1208" w:hanging="357"/>
      </w:pPr>
      <w:rPr>
        <w:rFonts w:hint="eastAsia" w:ascii="黑体" w:eastAsia="黑体"/>
        <w:b/>
        <w:i w:val="0"/>
        <w:sz w:val="24"/>
      </w:rPr>
    </w:lvl>
  </w:abstractNum>
  <w:abstractNum w:abstractNumId="13">
    <w:nsid w:val="00000013"/>
    <w:multiLevelType w:val="multilevel"/>
    <w:tmpl w:val="00000013"/>
    <w:lvl w:ilvl="0" w:tentative="0">
      <w:start w:val="1"/>
      <w:numFmt w:val="decimal"/>
      <w:pStyle w:val="57"/>
      <w:lvlText w:val="图 %1  "/>
      <w:lvlJc w:val="left"/>
      <w:pPr>
        <w:tabs>
          <w:tab w:val="left" w:pos="720"/>
        </w:tabs>
        <w:ind w:left="0" w:firstLine="0"/>
      </w:pPr>
      <w:rPr>
        <w:rFonts w:hint="eastAsia" w:ascii="黑体" w:eastAsia="黑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4"/>
    <w:multiLevelType w:val="singleLevel"/>
    <w:tmpl w:val="00000014"/>
    <w:lvl w:ilvl="0" w:tentative="0">
      <w:start w:val="1"/>
      <w:numFmt w:val="bullet"/>
      <w:pStyle w:val="47"/>
      <w:lvlText w:val=""/>
      <w:lvlJc w:val="left"/>
      <w:pPr>
        <w:tabs>
          <w:tab w:val="left" w:pos="927"/>
        </w:tabs>
        <w:ind w:left="907" w:hanging="340"/>
      </w:pPr>
      <w:rPr>
        <w:rFonts w:hint="default" w:ascii="Wingdings" w:hAnsi="Wingdings"/>
        <w:b w:val="0"/>
        <w:i w:val="0"/>
        <w:sz w:val="15"/>
      </w:rPr>
    </w:lvl>
  </w:abstractNum>
  <w:abstractNum w:abstractNumId="15">
    <w:nsid w:val="00000019"/>
    <w:multiLevelType w:val="multilevel"/>
    <w:tmpl w:val="000000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0000025"/>
    <w:multiLevelType w:val="multilevel"/>
    <w:tmpl w:val="000000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695BC16"/>
    <w:multiLevelType w:val="singleLevel"/>
    <w:tmpl w:val="2695BC16"/>
    <w:lvl w:ilvl="0" w:tentative="0">
      <w:start w:val="1"/>
      <w:numFmt w:val="decimal"/>
      <w:suff w:val="space"/>
      <w:lvlText w:val="%1."/>
      <w:lvlJc w:val="left"/>
    </w:lvl>
  </w:abstractNum>
  <w:abstractNum w:abstractNumId="18">
    <w:nsid w:val="3C16B24E"/>
    <w:multiLevelType w:val="singleLevel"/>
    <w:tmpl w:val="3C16B24E"/>
    <w:lvl w:ilvl="0" w:tentative="0">
      <w:start w:val="1"/>
      <w:numFmt w:val="decimal"/>
      <w:suff w:val="space"/>
      <w:lvlText w:val="%1."/>
      <w:lvlJc w:val="left"/>
    </w:lvl>
  </w:abstractNum>
  <w:abstractNum w:abstractNumId="19">
    <w:nsid w:val="49A5D99D"/>
    <w:multiLevelType w:val="singleLevel"/>
    <w:tmpl w:val="49A5D99D"/>
    <w:lvl w:ilvl="0" w:tentative="0">
      <w:start w:val="1"/>
      <w:numFmt w:val="decimal"/>
      <w:lvlText w:val="%1."/>
      <w:lvlJc w:val="left"/>
      <w:pPr>
        <w:tabs>
          <w:tab w:val="left" w:pos="312"/>
        </w:tabs>
      </w:pPr>
    </w:lvl>
  </w:abstractNum>
  <w:abstractNum w:abstractNumId="20">
    <w:nsid w:val="55FE28E9"/>
    <w:multiLevelType w:val="singleLevel"/>
    <w:tmpl w:val="55FE28E9"/>
    <w:lvl w:ilvl="0" w:tentative="0">
      <w:start w:val="1"/>
      <w:numFmt w:val="bullet"/>
      <w:pStyle w:val="124"/>
      <w:lvlText w:val=""/>
      <w:lvlJc w:val="left"/>
      <w:pPr>
        <w:tabs>
          <w:tab w:val="left" w:pos="902"/>
        </w:tabs>
        <w:ind w:left="902" w:hanging="420"/>
      </w:pPr>
      <w:rPr>
        <w:rFonts w:hint="default" w:ascii="Wingdings" w:hAnsi="Wingdings"/>
        <w:sz w:val="21"/>
      </w:rPr>
    </w:lvl>
  </w:abstractNum>
  <w:abstractNum w:abstractNumId="21">
    <w:nsid w:val="5D368AAB"/>
    <w:multiLevelType w:val="singleLevel"/>
    <w:tmpl w:val="5D368AAB"/>
    <w:lvl w:ilvl="0" w:tentative="0">
      <w:start w:val="1"/>
      <w:numFmt w:val="decimal"/>
      <w:suff w:val="space"/>
      <w:lvlText w:val="%1."/>
      <w:lvlJc w:val="left"/>
    </w:lvl>
  </w:abstractNum>
  <w:abstractNum w:abstractNumId="22">
    <w:nsid w:val="697504DE"/>
    <w:multiLevelType w:val="multilevel"/>
    <w:tmpl w:val="697504DE"/>
    <w:lvl w:ilvl="0" w:tentative="0">
      <w:start w:val="1"/>
      <w:numFmt w:val="decimal"/>
      <w:lvlText w:val="表 %1"/>
      <w:lvlJc w:val="left"/>
      <w:pPr>
        <w:ind w:left="900" w:hanging="420"/>
      </w:pPr>
      <w:rPr>
        <w:rFonts w:hint="default"/>
        <w:color w:val="auto"/>
      </w:r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781D3EDA"/>
    <w:multiLevelType w:val="multilevel"/>
    <w:tmpl w:val="781D3EDA"/>
    <w:lvl w:ilvl="0" w:tentative="0">
      <w:start w:val="1"/>
      <w:numFmt w:val="none"/>
      <w:pStyle w:val="131"/>
      <w:suff w:val="nothing"/>
      <w:lvlText w:val="%1"/>
      <w:lvlJc w:val="left"/>
      <w:pPr>
        <w:ind w:left="0" w:firstLine="0"/>
      </w:pPr>
      <w:rPr>
        <w:rFonts w:hint="default" w:ascii="Times New Roman" w:hAnsi="Times New Roman"/>
        <w:b/>
        <w:i w:val="0"/>
        <w:sz w:val="21"/>
      </w:rPr>
    </w:lvl>
    <w:lvl w:ilvl="1" w:tentative="0">
      <w:start w:val="1"/>
      <w:numFmt w:val="decimal"/>
      <w:pStyle w:val="132"/>
      <w:suff w:val="nothing"/>
      <w:lvlText w:val="%1%2　"/>
      <w:lvlJc w:val="left"/>
      <w:pPr>
        <w:ind w:left="0" w:firstLine="0"/>
      </w:pPr>
      <w:rPr>
        <w:rFonts w:hint="eastAsia" w:ascii="黑体" w:hAnsi="Times New Roman" w:eastAsia="黑体"/>
        <w:b w:val="0"/>
        <w:i w:val="0"/>
        <w:sz w:val="21"/>
      </w:rPr>
    </w:lvl>
    <w:lvl w:ilvl="2" w:tentative="0">
      <w:start w:val="1"/>
      <w:numFmt w:val="decimal"/>
      <w:pStyle w:val="133"/>
      <w:suff w:val="nothing"/>
      <w:lvlText w:val="%1%2.%3　"/>
      <w:lvlJc w:val="left"/>
      <w:pPr>
        <w:ind w:left="0" w:firstLine="0"/>
      </w:pPr>
      <w:rPr>
        <w:rFonts w:hint="eastAsia" w:ascii="黑体" w:hAnsi="Times New Roman" w:eastAsia="黑体"/>
        <w:b w:val="0"/>
        <w:i w:val="0"/>
        <w:sz w:val="21"/>
      </w:rPr>
    </w:lvl>
    <w:lvl w:ilvl="3" w:tentative="0">
      <w:start w:val="1"/>
      <w:numFmt w:val="decimal"/>
      <w:pStyle w:val="134"/>
      <w:suff w:val="nothing"/>
      <w:lvlText w:val="%1%2.%3.%4　"/>
      <w:lvlJc w:val="left"/>
      <w:pPr>
        <w:ind w:left="0" w:firstLine="0"/>
      </w:pPr>
      <w:rPr>
        <w:rFonts w:hint="eastAsia" w:ascii="黑体" w:hAnsi="Times New Roman" w:eastAsia="黑体"/>
        <w:b w:val="0"/>
        <w:i w:val="0"/>
        <w:sz w:val="21"/>
      </w:rPr>
    </w:lvl>
    <w:lvl w:ilvl="4" w:tentative="0">
      <w:start w:val="1"/>
      <w:numFmt w:val="decimal"/>
      <w:pStyle w:val="135"/>
      <w:suff w:val="nothing"/>
      <w:lvlText w:val="%1%2.%3.%4.%5　"/>
      <w:lvlJc w:val="left"/>
      <w:pPr>
        <w:ind w:left="0" w:firstLine="0"/>
      </w:pPr>
      <w:rPr>
        <w:rFonts w:hint="eastAsia" w:ascii="黑体" w:hAnsi="Times New Roman" w:eastAsia="黑体"/>
        <w:b w:val="0"/>
        <w:i w:val="0"/>
        <w:sz w:val="21"/>
      </w:rPr>
    </w:lvl>
    <w:lvl w:ilvl="5" w:tentative="0">
      <w:start w:val="1"/>
      <w:numFmt w:val="decimal"/>
      <w:pStyle w:val="136"/>
      <w:suff w:val="nothing"/>
      <w:lvlText w:val="%1%2.%3.%4.%5.%6　"/>
      <w:lvlJc w:val="left"/>
      <w:pPr>
        <w:ind w:left="0" w:firstLine="0"/>
      </w:pPr>
      <w:rPr>
        <w:rFonts w:hint="eastAsia" w:ascii="黑体" w:hAnsi="Times New Roman" w:eastAsia="黑体"/>
        <w:b w:val="0"/>
        <w:i w:val="0"/>
        <w:sz w:val="21"/>
      </w:rPr>
    </w:lvl>
    <w:lvl w:ilvl="6" w:tentative="0">
      <w:start w:val="1"/>
      <w:numFmt w:val="decimal"/>
      <w:pStyle w:val="137"/>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3"/>
  </w:num>
  <w:num w:numId="2">
    <w:abstractNumId w:val="5"/>
  </w:num>
  <w:num w:numId="3">
    <w:abstractNumId w:val="14"/>
  </w:num>
  <w:num w:numId="4">
    <w:abstractNumId w:val="12"/>
  </w:num>
  <w:num w:numId="5">
    <w:abstractNumId w:val="2"/>
  </w:num>
  <w:num w:numId="6">
    <w:abstractNumId w:val="13"/>
  </w:num>
  <w:num w:numId="7">
    <w:abstractNumId w:val="6"/>
  </w:num>
  <w:num w:numId="8">
    <w:abstractNumId w:val="11"/>
  </w:num>
  <w:num w:numId="9">
    <w:abstractNumId w:val="8"/>
  </w:num>
  <w:num w:numId="10">
    <w:abstractNumId w:val="4"/>
  </w:num>
  <w:num w:numId="11">
    <w:abstractNumId w:val="20"/>
  </w:num>
  <w:num w:numId="12">
    <w:abstractNumId w:val="23"/>
  </w:num>
  <w:num w:numId="13">
    <w:abstractNumId w:val="22"/>
  </w:num>
  <w:num w:numId="14">
    <w:abstractNumId w:val="15"/>
  </w:num>
  <w:num w:numId="15">
    <w:abstractNumId w:val="10"/>
  </w:num>
  <w:num w:numId="16">
    <w:abstractNumId w:val="9"/>
  </w:num>
  <w:num w:numId="17">
    <w:abstractNumId w:val="16"/>
  </w:num>
  <w:num w:numId="18">
    <w:abstractNumId w:val="7"/>
  </w:num>
  <w:num w:numId="19">
    <w:abstractNumId w:val="0"/>
  </w:num>
  <w:num w:numId="20">
    <w:abstractNumId w:val="19"/>
  </w:num>
  <w:num w:numId="21">
    <w:abstractNumId w:val="18"/>
  </w:num>
  <w:num w:numId="22">
    <w:abstractNumId w:val="17"/>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removePersonalInformation/>
  <w:doNotDisplayPageBoundaries w:val="1"/>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24"/>
    <w:rsid w:val="0000378E"/>
    <w:rsid w:val="00003C1B"/>
    <w:rsid w:val="000060B0"/>
    <w:rsid w:val="00007F30"/>
    <w:rsid w:val="00017F70"/>
    <w:rsid w:val="000224F8"/>
    <w:rsid w:val="000236E6"/>
    <w:rsid w:val="00025628"/>
    <w:rsid w:val="0003039C"/>
    <w:rsid w:val="00031437"/>
    <w:rsid w:val="0003555F"/>
    <w:rsid w:val="00036DA3"/>
    <w:rsid w:val="000378C8"/>
    <w:rsid w:val="00037BCE"/>
    <w:rsid w:val="00037DB2"/>
    <w:rsid w:val="000440B6"/>
    <w:rsid w:val="00044DF7"/>
    <w:rsid w:val="0004674C"/>
    <w:rsid w:val="00046A02"/>
    <w:rsid w:val="0004787D"/>
    <w:rsid w:val="0005119F"/>
    <w:rsid w:val="00051FA2"/>
    <w:rsid w:val="00055F89"/>
    <w:rsid w:val="00056C4D"/>
    <w:rsid w:val="00062782"/>
    <w:rsid w:val="00063A57"/>
    <w:rsid w:val="00065545"/>
    <w:rsid w:val="00070AFD"/>
    <w:rsid w:val="00071647"/>
    <w:rsid w:val="000739F3"/>
    <w:rsid w:val="000743EC"/>
    <w:rsid w:val="00080CDA"/>
    <w:rsid w:val="0008271E"/>
    <w:rsid w:val="00085028"/>
    <w:rsid w:val="00086552"/>
    <w:rsid w:val="00086FC9"/>
    <w:rsid w:val="0009469D"/>
    <w:rsid w:val="000971AC"/>
    <w:rsid w:val="000A0398"/>
    <w:rsid w:val="000A46C9"/>
    <w:rsid w:val="000A5C64"/>
    <w:rsid w:val="000A7F1D"/>
    <w:rsid w:val="000B0AC5"/>
    <w:rsid w:val="000B14FD"/>
    <w:rsid w:val="000B19EC"/>
    <w:rsid w:val="000B5353"/>
    <w:rsid w:val="000C056E"/>
    <w:rsid w:val="000D3120"/>
    <w:rsid w:val="000D4272"/>
    <w:rsid w:val="000D53F2"/>
    <w:rsid w:val="000D62DA"/>
    <w:rsid w:val="000E0A21"/>
    <w:rsid w:val="000E0CB6"/>
    <w:rsid w:val="000E78F1"/>
    <w:rsid w:val="000F2EDF"/>
    <w:rsid w:val="000F3F03"/>
    <w:rsid w:val="000F57E9"/>
    <w:rsid w:val="000F7252"/>
    <w:rsid w:val="000F7B4D"/>
    <w:rsid w:val="0010211F"/>
    <w:rsid w:val="00103668"/>
    <w:rsid w:val="00112766"/>
    <w:rsid w:val="00112C96"/>
    <w:rsid w:val="001133BB"/>
    <w:rsid w:val="00113FE7"/>
    <w:rsid w:val="00126E4C"/>
    <w:rsid w:val="00134863"/>
    <w:rsid w:val="00134DB6"/>
    <w:rsid w:val="00135906"/>
    <w:rsid w:val="00136581"/>
    <w:rsid w:val="0013685E"/>
    <w:rsid w:val="00140445"/>
    <w:rsid w:val="00143E30"/>
    <w:rsid w:val="00150BA5"/>
    <w:rsid w:val="00153772"/>
    <w:rsid w:val="001541C0"/>
    <w:rsid w:val="00154449"/>
    <w:rsid w:val="00157814"/>
    <w:rsid w:val="0016020C"/>
    <w:rsid w:val="00161154"/>
    <w:rsid w:val="0016635B"/>
    <w:rsid w:val="0016672C"/>
    <w:rsid w:val="001700F3"/>
    <w:rsid w:val="00172D05"/>
    <w:rsid w:val="00173CD5"/>
    <w:rsid w:val="00174E23"/>
    <w:rsid w:val="0017723E"/>
    <w:rsid w:val="00180A46"/>
    <w:rsid w:val="00184B89"/>
    <w:rsid w:val="00184F4C"/>
    <w:rsid w:val="00190164"/>
    <w:rsid w:val="00190B62"/>
    <w:rsid w:val="00192D76"/>
    <w:rsid w:val="001A18B8"/>
    <w:rsid w:val="001A1C12"/>
    <w:rsid w:val="001A2937"/>
    <w:rsid w:val="001A3BC1"/>
    <w:rsid w:val="001A457D"/>
    <w:rsid w:val="001A5179"/>
    <w:rsid w:val="001B3F25"/>
    <w:rsid w:val="001B6CE9"/>
    <w:rsid w:val="001C03C5"/>
    <w:rsid w:val="001C1538"/>
    <w:rsid w:val="001C15BB"/>
    <w:rsid w:val="001C2DE2"/>
    <w:rsid w:val="001C48C8"/>
    <w:rsid w:val="001C74BC"/>
    <w:rsid w:val="001C7F0D"/>
    <w:rsid w:val="001D5913"/>
    <w:rsid w:val="001D6164"/>
    <w:rsid w:val="001E0E4C"/>
    <w:rsid w:val="001E1C5D"/>
    <w:rsid w:val="001E3087"/>
    <w:rsid w:val="001E74C4"/>
    <w:rsid w:val="001E7F83"/>
    <w:rsid w:val="001F06AB"/>
    <w:rsid w:val="001F50FA"/>
    <w:rsid w:val="001F52E2"/>
    <w:rsid w:val="001F5707"/>
    <w:rsid w:val="00204411"/>
    <w:rsid w:val="002050BA"/>
    <w:rsid w:val="00206BA0"/>
    <w:rsid w:val="002121CE"/>
    <w:rsid w:val="0021544E"/>
    <w:rsid w:val="00216453"/>
    <w:rsid w:val="00217713"/>
    <w:rsid w:val="00222907"/>
    <w:rsid w:val="00223171"/>
    <w:rsid w:val="00224837"/>
    <w:rsid w:val="00225A50"/>
    <w:rsid w:val="00231D28"/>
    <w:rsid w:val="002412F6"/>
    <w:rsid w:val="00241B47"/>
    <w:rsid w:val="0024344D"/>
    <w:rsid w:val="00246F49"/>
    <w:rsid w:val="002535FC"/>
    <w:rsid w:val="00254A15"/>
    <w:rsid w:val="00256512"/>
    <w:rsid w:val="00257933"/>
    <w:rsid w:val="00272396"/>
    <w:rsid w:val="002753E5"/>
    <w:rsid w:val="00276209"/>
    <w:rsid w:val="002815BD"/>
    <w:rsid w:val="002855F7"/>
    <w:rsid w:val="00287278"/>
    <w:rsid w:val="002900D6"/>
    <w:rsid w:val="00294F0E"/>
    <w:rsid w:val="00295016"/>
    <w:rsid w:val="002950BD"/>
    <w:rsid w:val="002A282B"/>
    <w:rsid w:val="002A2FC1"/>
    <w:rsid w:val="002A3604"/>
    <w:rsid w:val="002A52AE"/>
    <w:rsid w:val="002A67DA"/>
    <w:rsid w:val="002B09DF"/>
    <w:rsid w:val="002B1B50"/>
    <w:rsid w:val="002B3B1C"/>
    <w:rsid w:val="002B426D"/>
    <w:rsid w:val="002B79FC"/>
    <w:rsid w:val="002C1188"/>
    <w:rsid w:val="002C2277"/>
    <w:rsid w:val="002C3748"/>
    <w:rsid w:val="002C5FE5"/>
    <w:rsid w:val="002C7603"/>
    <w:rsid w:val="002D07D4"/>
    <w:rsid w:val="002D0F5B"/>
    <w:rsid w:val="002E20A1"/>
    <w:rsid w:val="002E34B0"/>
    <w:rsid w:val="002E3A0F"/>
    <w:rsid w:val="002F6497"/>
    <w:rsid w:val="002F7A6C"/>
    <w:rsid w:val="0030056A"/>
    <w:rsid w:val="00305338"/>
    <w:rsid w:val="00311054"/>
    <w:rsid w:val="00312977"/>
    <w:rsid w:val="00313AAD"/>
    <w:rsid w:val="0031566D"/>
    <w:rsid w:val="00317CA1"/>
    <w:rsid w:val="00321390"/>
    <w:rsid w:val="00322FF5"/>
    <w:rsid w:val="003247FF"/>
    <w:rsid w:val="00324D06"/>
    <w:rsid w:val="00325525"/>
    <w:rsid w:val="003330A2"/>
    <w:rsid w:val="0033424D"/>
    <w:rsid w:val="00336518"/>
    <w:rsid w:val="003412B5"/>
    <w:rsid w:val="00342BC0"/>
    <w:rsid w:val="00343434"/>
    <w:rsid w:val="0034633A"/>
    <w:rsid w:val="00347FC8"/>
    <w:rsid w:val="003532AD"/>
    <w:rsid w:val="00357010"/>
    <w:rsid w:val="00361011"/>
    <w:rsid w:val="00361F78"/>
    <w:rsid w:val="00363F0C"/>
    <w:rsid w:val="0037357E"/>
    <w:rsid w:val="00375561"/>
    <w:rsid w:val="00375991"/>
    <w:rsid w:val="00375BB4"/>
    <w:rsid w:val="003860E9"/>
    <w:rsid w:val="003871F8"/>
    <w:rsid w:val="003901DB"/>
    <w:rsid w:val="00392613"/>
    <w:rsid w:val="00393F17"/>
    <w:rsid w:val="00395862"/>
    <w:rsid w:val="00395CB2"/>
    <w:rsid w:val="003A3C87"/>
    <w:rsid w:val="003A4480"/>
    <w:rsid w:val="003A449C"/>
    <w:rsid w:val="003A5F03"/>
    <w:rsid w:val="003B11E4"/>
    <w:rsid w:val="003B17EA"/>
    <w:rsid w:val="003B2843"/>
    <w:rsid w:val="003B4560"/>
    <w:rsid w:val="003B4CA6"/>
    <w:rsid w:val="003B6124"/>
    <w:rsid w:val="003C1405"/>
    <w:rsid w:val="003C22E3"/>
    <w:rsid w:val="003D1474"/>
    <w:rsid w:val="003D1A25"/>
    <w:rsid w:val="003E0C13"/>
    <w:rsid w:val="003E4014"/>
    <w:rsid w:val="003E47E4"/>
    <w:rsid w:val="003F03D7"/>
    <w:rsid w:val="003F0BA2"/>
    <w:rsid w:val="003F0C5B"/>
    <w:rsid w:val="003F180D"/>
    <w:rsid w:val="00407D4A"/>
    <w:rsid w:val="004102AE"/>
    <w:rsid w:val="0041363F"/>
    <w:rsid w:val="00417233"/>
    <w:rsid w:val="00417A72"/>
    <w:rsid w:val="004206D1"/>
    <w:rsid w:val="004241A9"/>
    <w:rsid w:val="00431457"/>
    <w:rsid w:val="004324D4"/>
    <w:rsid w:val="00434570"/>
    <w:rsid w:val="004359DE"/>
    <w:rsid w:val="004414E4"/>
    <w:rsid w:val="00443752"/>
    <w:rsid w:val="00445845"/>
    <w:rsid w:val="00450C81"/>
    <w:rsid w:val="00455784"/>
    <w:rsid w:val="0045640A"/>
    <w:rsid w:val="00467645"/>
    <w:rsid w:val="00470CA3"/>
    <w:rsid w:val="004715E0"/>
    <w:rsid w:val="00471CC8"/>
    <w:rsid w:val="004758BE"/>
    <w:rsid w:val="0047727D"/>
    <w:rsid w:val="004834CA"/>
    <w:rsid w:val="00483882"/>
    <w:rsid w:val="00484DD2"/>
    <w:rsid w:val="00487590"/>
    <w:rsid w:val="004875F7"/>
    <w:rsid w:val="00493DC3"/>
    <w:rsid w:val="00494751"/>
    <w:rsid w:val="00496935"/>
    <w:rsid w:val="00497AC2"/>
    <w:rsid w:val="004B4FF1"/>
    <w:rsid w:val="004B73F2"/>
    <w:rsid w:val="004C13AE"/>
    <w:rsid w:val="004C26D2"/>
    <w:rsid w:val="004C38BF"/>
    <w:rsid w:val="004D1836"/>
    <w:rsid w:val="004D189D"/>
    <w:rsid w:val="004E128C"/>
    <w:rsid w:val="004E48D3"/>
    <w:rsid w:val="004F0674"/>
    <w:rsid w:val="004F1C00"/>
    <w:rsid w:val="004F1EA7"/>
    <w:rsid w:val="004F207D"/>
    <w:rsid w:val="004F4702"/>
    <w:rsid w:val="005006A0"/>
    <w:rsid w:val="00501CB0"/>
    <w:rsid w:val="005055F8"/>
    <w:rsid w:val="00507F4C"/>
    <w:rsid w:val="00510AB8"/>
    <w:rsid w:val="00510C64"/>
    <w:rsid w:val="00514E79"/>
    <w:rsid w:val="005166CF"/>
    <w:rsid w:val="00520C0A"/>
    <w:rsid w:val="00525922"/>
    <w:rsid w:val="00525A51"/>
    <w:rsid w:val="00527486"/>
    <w:rsid w:val="00530A33"/>
    <w:rsid w:val="00531457"/>
    <w:rsid w:val="005316C4"/>
    <w:rsid w:val="0053327E"/>
    <w:rsid w:val="00534885"/>
    <w:rsid w:val="00534C74"/>
    <w:rsid w:val="00542518"/>
    <w:rsid w:val="00546223"/>
    <w:rsid w:val="005504EA"/>
    <w:rsid w:val="00550E37"/>
    <w:rsid w:val="005528C2"/>
    <w:rsid w:val="00552EB5"/>
    <w:rsid w:val="00561CAC"/>
    <w:rsid w:val="0056619A"/>
    <w:rsid w:val="00575140"/>
    <w:rsid w:val="00583C2A"/>
    <w:rsid w:val="00584773"/>
    <w:rsid w:val="005903EF"/>
    <w:rsid w:val="00590C85"/>
    <w:rsid w:val="005910FD"/>
    <w:rsid w:val="0059314A"/>
    <w:rsid w:val="005A321B"/>
    <w:rsid w:val="005A4F91"/>
    <w:rsid w:val="005A7081"/>
    <w:rsid w:val="005A7955"/>
    <w:rsid w:val="005A7BA0"/>
    <w:rsid w:val="005B0DFA"/>
    <w:rsid w:val="005B4450"/>
    <w:rsid w:val="005B4E76"/>
    <w:rsid w:val="005B5373"/>
    <w:rsid w:val="005B65F9"/>
    <w:rsid w:val="005B6B14"/>
    <w:rsid w:val="005C1487"/>
    <w:rsid w:val="005C393F"/>
    <w:rsid w:val="005C5AF8"/>
    <w:rsid w:val="005C6DB5"/>
    <w:rsid w:val="005C7B94"/>
    <w:rsid w:val="005D2896"/>
    <w:rsid w:val="005D4918"/>
    <w:rsid w:val="005D4953"/>
    <w:rsid w:val="005D6BFD"/>
    <w:rsid w:val="005D7AF2"/>
    <w:rsid w:val="005E31B5"/>
    <w:rsid w:val="005E3F90"/>
    <w:rsid w:val="005E719E"/>
    <w:rsid w:val="005F3213"/>
    <w:rsid w:val="005F5E5B"/>
    <w:rsid w:val="006007A9"/>
    <w:rsid w:val="006061AB"/>
    <w:rsid w:val="00615C10"/>
    <w:rsid w:val="006167DD"/>
    <w:rsid w:val="00621672"/>
    <w:rsid w:val="006220ED"/>
    <w:rsid w:val="00622A73"/>
    <w:rsid w:val="00622EFB"/>
    <w:rsid w:val="00625230"/>
    <w:rsid w:val="00626A42"/>
    <w:rsid w:val="00636809"/>
    <w:rsid w:val="006369B8"/>
    <w:rsid w:val="0064353C"/>
    <w:rsid w:val="00643A32"/>
    <w:rsid w:val="00643C47"/>
    <w:rsid w:val="00651DD1"/>
    <w:rsid w:val="00665336"/>
    <w:rsid w:val="0066777C"/>
    <w:rsid w:val="00672241"/>
    <w:rsid w:val="0067275A"/>
    <w:rsid w:val="00672B87"/>
    <w:rsid w:val="00672F6A"/>
    <w:rsid w:val="006800C1"/>
    <w:rsid w:val="006929B9"/>
    <w:rsid w:val="00692A51"/>
    <w:rsid w:val="00693879"/>
    <w:rsid w:val="006979E2"/>
    <w:rsid w:val="006A6DDD"/>
    <w:rsid w:val="006B0218"/>
    <w:rsid w:val="006B0BFF"/>
    <w:rsid w:val="006B4587"/>
    <w:rsid w:val="006C3D85"/>
    <w:rsid w:val="006C510D"/>
    <w:rsid w:val="006C52D5"/>
    <w:rsid w:val="006C6501"/>
    <w:rsid w:val="006D0DB5"/>
    <w:rsid w:val="006D776D"/>
    <w:rsid w:val="006E3AB9"/>
    <w:rsid w:val="006E3E7B"/>
    <w:rsid w:val="006E4D2F"/>
    <w:rsid w:val="006E5421"/>
    <w:rsid w:val="006F3073"/>
    <w:rsid w:val="006F3256"/>
    <w:rsid w:val="006F544A"/>
    <w:rsid w:val="006F6101"/>
    <w:rsid w:val="007072ED"/>
    <w:rsid w:val="00711238"/>
    <w:rsid w:val="0071154C"/>
    <w:rsid w:val="007116AF"/>
    <w:rsid w:val="00712939"/>
    <w:rsid w:val="007150C7"/>
    <w:rsid w:val="007267BC"/>
    <w:rsid w:val="00727B98"/>
    <w:rsid w:val="00731D95"/>
    <w:rsid w:val="00736792"/>
    <w:rsid w:val="00741D08"/>
    <w:rsid w:val="00743D35"/>
    <w:rsid w:val="007440B7"/>
    <w:rsid w:val="007508A8"/>
    <w:rsid w:val="0075196B"/>
    <w:rsid w:val="00753621"/>
    <w:rsid w:val="007558B7"/>
    <w:rsid w:val="00756539"/>
    <w:rsid w:val="00761A6B"/>
    <w:rsid w:val="0076237B"/>
    <w:rsid w:val="00763A35"/>
    <w:rsid w:val="00764D15"/>
    <w:rsid w:val="0076582B"/>
    <w:rsid w:val="00765C0B"/>
    <w:rsid w:val="007667B4"/>
    <w:rsid w:val="007725B2"/>
    <w:rsid w:val="00774616"/>
    <w:rsid w:val="007750E4"/>
    <w:rsid w:val="0077534C"/>
    <w:rsid w:val="00781758"/>
    <w:rsid w:val="007821E1"/>
    <w:rsid w:val="00782FAE"/>
    <w:rsid w:val="00785058"/>
    <w:rsid w:val="0079081B"/>
    <w:rsid w:val="00792C2F"/>
    <w:rsid w:val="00796F44"/>
    <w:rsid w:val="00797B65"/>
    <w:rsid w:val="007A1D2B"/>
    <w:rsid w:val="007A3F75"/>
    <w:rsid w:val="007A509C"/>
    <w:rsid w:val="007A6476"/>
    <w:rsid w:val="007B058A"/>
    <w:rsid w:val="007B08D7"/>
    <w:rsid w:val="007B1B04"/>
    <w:rsid w:val="007B4101"/>
    <w:rsid w:val="007B57EF"/>
    <w:rsid w:val="007B5DAD"/>
    <w:rsid w:val="007B7CF4"/>
    <w:rsid w:val="007C6454"/>
    <w:rsid w:val="007D1CFA"/>
    <w:rsid w:val="007D22EB"/>
    <w:rsid w:val="007D4D00"/>
    <w:rsid w:val="007E174E"/>
    <w:rsid w:val="007E25FF"/>
    <w:rsid w:val="007E2D16"/>
    <w:rsid w:val="007E4E37"/>
    <w:rsid w:val="007E611A"/>
    <w:rsid w:val="007E655F"/>
    <w:rsid w:val="007E6C3B"/>
    <w:rsid w:val="007E78F0"/>
    <w:rsid w:val="007F0290"/>
    <w:rsid w:val="007F3C93"/>
    <w:rsid w:val="007F608E"/>
    <w:rsid w:val="008019FE"/>
    <w:rsid w:val="00805423"/>
    <w:rsid w:val="00806975"/>
    <w:rsid w:val="00806F33"/>
    <w:rsid w:val="00810094"/>
    <w:rsid w:val="00813C9E"/>
    <w:rsid w:val="00815526"/>
    <w:rsid w:val="00817B8D"/>
    <w:rsid w:val="00817F69"/>
    <w:rsid w:val="0082604D"/>
    <w:rsid w:val="00827007"/>
    <w:rsid w:val="0083282E"/>
    <w:rsid w:val="00832ACF"/>
    <w:rsid w:val="00832E36"/>
    <w:rsid w:val="00832EBC"/>
    <w:rsid w:val="00833838"/>
    <w:rsid w:val="00840DC4"/>
    <w:rsid w:val="00843808"/>
    <w:rsid w:val="00843E0F"/>
    <w:rsid w:val="00847A84"/>
    <w:rsid w:val="0085153E"/>
    <w:rsid w:val="00853E64"/>
    <w:rsid w:val="008558F1"/>
    <w:rsid w:val="008615C4"/>
    <w:rsid w:val="00863C43"/>
    <w:rsid w:val="008651EB"/>
    <w:rsid w:val="0086563C"/>
    <w:rsid w:val="00867C83"/>
    <w:rsid w:val="00880C3B"/>
    <w:rsid w:val="008813C4"/>
    <w:rsid w:val="0088384C"/>
    <w:rsid w:val="00884475"/>
    <w:rsid w:val="0088564A"/>
    <w:rsid w:val="00885739"/>
    <w:rsid w:val="00890E72"/>
    <w:rsid w:val="00893F00"/>
    <w:rsid w:val="008949EC"/>
    <w:rsid w:val="00894B68"/>
    <w:rsid w:val="00896C2F"/>
    <w:rsid w:val="00896D9C"/>
    <w:rsid w:val="008A0664"/>
    <w:rsid w:val="008A2CF1"/>
    <w:rsid w:val="008A4D18"/>
    <w:rsid w:val="008A4F46"/>
    <w:rsid w:val="008A5BEC"/>
    <w:rsid w:val="008B2E98"/>
    <w:rsid w:val="008B4C19"/>
    <w:rsid w:val="008B51ED"/>
    <w:rsid w:val="008B5F68"/>
    <w:rsid w:val="008B6B60"/>
    <w:rsid w:val="008B718B"/>
    <w:rsid w:val="008B7A34"/>
    <w:rsid w:val="008C1B93"/>
    <w:rsid w:val="008D2DF9"/>
    <w:rsid w:val="008D6610"/>
    <w:rsid w:val="008E054B"/>
    <w:rsid w:val="008E0F69"/>
    <w:rsid w:val="008E7BFF"/>
    <w:rsid w:val="008F1C6F"/>
    <w:rsid w:val="008F1FBE"/>
    <w:rsid w:val="008F383C"/>
    <w:rsid w:val="008F45E1"/>
    <w:rsid w:val="008F76A6"/>
    <w:rsid w:val="0090095B"/>
    <w:rsid w:val="00902CF2"/>
    <w:rsid w:val="0090788F"/>
    <w:rsid w:val="009079C6"/>
    <w:rsid w:val="009123D4"/>
    <w:rsid w:val="009125B3"/>
    <w:rsid w:val="00912837"/>
    <w:rsid w:val="009143F4"/>
    <w:rsid w:val="00915E35"/>
    <w:rsid w:val="00920151"/>
    <w:rsid w:val="00920827"/>
    <w:rsid w:val="009209E4"/>
    <w:rsid w:val="00923968"/>
    <w:rsid w:val="0092675A"/>
    <w:rsid w:val="009317FA"/>
    <w:rsid w:val="00933B6C"/>
    <w:rsid w:val="0093478B"/>
    <w:rsid w:val="009453E6"/>
    <w:rsid w:val="00952B8A"/>
    <w:rsid w:val="00952C00"/>
    <w:rsid w:val="00955DC3"/>
    <w:rsid w:val="00957C46"/>
    <w:rsid w:val="0096023F"/>
    <w:rsid w:val="00962A26"/>
    <w:rsid w:val="009710F3"/>
    <w:rsid w:val="0097169B"/>
    <w:rsid w:val="00971818"/>
    <w:rsid w:val="00972BA4"/>
    <w:rsid w:val="00972F4E"/>
    <w:rsid w:val="00976269"/>
    <w:rsid w:val="009768D9"/>
    <w:rsid w:val="00977F5D"/>
    <w:rsid w:val="009822B8"/>
    <w:rsid w:val="00983E37"/>
    <w:rsid w:val="00987AAF"/>
    <w:rsid w:val="009919E0"/>
    <w:rsid w:val="00994520"/>
    <w:rsid w:val="00995D09"/>
    <w:rsid w:val="00997CFC"/>
    <w:rsid w:val="009B07DC"/>
    <w:rsid w:val="009B48F1"/>
    <w:rsid w:val="009B64EF"/>
    <w:rsid w:val="009B6E07"/>
    <w:rsid w:val="009B702B"/>
    <w:rsid w:val="009C0349"/>
    <w:rsid w:val="009C1A2E"/>
    <w:rsid w:val="009C39B2"/>
    <w:rsid w:val="009C4538"/>
    <w:rsid w:val="009D1224"/>
    <w:rsid w:val="009D3D36"/>
    <w:rsid w:val="009E0221"/>
    <w:rsid w:val="009E2EF9"/>
    <w:rsid w:val="009E780B"/>
    <w:rsid w:val="009E7F39"/>
    <w:rsid w:val="00A01D48"/>
    <w:rsid w:val="00A01D61"/>
    <w:rsid w:val="00A021DC"/>
    <w:rsid w:val="00A052CB"/>
    <w:rsid w:val="00A05DCC"/>
    <w:rsid w:val="00A0630E"/>
    <w:rsid w:val="00A1099D"/>
    <w:rsid w:val="00A1130E"/>
    <w:rsid w:val="00A20D39"/>
    <w:rsid w:val="00A25F5B"/>
    <w:rsid w:val="00A31E30"/>
    <w:rsid w:val="00A34301"/>
    <w:rsid w:val="00A41683"/>
    <w:rsid w:val="00A41729"/>
    <w:rsid w:val="00A43A54"/>
    <w:rsid w:val="00A443E5"/>
    <w:rsid w:val="00A530DF"/>
    <w:rsid w:val="00A537B2"/>
    <w:rsid w:val="00A54F15"/>
    <w:rsid w:val="00A5634F"/>
    <w:rsid w:val="00A64A98"/>
    <w:rsid w:val="00A65A70"/>
    <w:rsid w:val="00A66C15"/>
    <w:rsid w:val="00A66F52"/>
    <w:rsid w:val="00A73589"/>
    <w:rsid w:val="00A7425C"/>
    <w:rsid w:val="00A75128"/>
    <w:rsid w:val="00A7654B"/>
    <w:rsid w:val="00A803F1"/>
    <w:rsid w:val="00A8376F"/>
    <w:rsid w:val="00A8418C"/>
    <w:rsid w:val="00A90B4C"/>
    <w:rsid w:val="00A93154"/>
    <w:rsid w:val="00A94C67"/>
    <w:rsid w:val="00A957D4"/>
    <w:rsid w:val="00A97410"/>
    <w:rsid w:val="00AA1663"/>
    <w:rsid w:val="00AA3C45"/>
    <w:rsid w:val="00AA3F10"/>
    <w:rsid w:val="00AA3F7B"/>
    <w:rsid w:val="00AB10AF"/>
    <w:rsid w:val="00AB4D32"/>
    <w:rsid w:val="00AB5373"/>
    <w:rsid w:val="00AB5EE5"/>
    <w:rsid w:val="00AB7AD8"/>
    <w:rsid w:val="00AC3DFF"/>
    <w:rsid w:val="00AC5B1C"/>
    <w:rsid w:val="00AC6C43"/>
    <w:rsid w:val="00AD0BAD"/>
    <w:rsid w:val="00AD1154"/>
    <w:rsid w:val="00AD14AD"/>
    <w:rsid w:val="00AD44D2"/>
    <w:rsid w:val="00AD55B6"/>
    <w:rsid w:val="00AD63EC"/>
    <w:rsid w:val="00AD6616"/>
    <w:rsid w:val="00AE16F2"/>
    <w:rsid w:val="00AE20E6"/>
    <w:rsid w:val="00AE3BC9"/>
    <w:rsid w:val="00AE4917"/>
    <w:rsid w:val="00AF0D93"/>
    <w:rsid w:val="00AF206C"/>
    <w:rsid w:val="00B075DD"/>
    <w:rsid w:val="00B176FA"/>
    <w:rsid w:val="00B200ED"/>
    <w:rsid w:val="00B23F9E"/>
    <w:rsid w:val="00B25812"/>
    <w:rsid w:val="00B2760B"/>
    <w:rsid w:val="00B3077B"/>
    <w:rsid w:val="00B3507F"/>
    <w:rsid w:val="00B35593"/>
    <w:rsid w:val="00B36BEA"/>
    <w:rsid w:val="00B41EDB"/>
    <w:rsid w:val="00B477F3"/>
    <w:rsid w:val="00B53187"/>
    <w:rsid w:val="00B5323B"/>
    <w:rsid w:val="00B5370E"/>
    <w:rsid w:val="00B537A9"/>
    <w:rsid w:val="00B56120"/>
    <w:rsid w:val="00B72326"/>
    <w:rsid w:val="00B7303F"/>
    <w:rsid w:val="00B73AEC"/>
    <w:rsid w:val="00B74C4B"/>
    <w:rsid w:val="00B76D77"/>
    <w:rsid w:val="00B83364"/>
    <w:rsid w:val="00B84250"/>
    <w:rsid w:val="00B87C26"/>
    <w:rsid w:val="00B90338"/>
    <w:rsid w:val="00B903F6"/>
    <w:rsid w:val="00B94424"/>
    <w:rsid w:val="00B97F0E"/>
    <w:rsid w:val="00BA0AF5"/>
    <w:rsid w:val="00BA412D"/>
    <w:rsid w:val="00BA4A2D"/>
    <w:rsid w:val="00BA4E8D"/>
    <w:rsid w:val="00BB0F8D"/>
    <w:rsid w:val="00BB1C09"/>
    <w:rsid w:val="00BB597A"/>
    <w:rsid w:val="00BC2134"/>
    <w:rsid w:val="00BC4427"/>
    <w:rsid w:val="00BC576C"/>
    <w:rsid w:val="00BC730A"/>
    <w:rsid w:val="00BC7523"/>
    <w:rsid w:val="00BD1536"/>
    <w:rsid w:val="00BD1B94"/>
    <w:rsid w:val="00BD5B09"/>
    <w:rsid w:val="00BD6674"/>
    <w:rsid w:val="00BE1D41"/>
    <w:rsid w:val="00BE282A"/>
    <w:rsid w:val="00BE419F"/>
    <w:rsid w:val="00BE663D"/>
    <w:rsid w:val="00BF01F4"/>
    <w:rsid w:val="00BF02B1"/>
    <w:rsid w:val="00BF02DD"/>
    <w:rsid w:val="00BF03EC"/>
    <w:rsid w:val="00BF18F0"/>
    <w:rsid w:val="00BF1D7F"/>
    <w:rsid w:val="00BF25FE"/>
    <w:rsid w:val="00BF318C"/>
    <w:rsid w:val="00BF4D40"/>
    <w:rsid w:val="00BF57C7"/>
    <w:rsid w:val="00C00B5C"/>
    <w:rsid w:val="00C016B0"/>
    <w:rsid w:val="00C02499"/>
    <w:rsid w:val="00C024A3"/>
    <w:rsid w:val="00C043D0"/>
    <w:rsid w:val="00C1198C"/>
    <w:rsid w:val="00C1199E"/>
    <w:rsid w:val="00C11E1B"/>
    <w:rsid w:val="00C12D95"/>
    <w:rsid w:val="00C20154"/>
    <w:rsid w:val="00C21496"/>
    <w:rsid w:val="00C221DA"/>
    <w:rsid w:val="00C225AC"/>
    <w:rsid w:val="00C26304"/>
    <w:rsid w:val="00C325AF"/>
    <w:rsid w:val="00C32FBA"/>
    <w:rsid w:val="00C33B60"/>
    <w:rsid w:val="00C36529"/>
    <w:rsid w:val="00C369E9"/>
    <w:rsid w:val="00C40CBF"/>
    <w:rsid w:val="00C42CCE"/>
    <w:rsid w:val="00C44619"/>
    <w:rsid w:val="00C45673"/>
    <w:rsid w:val="00C46875"/>
    <w:rsid w:val="00C472A5"/>
    <w:rsid w:val="00C53E1A"/>
    <w:rsid w:val="00C540F6"/>
    <w:rsid w:val="00C54BFF"/>
    <w:rsid w:val="00C55157"/>
    <w:rsid w:val="00C61B5F"/>
    <w:rsid w:val="00C62715"/>
    <w:rsid w:val="00C64040"/>
    <w:rsid w:val="00C64D7E"/>
    <w:rsid w:val="00C673AA"/>
    <w:rsid w:val="00C70B54"/>
    <w:rsid w:val="00C71579"/>
    <w:rsid w:val="00C72777"/>
    <w:rsid w:val="00C74323"/>
    <w:rsid w:val="00C76540"/>
    <w:rsid w:val="00C81437"/>
    <w:rsid w:val="00C81EA3"/>
    <w:rsid w:val="00C848AF"/>
    <w:rsid w:val="00C87F18"/>
    <w:rsid w:val="00C91A80"/>
    <w:rsid w:val="00C946DC"/>
    <w:rsid w:val="00CA1112"/>
    <w:rsid w:val="00CA3268"/>
    <w:rsid w:val="00CA4D5F"/>
    <w:rsid w:val="00CA547C"/>
    <w:rsid w:val="00CA5B3A"/>
    <w:rsid w:val="00CA6D0C"/>
    <w:rsid w:val="00CA7E11"/>
    <w:rsid w:val="00CB392B"/>
    <w:rsid w:val="00CB4128"/>
    <w:rsid w:val="00CB5148"/>
    <w:rsid w:val="00CB6479"/>
    <w:rsid w:val="00CC1F02"/>
    <w:rsid w:val="00CC464A"/>
    <w:rsid w:val="00CC5053"/>
    <w:rsid w:val="00CC6807"/>
    <w:rsid w:val="00CD1E45"/>
    <w:rsid w:val="00CD1FD6"/>
    <w:rsid w:val="00CD2AB2"/>
    <w:rsid w:val="00CD38D1"/>
    <w:rsid w:val="00CD663E"/>
    <w:rsid w:val="00CE136A"/>
    <w:rsid w:val="00CE7626"/>
    <w:rsid w:val="00CF31CE"/>
    <w:rsid w:val="00CF4F28"/>
    <w:rsid w:val="00D00806"/>
    <w:rsid w:val="00D0262B"/>
    <w:rsid w:val="00D05F72"/>
    <w:rsid w:val="00D06C7A"/>
    <w:rsid w:val="00D11C1F"/>
    <w:rsid w:val="00D12294"/>
    <w:rsid w:val="00D15A3D"/>
    <w:rsid w:val="00D22CB6"/>
    <w:rsid w:val="00D22F56"/>
    <w:rsid w:val="00D247F0"/>
    <w:rsid w:val="00D31FDB"/>
    <w:rsid w:val="00D409A6"/>
    <w:rsid w:val="00D41341"/>
    <w:rsid w:val="00D43B0E"/>
    <w:rsid w:val="00D46BE2"/>
    <w:rsid w:val="00D5140D"/>
    <w:rsid w:val="00D520FC"/>
    <w:rsid w:val="00D605FA"/>
    <w:rsid w:val="00D618EC"/>
    <w:rsid w:val="00D86F1C"/>
    <w:rsid w:val="00D94B3C"/>
    <w:rsid w:val="00D95C4A"/>
    <w:rsid w:val="00DA646F"/>
    <w:rsid w:val="00DB0A44"/>
    <w:rsid w:val="00DB0BF0"/>
    <w:rsid w:val="00DB0C06"/>
    <w:rsid w:val="00DB2B88"/>
    <w:rsid w:val="00DB6CAF"/>
    <w:rsid w:val="00DC22D7"/>
    <w:rsid w:val="00DC299C"/>
    <w:rsid w:val="00DC3FD3"/>
    <w:rsid w:val="00DC5532"/>
    <w:rsid w:val="00DC5B89"/>
    <w:rsid w:val="00DD1B2D"/>
    <w:rsid w:val="00DD318C"/>
    <w:rsid w:val="00DD4B16"/>
    <w:rsid w:val="00DD7B8A"/>
    <w:rsid w:val="00DE14DE"/>
    <w:rsid w:val="00DE21B7"/>
    <w:rsid w:val="00DE27A7"/>
    <w:rsid w:val="00DE4C09"/>
    <w:rsid w:val="00DE7DD2"/>
    <w:rsid w:val="00DF0326"/>
    <w:rsid w:val="00DF21EC"/>
    <w:rsid w:val="00DF27A2"/>
    <w:rsid w:val="00DF4175"/>
    <w:rsid w:val="00DF523A"/>
    <w:rsid w:val="00DF666B"/>
    <w:rsid w:val="00DF6F5F"/>
    <w:rsid w:val="00DF78F1"/>
    <w:rsid w:val="00E008E7"/>
    <w:rsid w:val="00E024B2"/>
    <w:rsid w:val="00E147E5"/>
    <w:rsid w:val="00E16202"/>
    <w:rsid w:val="00E169E9"/>
    <w:rsid w:val="00E177AF"/>
    <w:rsid w:val="00E17CA7"/>
    <w:rsid w:val="00E2206F"/>
    <w:rsid w:val="00E2271E"/>
    <w:rsid w:val="00E231D6"/>
    <w:rsid w:val="00E24081"/>
    <w:rsid w:val="00E243A9"/>
    <w:rsid w:val="00E25FAF"/>
    <w:rsid w:val="00E31A3D"/>
    <w:rsid w:val="00E31A42"/>
    <w:rsid w:val="00E32ECB"/>
    <w:rsid w:val="00E33D9B"/>
    <w:rsid w:val="00E3614F"/>
    <w:rsid w:val="00E367DE"/>
    <w:rsid w:val="00E379C6"/>
    <w:rsid w:val="00E40ADD"/>
    <w:rsid w:val="00E444F8"/>
    <w:rsid w:val="00E449F0"/>
    <w:rsid w:val="00E44F8F"/>
    <w:rsid w:val="00E47C5B"/>
    <w:rsid w:val="00E50557"/>
    <w:rsid w:val="00E548B3"/>
    <w:rsid w:val="00E54A7A"/>
    <w:rsid w:val="00E54FC9"/>
    <w:rsid w:val="00E55252"/>
    <w:rsid w:val="00E55C8F"/>
    <w:rsid w:val="00E56951"/>
    <w:rsid w:val="00E56B81"/>
    <w:rsid w:val="00E57377"/>
    <w:rsid w:val="00E57588"/>
    <w:rsid w:val="00E605D3"/>
    <w:rsid w:val="00E64824"/>
    <w:rsid w:val="00E648DD"/>
    <w:rsid w:val="00E6585C"/>
    <w:rsid w:val="00E7132D"/>
    <w:rsid w:val="00E7227F"/>
    <w:rsid w:val="00E73C4C"/>
    <w:rsid w:val="00E743AE"/>
    <w:rsid w:val="00E77C5A"/>
    <w:rsid w:val="00E80325"/>
    <w:rsid w:val="00E80DDA"/>
    <w:rsid w:val="00E81669"/>
    <w:rsid w:val="00E85931"/>
    <w:rsid w:val="00E90E2C"/>
    <w:rsid w:val="00E923EF"/>
    <w:rsid w:val="00E94E96"/>
    <w:rsid w:val="00E96630"/>
    <w:rsid w:val="00EA6526"/>
    <w:rsid w:val="00EB21FC"/>
    <w:rsid w:val="00EB322D"/>
    <w:rsid w:val="00EB3D0D"/>
    <w:rsid w:val="00EB67F1"/>
    <w:rsid w:val="00EB7A5B"/>
    <w:rsid w:val="00EC0146"/>
    <w:rsid w:val="00EC0A46"/>
    <w:rsid w:val="00EC146B"/>
    <w:rsid w:val="00EC2382"/>
    <w:rsid w:val="00EC4D81"/>
    <w:rsid w:val="00ED324B"/>
    <w:rsid w:val="00ED7E48"/>
    <w:rsid w:val="00EE245A"/>
    <w:rsid w:val="00EE320D"/>
    <w:rsid w:val="00EE3F1F"/>
    <w:rsid w:val="00EF3DC7"/>
    <w:rsid w:val="00EF55BC"/>
    <w:rsid w:val="00EF721E"/>
    <w:rsid w:val="00EF78C7"/>
    <w:rsid w:val="00F12AEA"/>
    <w:rsid w:val="00F16219"/>
    <w:rsid w:val="00F1731D"/>
    <w:rsid w:val="00F17C49"/>
    <w:rsid w:val="00F215AC"/>
    <w:rsid w:val="00F25B75"/>
    <w:rsid w:val="00F30078"/>
    <w:rsid w:val="00F34366"/>
    <w:rsid w:val="00F42C43"/>
    <w:rsid w:val="00F42C94"/>
    <w:rsid w:val="00F44C9A"/>
    <w:rsid w:val="00F461FF"/>
    <w:rsid w:val="00F47139"/>
    <w:rsid w:val="00F56A68"/>
    <w:rsid w:val="00F608F9"/>
    <w:rsid w:val="00F665C5"/>
    <w:rsid w:val="00F66DD6"/>
    <w:rsid w:val="00F72AF2"/>
    <w:rsid w:val="00F72B58"/>
    <w:rsid w:val="00F76F15"/>
    <w:rsid w:val="00F77C51"/>
    <w:rsid w:val="00F80859"/>
    <w:rsid w:val="00F80B3F"/>
    <w:rsid w:val="00F83020"/>
    <w:rsid w:val="00F903A5"/>
    <w:rsid w:val="00F90C0D"/>
    <w:rsid w:val="00F920D2"/>
    <w:rsid w:val="00F92A84"/>
    <w:rsid w:val="00F95A28"/>
    <w:rsid w:val="00F9624F"/>
    <w:rsid w:val="00FA101D"/>
    <w:rsid w:val="00FA3655"/>
    <w:rsid w:val="00FA49EF"/>
    <w:rsid w:val="00FA4A92"/>
    <w:rsid w:val="00FA7B53"/>
    <w:rsid w:val="00FB35F8"/>
    <w:rsid w:val="00FB4410"/>
    <w:rsid w:val="00FB4A4F"/>
    <w:rsid w:val="00FB7181"/>
    <w:rsid w:val="00FC0140"/>
    <w:rsid w:val="00FC5BFE"/>
    <w:rsid w:val="00FC61D6"/>
    <w:rsid w:val="00FD2D17"/>
    <w:rsid w:val="00FD3402"/>
    <w:rsid w:val="00FD4CBE"/>
    <w:rsid w:val="00FD739D"/>
    <w:rsid w:val="00FE0870"/>
    <w:rsid w:val="00FE1282"/>
    <w:rsid w:val="00FE3C11"/>
    <w:rsid w:val="00FE64FC"/>
    <w:rsid w:val="00FE6DB0"/>
    <w:rsid w:val="00FE6E83"/>
    <w:rsid w:val="00FF1B0F"/>
    <w:rsid w:val="00FF3090"/>
    <w:rsid w:val="00FF3B96"/>
    <w:rsid w:val="00FF4F68"/>
    <w:rsid w:val="00FF50D7"/>
    <w:rsid w:val="00FF62D7"/>
    <w:rsid w:val="01DB70C6"/>
    <w:rsid w:val="10CD00E1"/>
    <w:rsid w:val="11FF2023"/>
    <w:rsid w:val="13EACF1F"/>
    <w:rsid w:val="156D338C"/>
    <w:rsid w:val="17596B26"/>
    <w:rsid w:val="17A4239F"/>
    <w:rsid w:val="17FF9855"/>
    <w:rsid w:val="1BFF1645"/>
    <w:rsid w:val="1C513718"/>
    <w:rsid w:val="1DFBCF3F"/>
    <w:rsid w:val="1E51F031"/>
    <w:rsid w:val="1FBEA932"/>
    <w:rsid w:val="22E7B847"/>
    <w:rsid w:val="23633668"/>
    <w:rsid w:val="25053412"/>
    <w:rsid w:val="27BFFD23"/>
    <w:rsid w:val="2ABB799E"/>
    <w:rsid w:val="2AFE522E"/>
    <w:rsid w:val="2BFEADE3"/>
    <w:rsid w:val="2C664856"/>
    <w:rsid w:val="2E9789E5"/>
    <w:rsid w:val="329C5ACB"/>
    <w:rsid w:val="36470864"/>
    <w:rsid w:val="367DBA39"/>
    <w:rsid w:val="36DE3BD7"/>
    <w:rsid w:val="37DD2F8B"/>
    <w:rsid w:val="37F551BB"/>
    <w:rsid w:val="37FB957D"/>
    <w:rsid w:val="39755870"/>
    <w:rsid w:val="3A7ECC82"/>
    <w:rsid w:val="3B6D4FA8"/>
    <w:rsid w:val="3BEE3CFC"/>
    <w:rsid w:val="3D2D3112"/>
    <w:rsid w:val="3DFE9AEC"/>
    <w:rsid w:val="3EFF5EA5"/>
    <w:rsid w:val="3F0B78A2"/>
    <w:rsid w:val="3FA64777"/>
    <w:rsid w:val="3FF7B8E1"/>
    <w:rsid w:val="474A6597"/>
    <w:rsid w:val="47F24579"/>
    <w:rsid w:val="48643C31"/>
    <w:rsid w:val="487D787C"/>
    <w:rsid w:val="48C25094"/>
    <w:rsid w:val="49743241"/>
    <w:rsid w:val="4BB6CC63"/>
    <w:rsid w:val="4D1F2E42"/>
    <w:rsid w:val="4D6F4CCB"/>
    <w:rsid w:val="4EFEAD4C"/>
    <w:rsid w:val="4F143699"/>
    <w:rsid w:val="55D061AF"/>
    <w:rsid w:val="5621502B"/>
    <w:rsid w:val="567D6385"/>
    <w:rsid w:val="57E2576D"/>
    <w:rsid w:val="59050A43"/>
    <w:rsid w:val="5A970147"/>
    <w:rsid w:val="5B5D0CB4"/>
    <w:rsid w:val="5BAFB764"/>
    <w:rsid w:val="5BFFAE0F"/>
    <w:rsid w:val="5D174E5B"/>
    <w:rsid w:val="5D4FC8B8"/>
    <w:rsid w:val="5E7581DE"/>
    <w:rsid w:val="5EBFF2BA"/>
    <w:rsid w:val="5EFF8561"/>
    <w:rsid w:val="5F3FF61D"/>
    <w:rsid w:val="5F5BEA23"/>
    <w:rsid w:val="5FF72F89"/>
    <w:rsid w:val="5FFD9274"/>
    <w:rsid w:val="600639C0"/>
    <w:rsid w:val="62362F24"/>
    <w:rsid w:val="66C42C12"/>
    <w:rsid w:val="66F23662"/>
    <w:rsid w:val="683819BB"/>
    <w:rsid w:val="68523973"/>
    <w:rsid w:val="6994310B"/>
    <w:rsid w:val="6E1F40EF"/>
    <w:rsid w:val="6F4FE064"/>
    <w:rsid w:val="6FDFF4A6"/>
    <w:rsid w:val="71946FC7"/>
    <w:rsid w:val="72B55050"/>
    <w:rsid w:val="73DF909B"/>
    <w:rsid w:val="73FF196C"/>
    <w:rsid w:val="749556CE"/>
    <w:rsid w:val="76340D94"/>
    <w:rsid w:val="775B8E3E"/>
    <w:rsid w:val="775E51E7"/>
    <w:rsid w:val="775FCB89"/>
    <w:rsid w:val="777BA612"/>
    <w:rsid w:val="779A6A81"/>
    <w:rsid w:val="77BFA684"/>
    <w:rsid w:val="77F5BCDB"/>
    <w:rsid w:val="78BF41E8"/>
    <w:rsid w:val="79E8559D"/>
    <w:rsid w:val="79EF23A3"/>
    <w:rsid w:val="79FCB94B"/>
    <w:rsid w:val="7BF61C83"/>
    <w:rsid w:val="7BFB9491"/>
    <w:rsid w:val="7CEF2AA2"/>
    <w:rsid w:val="7DF3A252"/>
    <w:rsid w:val="7DF4FBB3"/>
    <w:rsid w:val="7E7E8B98"/>
    <w:rsid w:val="7EA14072"/>
    <w:rsid w:val="7ED4D8AA"/>
    <w:rsid w:val="7EFFCA65"/>
    <w:rsid w:val="7F4F3BA5"/>
    <w:rsid w:val="7F6F2380"/>
    <w:rsid w:val="7FAF95A3"/>
    <w:rsid w:val="7FBD5914"/>
    <w:rsid w:val="7FBF356B"/>
    <w:rsid w:val="7FBFD602"/>
    <w:rsid w:val="7FCD7537"/>
    <w:rsid w:val="7FF7FB36"/>
    <w:rsid w:val="7FFBD1B8"/>
    <w:rsid w:val="7FFD644F"/>
    <w:rsid w:val="7FFDCF49"/>
    <w:rsid w:val="7FFE058E"/>
    <w:rsid w:val="7FFF4A0D"/>
    <w:rsid w:val="94FFDC11"/>
    <w:rsid w:val="95B58FA5"/>
    <w:rsid w:val="9FAFDB6F"/>
    <w:rsid w:val="9FDD550A"/>
    <w:rsid w:val="A79B11C4"/>
    <w:rsid w:val="A7FBB66B"/>
    <w:rsid w:val="AF651093"/>
    <w:rsid w:val="B371E8E7"/>
    <w:rsid w:val="B37FAA1C"/>
    <w:rsid w:val="B5CF1F56"/>
    <w:rsid w:val="B7D71013"/>
    <w:rsid w:val="BB3DAF65"/>
    <w:rsid w:val="BDBE18F4"/>
    <w:rsid w:val="BDFE42B9"/>
    <w:rsid w:val="BFF3370C"/>
    <w:rsid w:val="BFFBD1D5"/>
    <w:rsid w:val="BFFE7E7A"/>
    <w:rsid w:val="CCE503B5"/>
    <w:rsid w:val="CDF723CB"/>
    <w:rsid w:val="CEFC9652"/>
    <w:rsid w:val="DABC3FB2"/>
    <w:rsid w:val="DBFB4B4C"/>
    <w:rsid w:val="DBFE41F0"/>
    <w:rsid w:val="DC35005D"/>
    <w:rsid w:val="DEEE42E7"/>
    <w:rsid w:val="E5DACB12"/>
    <w:rsid w:val="E7B9ABA9"/>
    <w:rsid w:val="E7F6CEC2"/>
    <w:rsid w:val="E95F0140"/>
    <w:rsid w:val="EBAB7261"/>
    <w:rsid w:val="EBE31E3A"/>
    <w:rsid w:val="EBFD0EA6"/>
    <w:rsid w:val="EBFD129A"/>
    <w:rsid w:val="EEBB3CD2"/>
    <w:rsid w:val="EEFFDC63"/>
    <w:rsid w:val="EFAB9403"/>
    <w:rsid w:val="EFAF91C1"/>
    <w:rsid w:val="EFF9F344"/>
    <w:rsid w:val="F2FFC48A"/>
    <w:rsid w:val="F5B5CDF8"/>
    <w:rsid w:val="F5DE2088"/>
    <w:rsid w:val="F659E38B"/>
    <w:rsid w:val="F67E2224"/>
    <w:rsid w:val="F6DB40ED"/>
    <w:rsid w:val="F6F38027"/>
    <w:rsid w:val="F77A9320"/>
    <w:rsid w:val="F7FD3057"/>
    <w:rsid w:val="F7FF4C4D"/>
    <w:rsid w:val="F7FFB4BF"/>
    <w:rsid w:val="FB177E2E"/>
    <w:rsid w:val="FB7740F0"/>
    <w:rsid w:val="FB7FCC18"/>
    <w:rsid w:val="FBAD4168"/>
    <w:rsid w:val="FBFE273C"/>
    <w:rsid w:val="FD8E0F0B"/>
    <w:rsid w:val="FDF82DDA"/>
    <w:rsid w:val="FDFE4E87"/>
    <w:rsid w:val="FE3F29E0"/>
    <w:rsid w:val="FE7F9E33"/>
    <w:rsid w:val="FEDD5562"/>
    <w:rsid w:val="FF2B5548"/>
    <w:rsid w:val="FF6F0AEE"/>
    <w:rsid w:val="FF9F2155"/>
    <w:rsid w:val="FFABA5FC"/>
    <w:rsid w:val="FFAFBC64"/>
    <w:rsid w:val="FFD7B551"/>
    <w:rsid w:val="FFDBFC1E"/>
    <w:rsid w:val="FFDE7854"/>
    <w:rsid w:val="FFE7307D"/>
    <w:rsid w:val="FFEFD87A"/>
    <w:rsid w:val="FFF78AAD"/>
    <w:rsid w:val="FFF7E371"/>
    <w:rsid w:val="FFFE09B9"/>
    <w:rsid w:val="FFFE1311"/>
    <w:rsid w:val="FFFF8C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qFormat="1" w:unhideWhenUsed="0" w:uiPriority="0" w:semiHidden="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77"/>
    <w:qFormat/>
    <w:uiPriority w:val="9"/>
    <w:pPr>
      <w:keepNext/>
      <w:keepLines/>
      <w:numPr>
        <w:ilvl w:val="0"/>
        <w:numId w:val="1"/>
      </w:numPr>
      <w:spacing w:before="240" w:after="120" w:line="360" w:lineRule="exact"/>
      <w:outlineLvl w:val="0"/>
    </w:pPr>
    <w:rPr>
      <w:rFonts w:ascii="Arial" w:hAnsi="Arial" w:eastAsia="黑体"/>
      <w:b/>
      <w:kern w:val="44"/>
      <w:sz w:val="24"/>
      <w:szCs w:val="20"/>
    </w:rPr>
  </w:style>
  <w:style w:type="paragraph" w:styleId="4">
    <w:name w:val="heading 2"/>
    <w:basedOn w:val="1"/>
    <w:next w:val="3"/>
    <w:link w:val="61"/>
    <w:qFormat/>
    <w:uiPriority w:val="9"/>
    <w:pPr>
      <w:keepNext/>
      <w:keepLines/>
      <w:numPr>
        <w:ilvl w:val="1"/>
        <w:numId w:val="1"/>
      </w:numPr>
      <w:tabs>
        <w:tab w:val="left" w:pos="624"/>
      </w:tabs>
      <w:spacing w:before="120" w:after="120" w:line="360" w:lineRule="exact"/>
      <w:outlineLvl w:val="1"/>
    </w:pPr>
    <w:rPr>
      <w:rFonts w:ascii="Arial" w:hAnsi="Arial" w:eastAsia="黑体"/>
      <w:b/>
      <w:sz w:val="24"/>
      <w:szCs w:val="20"/>
    </w:rPr>
  </w:style>
  <w:style w:type="paragraph" w:styleId="5">
    <w:name w:val="heading 3"/>
    <w:basedOn w:val="1"/>
    <w:next w:val="3"/>
    <w:link w:val="75"/>
    <w:qFormat/>
    <w:uiPriority w:val="9"/>
    <w:pPr>
      <w:keepNext/>
      <w:keepLines/>
      <w:numPr>
        <w:ilvl w:val="2"/>
        <w:numId w:val="1"/>
      </w:numPr>
      <w:tabs>
        <w:tab w:val="left" w:pos="1021"/>
      </w:tabs>
      <w:spacing w:before="120" w:after="120" w:line="360" w:lineRule="exact"/>
      <w:outlineLvl w:val="2"/>
    </w:pPr>
    <w:rPr>
      <w:rFonts w:ascii="Arial" w:hAnsi="Arial"/>
      <w:b/>
      <w:sz w:val="24"/>
      <w:szCs w:val="20"/>
    </w:rPr>
  </w:style>
  <w:style w:type="paragraph" w:styleId="6">
    <w:name w:val="heading 4"/>
    <w:basedOn w:val="1"/>
    <w:next w:val="3"/>
    <w:link w:val="74"/>
    <w:qFormat/>
    <w:uiPriority w:val="9"/>
    <w:pPr>
      <w:keepNext/>
      <w:keepLines/>
      <w:numPr>
        <w:ilvl w:val="3"/>
        <w:numId w:val="1"/>
      </w:numPr>
      <w:tabs>
        <w:tab w:val="left" w:pos="1247"/>
      </w:tabs>
      <w:spacing w:before="120" w:after="120" w:line="360" w:lineRule="exact"/>
      <w:outlineLvl w:val="3"/>
    </w:pPr>
    <w:rPr>
      <w:rFonts w:ascii="Arial" w:hAnsi="Arial"/>
      <w:b/>
      <w:sz w:val="24"/>
      <w:szCs w:val="20"/>
    </w:rPr>
  </w:style>
  <w:style w:type="paragraph" w:styleId="7">
    <w:name w:val="heading 5"/>
    <w:basedOn w:val="1"/>
    <w:next w:val="3"/>
    <w:link w:val="53"/>
    <w:qFormat/>
    <w:uiPriority w:val="0"/>
    <w:pPr>
      <w:keepNext/>
      <w:keepLines/>
      <w:numPr>
        <w:ilvl w:val="4"/>
        <w:numId w:val="1"/>
      </w:numPr>
      <w:spacing w:line="300" w:lineRule="auto"/>
      <w:outlineLvl w:val="4"/>
    </w:pPr>
    <w:rPr>
      <w:rFonts w:ascii="宋体"/>
      <w:snapToGrid w:val="0"/>
      <w:kern w:val="0"/>
      <w:sz w:val="24"/>
      <w:szCs w:val="20"/>
    </w:rPr>
  </w:style>
  <w:style w:type="paragraph" w:styleId="8">
    <w:name w:val="heading 6"/>
    <w:basedOn w:val="1"/>
    <w:next w:val="1"/>
    <w:link w:val="66"/>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link w:val="67"/>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68"/>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link w:val="6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9">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54"/>
    <w:qFormat/>
    <w:uiPriority w:val="0"/>
    <w:pPr>
      <w:spacing w:line="300" w:lineRule="auto"/>
      <w:ind w:firstLine="200" w:firstLineChars="200"/>
    </w:pPr>
    <w:rPr>
      <w:sz w:val="24"/>
    </w:rPr>
  </w:style>
  <w:style w:type="paragraph" w:styleId="12">
    <w:name w:val="toc 7"/>
    <w:basedOn w:val="1"/>
    <w:next w:val="1"/>
    <w:qFormat/>
    <w:uiPriority w:val="0"/>
    <w:pPr>
      <w:ind w:left="2520" w:leftChars="1200"/>
    </w:pPr>
  </w:style>
  <w:style w:type="paragraph" w:styleId="13">
    <w:name w:val="List Number"/>
    <w:basedOn w:val="1"/>
    <w:qFormat/>
    <w:uiPriority w:val="0"/>
    <w:pPr>
      <w:contextualSpacing/>
    </w:pPr>
  </w:style>
  <w:style w:type="paragraph" w:styleId="14">
    <w:name w:val="caption"/>
    <w:basedOn w:val="1"/>
    <w:next w:val="1"/>
    <w:link w:val="95"/>
    <w:qFormat/>
    <w:uiPriority w:val="0"/>
    <w:pPr>
      <w:spacing w:line="300" w:lineRule="auto"/>
      <w:jc w:val="center"/>
    </w:pPr>
    <w:rPr>
      <w:rFonts w:ascii="Cambria" w:hAnsi="Cambria" w:eastAsia="黑体"/>
      <w:sz w:val="24"/>
      <w:szCs w:val="20"/>
    </w:rPr>
  </w:style>
  <w:style w:type="paragraph" w:styleId="15">
    <w:name w:val="Document Map"/>
    <w:basedOn w:val="1"/>
    <w:link w:val="127"/>
    <w:qFormat/>
    <w:uiPriority w:val="0"/>
    <w:pPr>
      <w:shd w:val="clear" w:color="auto" w:fill="000080"/>
    </w:pPr>
  </w:style>
  <w:style w:type="paragraph" w:styleId="16">
    <w:name w:val="toa heading"/>
    <w:basedOn w:val="1"/>
    <w:next w:val="1"/>
    <w:semiHidden/>
    <w:qFormat/>
    <w:uiPriority w:val="0"/>
    <w:pPr>
      <w:spacing w:before="120" w:line="360" w:lineRule="auto"/>
    </w:pPr>
    <w:rPr>
      <w:rFonts w:ascii="Arial" w:hAnsi="Arial" w:cs="Arial"/>
      <w:sz w:val="24"/>
    </w:rPr>
  </w:style>
  <w:style w:type="paragraph" w:styleId="17">
    <w:name w:val="annotation text"/>
    <w:basedOn w:val="1"/>
    <w:link w:val="63"/>
    <w:qFormat/>
    <w:uiPriority w:val="0"/>
    <w:pPr>
      <w:jc w:val="left"/>
    </w:pPr>
  </w:style>
  <w:style w:type="paragraph" w:styleId="18">
    <w:name w:val="Body Text"/>
    <w:basedOn w:val="1"/>
    <w:link w:val="65"/>
    <w:qFormat/>
    <w:uiPriority w:val="0"/>
    <w:pPr>
      <w:spacing w:after="120" w:line="360" w:lineRule="exact"/>
      <w:ind w:firstLine="200" w:firstLineChars="200"/>
    </w:pPr>
    <w:rPr>
      <w:sz w:val="24"/>
      <w:szCs w:val="20"/>
    </w:rPr>
  </w:style>
  <w:style w:type="paragraph" w:styleId="19">
    <w:name w:val="Body Text Indent"/>
    <w:basedOn w:val="1"/>
    <w:link w:val="122"/>
    <w:qFormat/>
    <w:uiPriority w:val="0"/>
    <w:pPr>
      <w:spacing w:after="120"/>
      <w:ind w:left="420" w:leftChars="200"/>
    </w:pPr>
  </w:style>
  <w:style w:type="paragraph" w:styleId="20">
    <w:name w:val="toc 5"/>
    <w:basedOn w:val="1"/>
    <w:next w:val="1"/>
    <w:qFormat/>
    <w:uiPriority w:val="0"/>
    <w:pPr>
      <w:ind w:left="1680" w:leftChars="800"/>
    </w:pPr>
  </w:style>
  <w:style w:type="paragraph" w:styleId="21">
    <w:name w:val="toc 3"/>
    <w:basedOn w:val="1"/>
    <w:next w:val="1"/>
    <w:qFormat/>
    <w:uiPriority w:val="39"/>
    <w:pPr>
      <w:spacing w:line="300" w:lineRule="auto"/>
    </w:pPr>
  </w:style>
  <w:style w:type="paragraph" w:styleId="22">
    <w:name w:val="toc 8"/>
    <w:basedOn w:val="1"/>
    <w:next w:val="1"/>
    <w:qFormat/>
    <w:uiPriority w:val="0"/>
    <w:pPr>
      <w:ind w:left="2940" w:leftChars="1400"/>
    </w:pPr>
  </w:style>
  <w:style w:type="paragraph" w:styleId="23">
    <w:name w:val="Balloon Text"/>
    <w:basedOn w:val="1"/>
    <w:link w:val="60"/>
    <w:qFormat/>
    <w:uiPriority w:val="0"/>
    <w:rPr>
      <w:sz w:val="18"/>
      <w:szCs w:val="18"/>
    </w:rPr>
  </w:style>
  <w:style w:type="paragraph" w:styleId="24">
    <w:name w:val="footer"/>
    <w:basedOn w:val="1"/>
    <w:link w:val="59"/>
    <w:qFormat/>
    <w:uiPriority w:val="99"/>
    <w:pPr>
      <w:tabs>
        <w:tab w:val="center" w:pos="4153"/>
        <w:tab w:val="right" w:pos="8306"/>
      </w:tabs>
      <w:snapToGrid w:val="0"/>
      <w:jc w:val="left"/>
    </w:pPr>
    <w:rPr>
      <w:sz w:val="18"/>
      <w:szCs w:val="18"/>
    </w:rPr>
  </w:style>
  <w:style w:type="paragraph" w:styleId="25">
    <w:name w:val="header"/>
    <w:basedOn w:val="1"/>
    <w:link w:val="52"/>
    <w:qFormat/>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line="300" w:lineRule="auto"/>
    </w:pPr>
    <w:rPr>
      <w:sz w:val="24"/>
    </w:rPr>
  </w:style>
  <w:style w:type="paragraph" w:styleId="27">
    <w:name w:val="toc 4"/>
    <w:basedOn w:val="1"/>
    <w:next w:val="1"/>
    <w:qFormat/>
    <w:uiPriority w:val="0"/>
    <w:pPr>
      <w:ind w:left="1260" w:leftChars="600"/>
    </w:pPr>
  </w:style>
  <w:style w:type="paragraph" w:styleId="28">
    <w:name w:val="toc 6"/>
    <w:basedOn w:val="1"/>
    <w:next w:val="1"/>
    <w:qFormat/>
    <w:uiPriority w:val="0"/>
    <w:pPr>
      <w:ind w:left="2100" w:leftChars="1000"/>
    </w:pPr>
  </w:style>
  <w:style w:type="paragraph" w:styleId="29">
    <w:name w:val="table of figures"/>
    <w:basedOn w:val="1"/>
    <w:next w:val="1"/>
    <w:qFormat/>
    <w:uiPriority w:val="0"/>
    <w:pPr>
      <w:ind w:left="200" w:leftChars="200" w:hanging="200" w:hangingChars="200"/>
    </w:pPr>
  </w:style>
  <w:style w:type="paragraph" w:styleId="30">
    <w:name w:val="toc 2"/>
    <w:basedOn w:val="1"/>
    <w:next w:val="1"/>
    <w:link w:val="107"/>
    <w:qFormat/>
    <w:uiPriority w:val="39"/>
    <w:pPr>
      <w:spacing w:line="300" w:lineRule="auto"/>
    </w:pPr>
    <w:rPr>
      <w:sz w:val="24"/>
    </w:rPr>
  </w:style>
  <w:style w:type="paragraph" w:styleId="31">
    <w:name w:val="toc 9"/>
    <w:basedOn w:val="1"/>
    <w:next w:val="1"/>
    <w:qFormat/>
    <w:uiPriority w:val="0"/>
    <w:pPr>
      <w:ind w:left="3360" w:leftChars="1600"/>
    </w:pPr>
  </w:style>
  <w:style w:type="paragraph" w:styleId="32">
    <w:name w:val="HTML Preformatted"/>
    <w:basedOn w:val="1"/>
    <w:link w:val="1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left"/>
    </w:pPr>
    <w:rPr>
      <w:rFonts w:hint="eastAsia" w:ascii="宋体" w:hAnsi="宋体"/>
      <w:kern w:val="0"/>
      <w:sz w:val="24"/>
    </w:r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link w:val="80"/>
    <w:qFormat/>
    <w:uiPriority w:val="0"/>
    <w:pPr>
      <w:spacing w:before="240" w:after="60" w:line="360" w:lineRule="auto"/>
      <w:jc w:val="center"/>
      <w:outlineLvl w:val="0"/>
    </w:pPr>
    <w:rPr>
      <w:rFonts w:ascii="Verdana" w:hAnsi="Verdana" w:eastAsia="黑体"/>
      <w:b/>
      <w:bCs/>
      <w:sz w:val="32"/>
      <w:szCs w:val="32"/>
    </w:rPr>
  </w:style>
  <w:style w:type="paragraph" w:styleId="35">
    <w:name w:val="annotation subject"/>
    <w:basedOn w:val="17"/>
    <w:next w:val="17"/>
    <w:link w:val="64"/>
    <w:qFormat/>
    <w:uiPriority w:val="0"/>
    <w:rPr>
      <w:b/>
      <w:bCs/>
    </w:rPr>
  </w:style>
  <w:style w:type="table" w:styleId="37">
    <w:name w:val="Table Grid"/>
    <w:basedOn w:val="3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Grid 5"/>
    <w:basedOn w:val="3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40">
    <w:name w:val="page number"/>
    <w:qFormat/>
    <w:uiPriority w:val="0"/>
  </w:style>
  <w:style w:type="character" w:styleId="41">
    <w:name w:val="FollowedHyperlink"/>
    <w:basedOn w:val="39"/>
    <w:semiHidden/>
    <w:unhideWhenUsed/>
    <w:qFormat/>
    <w:uiPriority w:val="99"/>
    <w:rPr>
      <w:color w:val="800080" w:themeColor="followedHyperlink"/>
      <w:u w:val="single"/>
      <w14:textFill>
        <w14:solidFill>
          <w14:schemeClr w14:val="folHlink"/>
        </w14:solidFill>
      </w14:textFill>
    </w:rPr>
  </w:style>
  <w:style w:type="character" w:styleId="42">
    <w:name w:val="Hyperlink"/>
    <w:qFormat/>
    <w:uiPriority w:val="99"/>
    <w:rPr>
      <w:color w:val="0000FF"/>
      <w:u w:val="single"/>
    </w:rPr>
  </w:style>
  <w:style w:type="character" w:styleId="43">
    <w:name w:val="HTML Code"/>
    <w:basedOn w:val="39"/>
    <w:semiHidden/>
    <w:unhideWhenUsed/>
    <w:qFormat/>
    <w:uiPriority w:val="99"/>
    <w:rPr>
      <w:rFonts w:ascii="Courier New" w:hAnsi="Courier New"/>
      <w:sz w:val="20"/>
    </w:rPr>
  </w:style>
  <w:style w:type="character" w:styleId="44">
    <w:name w:val="annotation reference"/>
    <w:qFormat/>
    <w:uiPriority w:val="0"/>
    <w:rPr>
      <w:sz w:val="21"/>
      <w:szCs w:val="21"/>
    </w:rPr>
  </w:style>
  <w:style w:type="paragraph" w:customStyle="1" w:styleId="45">
    <w:name w:val="图表内容"/>
    <w:basedOn w:val="1"/>
    <w:link w:val="58"/>
    <w:qFormat/>
    <w:uiPriority w:val="0"/>
    <w:pPr>
      <w:spacing w:before="20" w:after="20"/>
    </w:pPr>
    <w:rPr>
      <w:szCs w:val="20"/>
    </w:rPr>
  </w:style>
  <w:style w:type="paragraph" w:customStyle="1" w:styleId="46">
    <w:name w:val="并列项"/>
    <w:basedOn w:val="3"/>
    <w:qFormat/>
    <w:uiPriority w:val="0"/>
    <w:pPr>
      <w:numPr>
        <w:ilvl w:val="0"/>
        <w:numId w:val="2"/>
      </w:numPr>
      <w:ind w:firstLine="0" w:firstLineChars="0"/>
    </w:pPr>
    <w:rPr>
      <w:rFonts w:ascii="宋体"/>
      <w:snapToGrid w:val="0"/>
      <w:kern w:val="0"/>
      <w:szCs w:val="20"/>
    </w:rPr>
  </w:style>
  <w:style w:type="paragraph" w:customStyle="1" w:styleId="47">
    <w:name w:val="并列项 2"/>
    <w:basedOn w:val="3"/>
    <w:qFormat/>
    <w:uiPriority w:val="0"/>
    <w:pPr>
      <w:numPr>
        <w:ilvl w:val="0"/>
        <w:numId w:val="3"/>
      </w:numPr>
      <w:ind w:firstLine="0" w:firstLineChars="0"/>
    </w:pPr>
    <w:rPr>
      <w:rFonts w:ascii="宋体"/>
      <w:snapToGrid w:val="0"/>
      <w:kern w:val="0"/>
      <w:szCs w:val="20"/>
    </w:rPr>
  </w:style>
  <w:style w:type="paragraph" w:customStyle="1" w:styleId="48">
    <w:name w:val="并列项 1"/>
    <w:basedOn w:val="3"/>
    <w:qFormat/>
    <w:uiPriority w:val="0"/>
    <w:pPr>
      <w:numPr>
        <w:ilvl w:val="0"/>
        <w:numId w:val="4"/>
      </w:numPr>
      <w:ind w:left="400" w:leftChars="400" w:hanging="198" w:hangingChars="200"/>
    </w:pPr>
    <w:rPr>
      <w:rFonts w:ascii="宋体"/>
      <w:snapToGrid w:val="0"/>
      <w:kern w:val="0"/>
      <w:szCs w:val="20"/>
    </w:rPr>
  </w:style>
  <w:style w:type="paragraph" w:customStyle="1" w:styleId="49">
    <w:name w:val="注："/>
    <w:basedOn w:val="1"/>
    <w:link w:val="50"/>
    <w:qFormat/>
    <w:uiPriority w:val="0"/>
    <w:pPr>
      <w:tabs>
        <w:tab w:val="left" w:pos="1140"/>
      </w:tabs>
      <w:ind w:left="1140" w:hanging="720"/>
    </w:pPr>
    <w:rPr>
      <w:rFonts w:ascii="宋体"/>
      <w:snapToGrid w:val="0"/>
      <w:kern w:val="0"/>
      <w:szCs w:val="20"/>
    </w:rPr>
  </w:style>
  <w:style w:type="character" w:customStyle="1" w:styleId="50">
    <w:name w:val="注： Char"/>
    <w:link w:val="49"/>
    <w:qFormat/>
    <w:uiPriority w:val="0"/>
    <w:rPr>
      <w:rFonts w:ascii="宋体"/>
      <w:snapToGrid/>
      <w:sz w:val="21"/>
    </w:rPr>
  </w:style>
  <w:style w:type="paragraph" w:customStyle="1" w:styleId="51">
    <w:name w:val="并列项3"/>
    <w:basedOn w:val="3"/>
    <w:qFormat/>
    <w:uiPriority w:val="0"/>
    <w:pPr>
      <w:numPr>
        <w:ilvl w:val="1"/>
        <w:numId w:val="5"/>
      </w:numPr>
      <w:ind w:left="400" w:leftChars="400" w:hanging="198" w:hangingChars="200"/>
    </w:pPr>
    <w:rPr>
      <w:rFonts w:ascii="宋体"/>
      <w:snapToGrid w:val="0"/>
      <w:kern w:val="0"/>
      <w:szCs w:val="20"/>
    </w:rPr>
  </w:style>
  <w:style w:type="character" w:customStyle="1" w:styleId="52">
    <w:name w:val="页眉 字符"/>
    <w:link w:val="25"/>
    <w:qFormat/>
    <w:uiPriority w:val="99"/>
    <w:rPr>
      <w:kern w:val="2"/>
      <w:sz w:val="18"/>
      <w:szCs w:val="18"/>
    </w:rPr>
  </w:style>
  <w:style w:type="character" w:customStyle="1" w:styleId="53">
    <w:name w:val="标题 5 字符"/>
    <w:link w:val="7"/>
    <w:qFormat/>
    <w:uiPriority w:val="0"/>
    <w:rPr>
      <w:rFonts w:ascii="宋体"/>
      <w:snapToGrid w:val="0"/>
      <w:sz w:val="24"/>
    </w:rPr>
  </w:style>
  <w:style w:type="character" w:customStyle="1" w:styleId="54">
    <w:name w:val="正文缩进 字符"/>
    <w:link w:val="3"/>
    <w:qFormat/>
    <w:uiPriority w:val="0"/>
    <w:rPr>
      <w:kern w:val="2"/>
      <w:sz w:val="24"/>
      <w:szCs w:val="24"/>
    </w:rPr>
  </w:style>
  <w:style w:type="paragraph" w:customStyle="1" w:styleId="55">
    <w:name w:val="并列项1"/>
    <w:basedOn w:val="1"/>
    <w:qFormat/>
    <w:uiPriority w:val="0"/>
    <w:pPr>
      <w:tabs>
        <w:tab w:val="left" w:pos="851"/>
      </w:tabs>
      <w:spacing w:after="60" w:line="360" w:lineRule="exact"/>
      <w:ind w:left="851" w:hanging="426"/>
    </w:pPr>
    <w:rPr>
      <w:sz w:val="24"/>
      <w:szCs w:val="20"/>
    </w:rPr>
  </w:style>
  <w:style w:type="paragraph" w:customStyle="1" w:styleId="56">
    <w:name w:val="并列项2"/>
    <w:basedOn w:val="1"/>
    <w:qFormat/>
    <w:uiPriority w:val="0"/>
    <w:pPr>
      <w:tabs>
        <w:tab w:val="left" w:pos="432"/>
      </w:tabs>
      <w:spacing w:after="60" w:line="360" w:lineRule="exact"/>
      <w:ind w:left="432" w:hanging="432"/>
    </w:pPr>
    <w:rPr>
      <w:sz w:val="24"/>
      <w:szCs w:val="20"/>
    </w:rPr>
  </w:style>
  <w:style w:type="paragraph" w:customStyle="1" w:styleId="57">
    <w:name w:val="图名"/>
    <w:basedOn w:val="1"/>
    <w:next w:val="1"/>
    <w:qFormat/>
    <w:uiPriority w:val="0"/>
    <w:pPr>
      <w:numPr>
        <w:ilvl w:val="0"/>
        <w:numId w:val="6"/>
      </w:numPr>
      <w:adjustRightInd w:val="0"/>
      <w:snapToGrid w:val="0"/>
      <w:spacing w:beforeLines="100" w:afterLines="50" w:line="300" w:lineRule="auto"/>
      <w:jc w:val="center"/>
    </w:pPr>
    <w:rPr>
      <w:rFonts w:eastAsia="黑体"/>
      <w:sz w:val="24"/>
    </w:rPr>
  </w:style>
  <w:style w:type="character" w:customStyle="1" w:styleId="58">
    <w:name w:val="图表内容 Char"/>
    <w:link w:val="45"/>
    <w:qFormat/>
    <w:uiPriority w:val="0"/>
    <w:rPr>
      <w:kern w:val="2"/>
      <w:sz w:val="21"/>
    </w:rPr>
  </w:style>
  <w:style w:type="character" w:customStyle="1" w:styleId="59">
    <w:name w:val="页脚 字符"/>
    <w:link w:val="24"/>
    <w:qFormat/>
    <w:uiPriority w:val="99"/>
    <w:rPr>
      <w:kern w:val="2"/>
      <w:sz w:val="18"/>
      <w:szCs w:val="18"/>
    </w:rPr>
  </w:style>
  <w:style w:type="character" w:customStyle="1" w:styleId="60">
    <w:name w:val="批注框文本 字符"/>
    <w:link w:val="23"/>
    <w:qFormat/>
    <w:uiPriority w:val="0"/>
    <w:rPr>
      <w:kern w:val="2"/>
      <w:sz w:val="18"/>
      <w:szCs w:val="18"/>
    </w:rPr>
  </w:style>
  <w:style w:type="character" w:customStyle="1" w:styleId="61">
    <w:name w:val="标题 2 字符"/>
    <w:link w:val="4"/>
    <w:qFormat/>
    <w:uiPriority w:val="9"/>
    <w:rPr>
      <w:rFonts w:ascii="Arial" w:hAnsi="Arial" w:eastAsia="黑体"/>
      <w:b/>
      <w:kern w:val="2"/>
      <w:sz w:val="24"/>
    </w:rPr>
  </w:style>
  <w:style w:type="paragraph" w:customStyle="1" w:styleId="62">
    <w:name w:val="表名"/>
    <w:basedOn w:val="1"/>
    <w:next w:val="1"/>
    <w:link w:val="87"/>
    <w:qFormat/>
    <w:uiPriority w:val="0"/>
    <w:pPr>
      <w:numPr>
        <w:ilvl w:val="0"/>
        <w:numId w:val="7"/>
      </w:numPr>
      <w:spacing w:beforeLines="50" w:line="300" w:lineRule="auto"/>
      <w:jc w:val="center"/>
    </w:pPr>
    <w:rPr>
      <w:rFonts w:ascii="黑体" w:eastAsia="黑体"/>
      <w:snapToGrid w:val="0"/>
      <w:kern w:val="0"/>
      <w:sz w:val="24"/>
      <w:szCs w:val="20"/>
    </w:rPr>
  </w:style>
  <w:style w:type="character" w:customStyle="1" w:styleId="63">
    <w:name w:val="批注文字 字符"/>
    <w:link w:val="17"/>
    <w:qFormat/>
    <w:uiPriority w:val="0"/>
    <w:rPr>
      <w:kern w:val="2"/>
      <w:sz w:val="21"/>
      <w:szCs w:val="24"/>
    </w:rPr>
  </w:style>
  <w:style w:type="character" w:customStyle="1" w:styleId="64">
    <w:name w:val="批注主题 字符"/>
    <w:link w:val="35"/>
    <w:qFormat/>
    <w:uiPriority w:val="0"/>
    <w:rPr>
      <w:b/>
      <w:bCs/>
      <w:kern w:val="2"/>
      <w:sz w:val="21"/>
      <w:szCs w:val="24"/>
    </w:rPr>
  </w:style>
  <w:style w:type="character" w:customStyle="1" w:styleId="65">
    <w:name w:val="正文文本 字符"/>
    <w:link w:val="18"/>
    <w:qFormat/>
    <w:uiPriority w:val="0"/>
    <w:rPr>
      <w:kern w:val="2"/>
      <w:sz w:val="24"/>
    </w:rPr>
  </w:style>
  <w:style w:type="character" w:customStyle="1" w:styleId="66">
    <w:name w:val="标题 6 字符"/>
    <w:link w:val="8"/>
    <w:qFormat/>
    <w:uiPriority w:val="0"/>
    <w:rPr>
      <w:rFonts w:ascii="Arial" w:hAnsi="Arial" w:eastAsia="黑体"/>
      <w:b/>
      <w:bCs/>
      <w:kern w:val="2"/>
      <w:sz w:val="24"/>
      <w:szCs w:val="24"/>
    </w:rPr>
  </w:style>
  <w:style w:type="character" w:customStyle="1" w:styleId="67">
    <w:name w:val="标题 7 字符"/>
    <w:link w:val="9"/>
    <w:qFormat/>
    <w:uiPriority w:val="0"/>
    <w:rPr>
      <w:b/>
      <w:bCs/>
      <w:kern w:val="2"/>
      <w:sz w:val="24"/>
      <w:szCs w:val="24"/>
    </w:rPr>
  </w:style>
  <w:style w:type="character" w:customStyle="1" w:styleId="68">
    <w:name w:val="标题 8 字符"/>
    <w:link w:val="10"/>
    <w:qFormat/>
    <w:uiPriority w:val="0"/>
    <w:rPr>
      <w:rFonts w:ascii="Arial" w:hAnsi="Arial" w:eastAsia="黑体"/>
      <w:kern w:val="2"/>
      <w:sz w:val="24"/>
      <w:szCs w:val="24"/>
    </w:rPr>
  </w:style>
  <w:style w:type="character" w:customStyle="1" w:styleId="69">
    <w:name w:val="标题 9 字符"/>
    <w:link w:val="11"/>
    <w:qFormat/>
    <w:uiPriority w:val="0"/>
    <w:rPr>
      <w:rFonts w:ascii="Arial" w:hAnsi="Arial" w:eastAsia="黑体"/>
      <w:kern w:val="2"/>
      <w:sz w:val="21"/>
      <w:szCs w:val="21"/>
    </w:rPr>
  </w:style>
  <w:style w:type="paragraph" w:customStyle="1" w:styleId="70">
    <w:name w:val="数据样本"/>
    <w:basedOn w:val="1"/>
    <w:qFormat/>
    <w:uiPriority w:val="0"/>
    <w:rPr>
      <w:b/>
    </w:rPr>
  </w:style>
  <w:style w:type="paragraph" w:customStyle="1" w:styleId="71">
    <w:name w:val="表格正文"/>
    <w:basedOn w:val="1"/>
    <w:qFormat/>
    <w:uiPriority w:val="0"/>
    <w:pPr>
      <w:widowControl/>
      <w:adjustRightInd w:val="0"/>
      <w:snapToGrid w:val="0"/>
      <w:textAlignment w:val="baseline"/>
    </w:pPr>
    <w:rPr>
      <w:szCs w:val="21"/>
    </w:rPr>
  </w:style>
  <w:style w:type="paragraph" w:customStyle="1" w:styleId="72">
    <w:name w:val="图表文字"/>
    <w:qFormat/>
    <w:uiPriority w:val="0"/>
    <w:pPr>
      <w:adjustRightInd w:val="0"/>
      <w:snapToGrid w:val="0"/>
      <w:spacing w:line="280" w:lineRule="exact"/>
      <w:jc w:val="center"/>
      <w:textAlignment w:val="baseline"/>
    </w:pPr>
    <w:rPr>
      <w:rFonts w:ascii="Times New Roman" w:hAnsi="Times New Roman" w:eastAsia="宋体" w:cs="Times New Roman"/>
      <w:sz w:val="21"/>
      <w:szCs w:val="21"/>
      <w:lang w:val="en-US" w:eastAsia="zh-CN" w:bidi="ar-SA"/>
    </w:rPr>
  </w:style>
  <w:style w:type="character" w:customStyle="1" w:styleId="73">
    <w:name w:val="TDContents"/>
    <w:qFormat/>
    <w:uiPriority w:val="0"/>
    <w:rPr>
      <w:rFonts w:ascii="Arial" w:hAnsi="Arial"/>
    </w:rPr>
  </w:style>
  <w:style w:type="character" w:customStyle="1" w:styleId="74">
    <w:name w:val="标题 4 字符"/>
    <w:link w:val="6"/>
    <w:qFormat/>
    <w:uiPriority w:val="9"/>
    <w:rPr>
      <w:rFonts w:ascii="Arial" w:hAnsi="Arial"/>
      <w:b/>
      <w:kern w:val="2"/>
      <w:sz w:val="24"/>
    </w:rPr>
  </w:style>
  <w:style w:type="character" w:customStyle="1" w:styleId="75">
    <w:name w:val="标题 3 字符"/>
    <w:link w:val="5"/>
    <w:qFormat/>
    <w:uiPriority w:val="9"/>
    <w:rPr>
      <w:rFonts w:ascii="Arial" w:hAnsi="Arial"/>
      <w:b/>
      <w:kern w:val="2"/>
      <w:sz w:val="24"/>
    </w:rPr>
  </w:style>
  <w:style w:type="paragraph" w:styleId="76">
    <w:name w:val="List Paragraph"/>
    <w:basedOn w:val="1"/>
    <w:link w:val="92"/>
    <w:qFormat/>
    <w:uiPriority w:val="34"/>
    <w:pPr>
      <w:ind w:firstLine="420" w:firstLineChars="200"/>
    </w:pPr>
  </w:style>
  <w:style w:type="character" w:customStyle="1" w:styleId="77">
    <w:name w:val="标题 1 字符"/>
    <w:link w:val="2"/>
    <w:qFormat/>
    <w:uiPriority w:val="9"/>
    <w:rPr>
      <w:rFonts w:ascii="Arial" w:hAnsi="Arial" w:eastAsia="黑体"/>
      <w:b/>
      <w:kern w:val="44"/>
      <w:sz w:val="24"/>
    </w:rPr>
  </w:style>
  <w:style w:type="paragraph" w:customStyle="1" w:styleId="78">
    <w:name w:val="表内容"/>
    <w:basedOn w:val="1"/>
    <w:link w:val="79"/>
    <w:qFormat/>
    <w:uiPriority w:val="0"/>
    <w:pPr>
      <w:jc w:val="left"/>
    </w:pPr>
    <w:rPr>
      <w:rFonts w:ascii="宋体"/>
      <w:snapToGrid w:val="0"/>
      <w:kern w:val="0"/>
      <w:szCs w:val="20"/>
    </w:rPr>
  </w:style>
  <w:style w:type="character" w:customStyle="1" w:styleId="79">
    <w:name w:val="表内容 Char"/>
    <w:link w:val="78"/>
    <w:qFormat/>
    <w:uiPriority w:val="0"/>
    <w:rPr>
      <w:rFonts w:ascii="宋体"/>
      <w:snapToGrid/>
      <w:sz w:val="21"/>
    </w:rPr>
  </w:style>
  <w:style w:type="character" w:customStyle="1" w:styleId="80">
    <w:name w:val="标题 字符"/>
    <w:link w:val="34"/>
    <w:qFormat/>
    <w:uiPriority w:val="0"/>
    <w:rPr>
      <w:rFonts w:ascii="Verdana" w:hAnsi="Verdana" w:eastAsia="黑体" w:cs="Arial"/>
      <w:b/>
      <w:bCs/>
      <w:kern w:val="2"/>
      <w:sz w:val="32"/>
      <w:szCs w:val="32"/>
    </w:rPr>
  </w:style>
  <w:style w:type="paragraph" w:customStyle="1" w:styleId="81">
    <w:name w:val="段"/>
    <w:link w:val="82"/>
    <w:qFormat/>
    <w:uiPriority w:val="0"/>
    <w:pPr>
      <w:widowControl w:val="0"/>
      <w:autoSpaceDE w:val="0"/>
      <w:autoSpaceDN w:val="0"/>
      <w:adjustRightInd w:val="0"/>
      <w:snapToGrid w:val="0"/>
      <w:spacing w:line="300" w:lineRule="auto"/>
      <w:ind w:firstLine="200" w:firstLineChars="200"/>
      <w:jc w:val="both"/>
    </w:pPr>
    <w:rPr>
      <w:rFonts w:ascii="宋体" w:hAnsi="Times New Roman" w:eastAsia="宋体" w:cs="Times New Roman"/>
      <w:sz w:val="24"/>
      <w:lang w:val="en-US" w:eastAsia="zh-CN" w:bidi="ar-SA"/>
    </w:rPr>
  </w:style>
  <w:style w:type="character" w:customStyle="1" w:styleId="82">
    <w:name w:val="段 Char"/>
    <w:link w:val="81"/>
    <w:qFormat/>
    <w:uiPriority w:val="0"/>
    <w:rPr>
      <w:rFonts w:ascii="宋体"/>
      <w:sz w:val="24"/>
      <w:lang w:bidi="ar-SA"/>
    </w:rPr>
  </w:style>
  <w:style w:type="paragraph" w:customStyle="1" w:styleId="83">
    <w:name w:val="正文表标题"/>
    <w:next w:val="81"/>
    <w:qFormat/>
    <w:uiPriority w:val="0"/>
    <w:pPr>
      <w:numPr>
        <w:ilvl w:val="0"/>
        <w:numId w:val="8"/>
      </w:numPr>
      <w:adjustRightInd w:val="0"/>
      <w:snapToGrid w:val="0"/>
      <w:spacing w:line="300" w:lineRule="auto"/>
      <w:jc w:val="center"/>
    </w:pPr>
    <w:rPr>
      <w:rFonts w:ascii="黑体" w:hAnsi="Times New Roman" w:eastAsia="黑体" w:cs="Times New Roman"/>
      <w:sz w:val="24"/>
      <w:lang w:val="en-US" w:eastAsia="zh-CN" w:bidi="ar-SA"/>
    </w:rPr>
  </w:style>
  <w:style w:type="paragraph" w:customStyle="1" w:styleId="84">
    <w:name w:val="正文图标题"/>
    <w:next w:val="81"/>
    <w:link w:val="85"/>
    <w:qFormat/>
    <w:uiPriority w:val="0"/>
    <w:pPr>
      <w:numPr>
        <w:ilvl w:val="0"/>
        <w:numId w:val="9"/>
      </w:numPr>
      <w:adjustRightInd w:val="0"/>
      <w:snapToGrid w:val="0"/>
      <w:spacing w:line="300" w:lineRule="auto"/>
      <w:jc w:val="center"/>
    </w:pPr>
    <w:rPr>
      <w:rFonts w:ascii="黑体" w:hAnsi="Times New Roman" w:eastAsia="黑体" w:cs="Times New Roman"/>
      <w:sz w:val="24"/>
      <w:lang w:val="en-US" w:eastAsia="zh-CN" w:bidi="ar-SA"/>
    </w:rPr>
  </w:style>
  <w:style w:type="character" w:customStyle="1" w:styleId="85">
    <w:name w:val="正文图标题 Char"/>
    <w:link w:val="84"/>
    <w:qFormat/>
    <w:uiPriority w:val="0"/>
    <w:rPr>
      <w:rFonts w:ascii="黑体" w:eastAsia="黑体"/>
      <w:sz w:val="24"/>
    </w:rPr>
  </w:style>
  <w:style w:type="paragraph" w:customStyle="1" w:styleId="86">
    <w:name w:val="表格内容"/>
    <w:basedOn w:val="1"/>
    <w:qFormat/>
    <w:uiPriority w:val="0"/>
    <w:rPr>
      <w:szCs w:val="20"/>
    </w:rPr>
  </w:style>
  <w:style w:type="character" w:customStyle="1" w:styleId="87">
    <w:name w:val="表名 Char"/>
    <w:link w:val="62"/>
    <w:qFormat/>
    <w:uiPriority w:val="0"/>
    <w:rPr>
      <w:rFonts w:ascii="黑体" w:eastAsia="黑体"/>
      <w:snapToGrid w:val="0"/>
      <w:sz w:val="24"/>
    </w:rPr>
  </w:style>
  <w:style w:type="paragraph" w:customStyle="1" w:styleId="88">
    <w:name w:val="正文首行缩进2格"/>
    <w:basedOn w:val="1"/>
    <w:link w:val="89"/>
    <w:qFormat/>
    <w:uiPriority w:val="0"/>
    <w:pPr>
      <w:spacing w:line="360" w:lineRule="auto"/>
      <w:ind w:firstLine="200" w:firstLineChars="200"/>
    </w:pPr>
    <w:rPr>
      <w:sz w:val="24"/>
      <w:szCs w:val="36"/>
    </w:rPr>
  </w:style>
  <w:style w:type="character" w:customStyle="1" w:styleId="89">
    <w:name w:val="正文首行缩进2格 Char"/>
    <w:basedOn w:val="39"/>
    <w:link w:val="88"/>
    <w:qFormat/>
    <w:uiPriority w:val="0"/>
    <w:rPr>
      <w:kern w:val="2"/>
      <w:sz w:val="24"/>
      <w:szCs w:val="36"/>
    </w:rPr>
  </w:style>
  <w:style w:type="paragraph" w:customStyle="1" w:styleId="90">
    <w:name w:val="段落1"/>
    <w:basedOn w:val="1"/>
    <w:link w:val="91"/>
    <w:qFormat/>
    <w:uiPriority w:val="0"/>
    <w:pPr>
      <w:adjustRightInd w:val="0"/>
      <w:snapToGrid w:val="0"/>
      <w:spacing w:line="500" w:lineRule="exact"/>
      <w:ind w:firstLine="560" w:firstLineChars="200"/>
    </w:pPr>
    <w:rPr>
      <w:rFonts w:ascii="仿宋_GB2312" w:eastAsia="仿宋_GB2312"/>
      <w:kern w:val="0"/>
      <w:sz w:val="28"/>
      <w:szCs w:val="28"/>
    </w:rPr>
  </w:style>
  <w:style w:type="character" w:customStyle="1" w:styleId="91">
    <w:name w:val="段落1 Char"/>
    <w:basedOn w:val="39"/>
    <w:link w:val="90"/>
    <w:qFormat/>
    <w:uiPriority w:val="0"/>
    <w:rPr>
      <w:rFonts w:ascii="仿宋_GB2312" w:eastAsia="仿宋_GB2312"/>
      <w:sz w:val="28"/>
      <w:szCs w:val="28"/>
    </w:rPr>
  </w:style>
  <w:style w:type="character" w:customStyle="1" w:styleId="92">
    <w:name w:val="列表段落 字符"/>
    <w:basedOn w:val="39"/>
    <w:link w:val="76"/>
    <w:qFormat/>
    <w:uiPriority w:val="34"/>
    <w:rPr>
      <w:kern w:val="2"/>
      <w:sz w:val="21"/>
      <w:szCs w:val="24"/>
    </w:rPr>
  </w:style>
  <w:style w:type="character" w:customStyle="1" w:styleId="93">
    <w:name w:val="未处理的提及1"/>
    <w:basedOn w:val="39"/>
    <w:qFormat/>
    <w:uiPriority w:val="99"/>
    <w:rPr>
      <w:color w:val="605E5C"/>
      <w:shd w:val="clear" w:color="auto" w:fill="E1DFDD"/>
    </w:rPr>
  </w:style>
  <w:style w:type="paragraph" w:customStyle="1" w:styleId="94">
    <w:name w:val="表格-测试大纲"/>
    <w:basedOn w:val="14"/>
    <w:link w:val="96"/>
    <w:qFormat/>
    <w:uiPriority w:val="0"/>
    <w:pPr>
      <w:spacing w:line="360" w:lineRule="auto"/>
    </w:pPr>
    <w:rPr>
      <w:rFonts w:ascii="黑体" w:hAnsi="黑体"/>
      <w:sz w:val="21"/>
      <w:szCs w:val="21"/>
    </w:rPr>
  </w:style>
  <w:style w:type="character" w:customStyle="1" w:styleId="95">
    <w:name w:val="题注 字符"/>
    <w:basedOn w:val="39"/>
    <w:link w:val="14"/>
    <w:qFormat/>
    <w:uiPriority w:val="0"/>
    <w:rPr>
      <w:rFonts w:ascii="Cambria" w:hAnsi="Cambria" w:eastAsia="黑体"/>
      <w:kern w:val="2"/>
      <w:sz w:val="24"/>
    </w:rPr>
  </w:style>
  <w:style w:type="character" w:customStyle="1" w:styleId="96">
    <w:name w:val="表格-测试大纲 字符"/>
    <w:basedOn w:val="95"/>
    <w:link w:val="94"/>
    <w:qFormat/>
    <w:uiPriority w:val="0"/>
    <w:rPr>
      <w:rFonts w:ascii="黑体" w:hAnsi="黑体" w:eastAsia="黑体"/>
      <w:kern w:val="2"/>
      <w:sz w:val="21"/>
      <w:szCs w:val="21"/>
    </w:rPr>
  </w:style>
  <w:style w:type="character" w:customStyle="1" w:styleId="97">
    <w:name w:val="author-p-144115213194660452"/>
    <w:basedOn w:val="39"/>
    <w:qFormat/>
    <w:uiPriority w:val="0"/>
  </w:style>
  <w:style w:type="character" w:customStyle="1" w:styleId="98">
    <w:name w:val="font-family:simsun"/>
    <w:basedOn w:val="39"/>
    <w:qFormat/>
    <w:uiPriority w:val="0"/>
  </w:style>
  <w:style w:type="character" w:customStyle="1" w:styleId="99">
    <w:name w:val="color:#000000"/>
    <w:basedOn w:val="39"/>
    <w:qFormat/>
    <w:uiPriority w:val="0"/>
  </w:style>
  <w:style w:type="character" w:customStyle="1" w:styleId="100">
    <w:name w:val="background-color:inherit"/>
    <w:basedOn w:val="39"/>
    <w:qFormat/>
    <w:uiPriority w:val="0"/>
  </w:style>
  <w:style w:type="character" w:customStyle="1" w:styleId="101">
    <w:name w:val="author-p-144115213194862107"/>
    <w:basedOn w:val="39"/>
    <w:qFormat/>
    <w:uiPriority w:val="0"/>
  </w:style>
  <w:style w:type="character" w:customStyle="1" w:styleId="102">
    <w:name w:val="background-color:#ffffff"/>
    <w:basedOn w:val="39"/>
    <w:qFormat/>
    <w:uiPriority w:val="0"/>
  </w:style>
  <w:style w:type="character" w:customStyle="1" w:styleId="103">
    <w:name w:val="font-family:consolas"/>
    <w:basedOn w:val="39"/>
    <w:qFormat/>
    <w:uiPriority w:val="0"/>
  </w:style>
  <w:style w:type="character" w:customStyle="1" w:styleId="104">
    <w:name w:val="background-color:rgba(0"/>
    <w:basedOn w:val="39"/>
    <w:qFormat/>
    <w:uiPriority w:val="0"/>
  </w:style>
  <w:style w:type="paragraph" w:customStyle="1" w:styleId="105">
    <w:name w:val="TOC 标题1"/>
    <w:basedOn w:val="2"/>
    <w:next w:val="1"/>
    <w:qFormat/>
    <w:uiPriority w:val="39"/>
    <w:pPr>
      <w:widowControl/>
      <w:numPr>
        <w:numId w:val="0"/>
      </w:numPr>
      <w:spacing w:before="0" w:after="0" w:line="259" w:lineRule="auto"/>
      <w:jc w:val="left"/>
      <w:outlineLvl w:val="9"/>
    </w:pPr>
    <w:rPr>
      <w:rFonts w:ascii="Cambria" w:hAnsi="Cambria" w:eastAsia="宋体" w:cs="宋体"/>
      <w:b w:val="0"/>
      <w:color w:val="365F91"/>
      <w:kern w:val="0"/>
      <w:sz w:val="32"/>
      <w:szCs w:val="32"/>
    </w:rPr>
  </w:style>
  <w:style w:type="paragraph" w:customStyle="1" w:styleId="106">
    <w:name w:val="二级目录"/>
    <w:basedOn w:val="30"/>
    <w:link w:val="108"/>
    <w:qFormat/>
    <w:uiPriority w:val="0"/>
    <w:pPr>
      <w:tabs>
        <w:tab w:val="left" w:pos="1260"/>
        <w:tab w:val="right" w:leader="dot" w:pos="8302"/>
      </w:tabs>
      <w:spacing w:line="360" w:lineRule="auto"/>
      <w:ind w:firstLine="560" w:firstLineChars="200"/>
    </w:pPr>
    <w:rPr>
      <w:rFonts w:ascii="宋体" w:hAnsi="宋体"/>
      <w:sz w:val="28"/>
      <w:szCs w:val="28"/>
    </w:rPr>
  </w:style>
  <w:style w:type="character" w:customStyle="1" w:styleId="107">
    <w:name w:val="TOC 2 字符"/>
    <w:basedOn w:val="39"/>
    <w:link w:val="30"/>
    <w:qFormat/>
    <w:uiPriority w:val="39"/>
    <w:rPr>
      <w:kern w:val="2"/>
      <w:sz w:val="24"/>
      <w:szCs w:val="24"/>
    </w:rPr>
  </w:style>
  <w:style w:type="character" w:customStyle="1" w:styleId="108">
    <w:name w:val="二级目录 字符"/>
    <w:basedOn w:val="107"/>
    <w:link w:val="106"/>
    <w:qFormat/>
    <w:uiPriority w:val="0"/>
    <w:rPr>
      <w:rFonts w:ascii="宋体" w:hAnsi="宋体"/>
      <w:kern w:val="2"/>
      <w:sz w:val="28"/>
      <w:szCs w:val="28"/>
    </w:rPr>
  </w:style>
  <w:style w:type="paragraph" w:customStyle="1" w:styleId="109">
    <w:name w:val="修订1"/>
    <w:qFormat/>
    <w:uiPriority w:val="99"/>
    <w:rPr>
      <w:rFonts w:ascii="Times New Roman" w:hAnsi="Times New Roman" w:eastAsia="宋体" w:cs="Times New Roman"/>
      <w:kern w:val="2"/>
      <w:sz w:val="21"/>
      <w:szCs w:val="24"/>
      <w:lang w:val="en-US" w:eastAsia="zh-CN" w:bidi="ar-SA"/>
    </w:rPr>
  </w:style>
  <w:style w:type="paragraph" w:customStyle="1" w:styleId="110">
    <w:name w:val="表题"/>
    <w:basedOn w:val="1"/>
    <w:next w:val="88"/>
    <w:qFormat/>
    <w:uiPriority w:val="0"/>
    <w:pPr>
      <w:spacing w:line="360" w:lineRule="auto"/>
      <w:jc w:val="center"/>
    </w:pPr>
    <w:rPr>
      <w:sz w:val="24"/>
    </w:rPr>
  </w:style>
  <w:style w:type="paragraph" w:customStyle="1" w:styleId="111">
    <w:name w:val="TOC 标题11"/>
    <w:basedOn w:val="2"/>
    <w:next w:val="1"/>
    <w:qFormat/>
    <w:uiPriority w:val="39"/>
    <w:pPr>
      <w:widowControl/>
      <w:numPr>
        <w:numId w:val="0"/>
      </w:numPr>
      <w:spacing w:after="0" w:line="259" w:lineRule="auto"/>
      <w:jc w:val="left"/>
      <w:outlineLvl w:val="9"/>
    </w:pPr>
    <w:rPr>
      <w:rFonts w:ascii="Cambria" w:hAnsi="Cambria" w:eastAsia="宋体" w:cs="宋体"/>
      <w:b w:val="0"/>
      <w:color w:val="365F91"/>
      <w:kern w:val="0"/>
      <w:sz w:val="32"/>
      <w:szCs w:val="32"/>
    </w:rPr>
  </w:style>
  <w:style w:type="character" w:customStyle="1" w:styleId="112">
    <w:name w:val="author-p-144115213194619860"/>
    <w:basedOn w:val="39"/>
    <w:qFormat/>
    <w:uiPriority w:val="0"/>
  </w:style>
  <w:style w:type="character" w:customStyle="1" w:styleId="113">
    <w:name w:val="font-family:宋体"/>
    <w:basedOn w:val="39"/>
    <w:qFormat/>
    <w:uiPriority w:val="0"/>
  </w:style>
  <w:style w:type="character" w:customStyle="1" w:styleId="114">
    <w:name w:val="font-family:times"/>
    <w:basedOn w:val="39"/>
    <w:qFormat/>
    <w:uiPriority w:val="0"/>
  </w:style>
  <w:style w:type="character" w:customStyle="1" w:styleId="115">
    <w:name w:val="font-family:sf"/>
    <w:basedOn w:val="39"/>
    <w:qFormat/>
    <w:uiPriority w:val="0"/>
  </w:style>
  <w:style w:type="character" w:customStyle="1" w:styleId="116">
    <w:name w:val="font-family:等线"/>
    <w:basedOn w:val="39"/>
    <w:qFormat/>
    <w:uiPriority w:val="0"/>
  </w:style>
  <w:style w:type="character" w:customStyle="1" w:styleId="117">
    <w:name w:val="background-color:#ffff00"/>
    <w:basedOn w:val="39"/>
    <w:qFormat/>
    <w:uiPriority w:val="0"/>
  </w:style>
  <w:style w:type="paragraph" w:customStyle="1" w:styleId="118">
    <w:name w:val="ace-line"/>
    <w:basedOn w:val="1"/>
    <w:qFormat/>
    <w:uiPriority w:val="0"/>
    <w:pPr>
      <w:widowControl/>
      <w:spacing w:before="100" w:beforeAutospacing="1" w:after="100" w:afterAutospacing="1"/>
      <w:jc w:val="left"/>
    </w:pPr>
    <w:rPr>
      <w:rFonts w:ascii="宋体" w:hAnsi="宋体" w:cs="宋体"/>
      <w:kern w:val="0"/>
      <w:sz w:val="24"/>
    </w:rPr>
  </w:style>
  <w:style w:type="character" w:customStyle="1" w:styleId="119">
    <w:name w:val="font-size:10.5pt"/>
    <w:basedOn w:val="39"/>
    <w:qFormat/>
    <w:uiPriority w:val="0"/>
  </w:style>
  <w:style w:type="paragraph" w:customStyle="1" w:styleId="120">
    <w:name w:val="(1)"/>
    <w:basedOn w:val="19"/>
    <w:link w:val="121"/>
    <w:qFormat/>
    <w:uiPriority w:val="0"/>
    <w:pPr>
      <w:numPr>
        <w:ilvl w:val="0"/>
        <w:numId w:val="10"/>
      </w:numPr>
      <w:spacing w:before="200" w:after="200" w:line="360" w:lineRule="auto"/>
      <w:ind w:left="0" w:leftChars="0"/>
      <w:jc w:val="left"/>
    </w:pPr>
  </w:style>
  <w:style w:type="character" w:customStyle="1" w:styleId="121">
    <w:name w:val="(1) Char"/>
    <w:basedOn w:val="74"/>
    <w:link w:val="120"/>
    <w:qFormat/>
    <w:uiPriority w:val="0"/>
    <w:rPr>
      <w:rFonts w:ascii="Arial" w:hAnsi="Arial"/>
      <w:b w:val="0"/>
      <w:kern w:val="2"/>
      <w:sz w:val="21"/>
      <w:szCs w:val="24"/>
    </w:rPr>
  </w:style>
  <w:style w:type="character" w:customStyle="1" w:styleId="122">
    <w:name w:val="正文文本缩进 字符"/>
    <w:basedOn w:val="39"/>
    <w:link w:val="19"/>
    <w:qFormat/>
    <w:uiPriority w:val="0"/>
    <w:rPr>
      <w:kern w:val="2"/>
      <w:sz w:val="21"/>
      <w:szCs w:val="24"/>
    </w:rPr>
  </w:style>
  <w:style w:type="paragraph" w:customStyle="1" w:styleId="123">
    <w:name w:val="列项"/>
    <w:basedOn w:val="13"/>
    <w:qFormat/>
    <w:uiPriority w:val="0"/>
    <w:pPr>
      <w:spacing w:line="360" w:lineRule="auto"/>
      <w:ind w:left="6521"/>
      <w:contextualSpacing w:val="0"/>
    </w:pPr>
    <w:rPr>
      <w:sz w:val="24"/>
    </w:rPr>
  </w:style>
  <w:style w:type="paragraph" w:customStyle="1" w:styleId="124">
    <w:name w:val="并列项-点"/>
    <w:basedOn w:val="1"/>
    <w:qFormat/>
    <w:uiPriority w:val="0"/>
    <w:pPr>
      <w:widowControl/>
      <w:numPr>
        <w:ilvl w:val="0"/>
        <w:numId w:val="11"/>
      </w:numPr>
      <w:adjustRightInd w:val="0"/>
      <w:snapToGrid w:val="0"/>
      <w:spacing w:line="400" w:lineRule="atLeast"/>
      <w:textAlignment w:val="baseline"/>
    </w:pPr>
    <w:rPr>
      <w:kern w:val="0"/>
      <w:sz w:val="24"/>
      <w:szCs w:val="20"/>
    </w:rPr>
  </w:style>
  <w:style w:type="character" w:customStyle="1" w:styleId="125">
    <w:name w:val="HTML 预设格式 字符"/>
    <w:basedOn w:val="39"/>
    <w:link w:val="32"/>
    <w:qFormat/>
    <w:uiPriority w:val="99"/>
    <w:rPr>
      <w:rFonts w:ascii="宋体" w:hAnsi="宋体"/>
      <w:sz w:val="24"/>
      <w:szCs w:val="24"/>
    </w:rPr>
  </w:style>
  <w:style w:type="paragraph" w:customStyle="1" w:styleId="126">
    <w:name w:val="Heading"/>
    <w:basedOn w:val="1"/>
    <w:next w:val="18"/>
    <w:qFormat/>
    <w:uiPriority w:val="0"/>
    <w:pPr>
      <w:keepNext/>
      <w:widowControl/>
      <w:spacing w:before="240" w:after="120"/>
      <w:jc w:val="left"/>
    </w:pPr>
    <w:rPr>
      <w:rFonts w:ascii="Liberation Sans" w:hAnsi="Liberation Sans" w:eastAsia="Noto Sans CJK SC Regular" w:cs="Noto Sans CJK SC Regular"/>
      <w:sz w:val="28"/>
      <w:szCs w:val="28"/>
      <w:lang w:bidi="hi-IN"/>
    </w:rPr>
  </w:style>
  <w:style w:type="character" w:customStyle="1" w:styleId="127">
    <w:name w:val="文档结构图 字符"/>
    <w:link w:val="15"/>
    <w:qFormat/>
    <w:uiPriority w:val="0"/>
    <w:rPr>
      <w:kern w:val="2"/>
      <w:sz w:val="21"/>
      <w:szCs w:val="24"/>
      <w:shd w:val="clear" w:color="auto" w:fill="000080"/>
    </w:rPr>
  </w:style>
  <w:style w:type="character" w:customStyle="1" w:styleId="128">
    <w:name w:val="标准正文 Char1"/>
    <w:qFormat/>
    <w:uiPriority w:val="0"/>
    <w:rPr>
      <w:rFonts w:eastAsia="宋体"/>
      <w:kern w:val="24"/>
      <w:sz w:val="24"/>
      <w:szCs w:val="24"/>
      <w:lang w:val="en-US" w:eastAsia="zh-CN" w:bidi="ar-SA"/>
    </w:rPr>
  </w:style>
  <w:style w:type="paragraph" w:customStyle="1" w:styleId="129">
    <w:name w:val="正文格式"/>
    <w:basedOn w:val="1"/>
    <w:link w:val="130"/>
    <w:qFormat/>
    <w:uiPriority w:val="0"/>
    <w:pPr>
      <w:adjustRightInd w:val="0"/>
      <w:snapToGrid w:val="0"/>
      <w:spacing w:line="440" w:lineRule="atLeast"/>
      <w:ind w:firstLine="482"/>
      <w:textAlignment w:val="baseline"/>
    </w:pPr>
    <w:rPr>
      <w:kern w:val="0"/>
      <w:sz w:val="24"/>
    </w:rPr>
  </w:style>
  <w:style w:type="character" w:customStyle="1" w:styleId="130">
    <w:name w:val="正文格式 Char1"/>
    <w:link w:val="129"/>
    <w:qFormat/>
    <w:uiPriority w:val="0"/>
    <w:rPr>
      <w:sz w:val="24"/>
      <w:szCs w:val="24"/>
    </w:rPr>
  </w:style>
  <w:style w:type="paragraph" w:customStyle="1" w:styleId="131">
    <w:name w:val="前言、引言标题"/>
    <w:basedOn w:val="1"/>
    <w:qFormat/>
    <w:uiPriority w:val="0"/>
    <w:pPr>
      <w:numPr>
        <w:ilvl w:val="0"/>
        <w:numId w:val="12"/>
      </w:numPr>
      <w:overflowPunct w:val="0"/>
      <w:adjustRightInd w:val="0"/>
      <w:snapToGrid w:val="0"/>
      <w:spacing w:line="440" w:lineRule="exact"/>
      <w:textAlignment w:val="baseline"/>
    </w:pPr>
    <w:rPr>
      <w:kern w:val="0"/>
      <w:sz w:val="24"/>
      <w:szCs w:val="20"/>
    </w:rPr>
  </w:style>
  <w:style w:type="paragraph" w:customStyle="1" w:styleId="132">
    <w:name w:val="章标题"/>
    <w:basedOn w:val="1"/>
    <w:qFormat/>
    <w:uiPriority w:val="0"/>
    <w:pPr>
      <w:numPr>
        <w:ilvl w:val="1"/>
        <w:numId w:val="12"/>
      </w:numPr>
      <w:overflowPunct w:val="0"/>
      <w:adjustRightInd w:val="0"/>
      <w:snapToGrid w:val="0"/>
      <w:spacing w:line="440" w:lineRule="exact"/>
      <w:textAlignment w:val="baseline"/>
    </w:pPr>
    <w:rPr>
      <w:kern w:val="0"/>
      <w:sz w:val="24"/>
      <w:szCs w:val="20"/>
    </w:rPr>
  </w:style>
  <w:style w:type="paragraph" w:customStyle="1" w:styleId="133">
    <w:name w:val="一级条标题"/>
    <w:basedOn w:val="1"/>
    <w:qFormat/>
    <w:uiPriority w:val="0"/>
    <w:pPr>
      <w:numPr>
        <w:ilvl w:val="2"/>
        <w:numId w:val="12"/>
      </w:numPr>
      <w:overflowPunct w:val="0"/>
      <w:adjustRightInd w:val="0"/>
      <w:snapToGrid w:val="0"/>
      <w:spacing w:line="440" w:lineRule="exact"/>
      <w:textAlignment w:val="baseline"/>
    </w:pPr>
    <w:rPr>
      <w:kern w:val="0"/>
      <w:sz w:val="24"/>
      <w:szCs w:val="20"/>
    </w:rPr>
  </w:style>
  <w:style w:type="paragraph" w:customStyle="1" w:styleId="134">
    <w:name w:val="二级条标题"/>
    <w:basedOn w:val="1"/>
    <w:qFormat/>
    <w:uiPriority w:val="0"/>
    <w:pPr>
      <w:numPr>
        <w:ilvl w:val="3"/>
        <w:numId w:val="12"/>
      </w:numPr>
      <w:overflowPunct w:val="0"/>
      <w:adjustRightInd w:val="0"/>
      <w:snapToGrid w:val="0"/>
      <w:spacing w:line="440" w:lineRule="exact"/>
      <w:textAlignment w:val="baseline"/>
    </w:pPr>
    <w:rPr>
      <w:kern w:val="0"/>
      <w:sz w:val="24"/>
      <w:szCs w:val="20"/>
    </w:rPr>
  </w:style>
  <w:style w:type="paragraph" w:customStyle="1" w:styleId="135">
    <w:name w:val="三级条标题"/>
    <w:basedOn w:val="1"/>
    <w:qFormat/>
    <w:uiPriority w:val="0"/>
    <w:pPr>
      <w:numPr>
        <w:ilvl w:val="4"/>
        <w:numId w:val="12"/>
      </w:numPr>
      <w:overflowPunct w:val="0"/>
      <w:adjustRightInd w:val="0"/>
      <w:snapToGrid w:val="0"/>
      <w:spacing w:line="440" w:lineRule="exact"/>
      <w:textAlignment w:val="baseline"/>
    </w:pPr>
    <w:rPr>
      <w:kern w:val="0"/>
      <w:sz w:val="24"/>
      <w:szCs w:val="20"/>
    </w:rPr>
  </w:style>
  <w:style w:type="paragraph" w:customStyle="1" w:styleId="136">
    <w:name w:val="四级条标题"/>
    <w:basedOn w:val="1"/>
    <w:qFormat/>
    <w:uiPriority w:val="0"/>
    <w:pPr>
      <w:numPr>
        <w:ilvl w:val="5"/>
        <w:numId w:val="12"/>
      </w:numPr>
      <w:overflowPunct w:val="0"/>
      <w:adjustRightInd w:val="0"/>
      <w:snapToGrid w:val="0"/>
      <w:spacing w:line="440" w:lineRule="exact"/>
      <w:textAlignment w:val="baseline"/>
    </w:pPr>
    <w:rPr>
      <w:kern w:val="0"/>
      <w:sz w:val="24"/>
      <w:szCs w:val="20"/>
    </w:rPr>
  </w:style>
  <w:style w:type="paragraph" w:customStyle="1" w:styleId="137">
    <w:name w:val="条文脚注"/>
    <w:basedOn w:val="1"/>
    <w:qFormat/>
    <w:uiPriority w:val="0"/>
    <w:pPr>
      <w:numPr>
        <w:ilvl w:val="6"/>
        <w:numId w:val="12"/>
      </w:numPr>
      <w:overflowPunct w:val="0"/>
      <w:adjustRightInd w:val="0"/>
      <w:snapToGrid w:val="0"/>
      <w:spacing w:line="440" w:lineRule="exact"/>
      <w:textAlignment w:val="baseline"/>
    </w:pPr>
    <w:rPr>
      <w:kern w:val="0"/>
      <w:sz w:val="24"/>
      <w:szCs w:val="20"/>
    </w:rPr>
  </w:style>
  <w:style w:type="paragraph" w:customStyle="1" w:styleId="138">
    <w:name w:val="标准文件_段"/>
    <w:qFormat/>
    <w:uiPriority w:val="0"/>
    <w:pPr>
      <w:autoSpaceDE w:val="0"/>
      <w:autoSpaceDN w:val="0"/>
      <w:adjustRightInd w:val="0"/>
      <w:snapToGrid w:val="0"/>
      <w:spacing w:line="300" w:lineRule="auto"/>
      <w:jc w:val="center"/>
    </w:pPr>
    <w:rPr>
      <w:rFonts w:ascii="黑体" w:hAnsi="Times New Roman" w:eastAsia="黑体" w:cs="Times New Roman"/>
      <w:b/>
      <w:bCs/>
      <w:spacing w:val="2"/>
      <w:sz w:val="52"/>
      <w:lang w:val="en-US" w:eastAsia="zh-CN" w:bidi="ar-SA"/>
    </w:rPr>
  </w:style>
  <w:style w:type="paragraph" w:customStyle="1" w:styleId="139">
    <w:name w:val="标准文件_标准部门"/>
    <w:basedOn w:val="1"/>
    <w:next w:val="1"/>
    <w:qFormat/>
    <w:uiPriority w:val="0"/>
    <w:pPr>
      <w:adjustRightInd w:val="0"/>
      <w:spacing w:line="310" w:lineRule="atLeast"/>
      <w:jc w:val="right"/>
    </w:pPr>
    <w:rPr>
      <w:rFonts w:hint="eastAsia" w:ascii="黑体" w:eastAsia="黑体"/>
      <w:b/>
      <w:sz w:val="32"/>
      <w:szCs w:val="20"/>
    </w:rPr>
  </w:style>
  <w:style w:type="paragraph" w:customStyle="1" w:styleId="140">
    <w:name w:val="标准文件_标准正文"/>
    <w:basedOn w:val="1"/>
    <w:next w:val="138"/>
    <w:qFormat/>
    <w:uiPriority w:val="0"/>
    <w:pPr>
      <w:adjustRightInd w:val="0"/>
      <w:snapToGrid w:val="0"/>
      <w:spacing w:before="120" w:beforeLines="50" w:after="120" w:afterLines="50" w:line="300" w:lineRule="auto"/>
      <w:jc w:val="center"/>
    </w:pPr>
    <w:rPr>
      <w:rFonts w:ascii="宋体" w:hAnsi="宋体"/>
      <w:b/>
      <w:bCs/>
      <w:spacing w:val="2"/>
      <w:kern w:val="0"/>
      <w:sz w:val="24"/>
      <w:szCs w:val="20"/>
    </w:rPr>
  </w:style>
  <w:style w:type="paragraph" w:customStyle="1" w:styleId="141">
    <w:name w:val="标准文件_封面密级"/>
    <w:basedOn w:val="1"/>
    <w:qFormat/>
    <w:uiPriority w:val="0"/>
    <w:pPr>
      <w:adjustRightInd w:val="0"/>
      <w:spacing w:line="310" w:lineRule="atLeast"/>
    </w:pPr>
    <w:rPr>
      <w:rFonts w:eastAsia="黑体"/>
      <w:sz w:val="32"/>
      <w:szCs w:val="20"/>
    </w:rPr>
  </w:style>
  <w:style w:type="paragraph" w:customStyle="1" w:styleId="142">
    <w:name w:val="正文1"/>
    <w:qFormat/>
    <w:uiPriority w:val="0"/>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00" w:line="276" w:lineRule="auto"/>
    </w:pPr>
    <w:rPr>
      <w:rFonts w:ascii="Times New Roman" w:hAnsi="Times New Roman" w:eastAsia="宋体" w:cs="Times New Roman"/>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153</Pages>
  <Words>19377</Words>
  <Characters>110454</Characters>
  <Lines>920</Lines>
  <Paragraphs>259</Paragraphs>
  <TotalTime>2</TotalTime>
  <ScaleCrop>false</ScaleCrop>
  <LinksUpToDate>false</LinksUpToDate>
  <CharactersWithSpaces>129572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2021-11-10T11:49:00Z</dcterms:created>
  <dcterms:modified xsi:type="dcterms:W3CDTF">2022-03-25T17:25:15Z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2dfab7e064d54f7bb85ad7648ec78d74</vt:lpwstr>
  </property>
  <property fmtid="{D5CDD505-2E9C-101B-9397-08002B2CF9AE}" pid="3" name="KSOProductBuildVer">
    <vt:lpwstr>2052-11.1.0.10920</vt:lpwstr>
  </property>
</Properties>
</file>